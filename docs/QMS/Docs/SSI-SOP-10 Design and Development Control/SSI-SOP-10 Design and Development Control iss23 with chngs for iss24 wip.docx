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8"/>
        <w:gridCol w:w="1275"/>
        <w:gridCol w:w="6379"/>
      </w:tblGrid>
      <w:tr w:rsidR="00A2769F" w:rsidRPr="007C2CE7" w14:paraId="555EC2C0" w14:textId="77777777" w:rsidTr="001A68E9">
        <w:tc>
          <w:tcPr>
            <w:tcW w:w="851" w:type="dxa"/>
          </w:tcPr>
          <w:p w14:paraId="0C748A0C"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 xml:space="preserve">Issue </w:t>
            </w:r>
          </w:p>
        </w:tc>
        <w:tc>
          <w:tcPr>
            <w:tcW w:w="1418" w:type="dxa"/>
          </w:tcPr>
          <w:p w14:paraId="6DE0B2EB"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Date</w:t>
            </w:r>
          </w:p>
        </w:tc>
        <w:tc>
          <w:tcPr>
            <w:tcW w:w="1275" w:type="dxa"/>
          </w:tcPr>
          <w:p w14:paraId="603CC2ED"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Author</w:t>
            </w:r>
          </w:p>
        </w:tc>
        <w:tc>
          <w:tcPr>
            <w:tcW w:w="6379" w:type="dxa"/>
          </w:tcPr>
          <w:p w14:paraId="160EEB1F" w14:textId="77777777" w:rsidR="00A2769F" w:rsidRPr="007C2CE7" w:rsidRDefault="00A2769F" w:rsidP="00A2769F">
            <w:pPr>
              <w:tabs>
                <w:tab w:val="clear" w:pos="-720"/>
                <w:tab w:val="left" w:pos="1440"/>
                <w:tab w:val="left" w:pos="3600"/>
                <w:tab w:val="right" w:pos="8018"/>
              </w:tabs>
              <w:spacing w:before="0"/>
              <w:ind w:left="0" w:right="-1"/>
              <w:rPr>
                <w:b/>
                <w:sz w:val="22"/>
                <w:szCs w:val="22"/>
              </w:rPr>
            </w:pPr>
            <w:r w:rsidRPr="007C2CE7">
              <w:rPr>
                <w:b/>
                <w:sz w:val="22"/>
                <w:szCs w:val="22"/>
              </w:rPr>
              <w:t>Change description</w:t>
            </w:r>
          </w:p>
        </w:tc>
      </w:tr>
      <w:tr w:rsidR="00A2769F" w:rsidRPr="007C2CE7" w14:paraId="67294639" w14:textId="77777777" w:rsidTr="001A68E9">
        <w:tc>
          <w:tcPr>
            <w:tcW w:w="851" w:type="dxa"/>
          </w:tcPr>
          <w:p w14:paraId="2F622C5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3</w:t>
            </w:r>
          </w:p>
        </w:tc>
        <w:tc>
          <w:tcPr>
            <w:tcW w:w="1418" w:type="dxa"/>
          </w:tcPr>
          <w:p w14:paraId="644B273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29/11/02</w:t>
            </w:r>
          </w:p>
        </w:tc>
        <w:tc>
          <w:tcPr>
            <w:tcW w:w="1275" w:type="dxa"/>
          </w:tcPr>
          <w:p w14:paraId="322B881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4B11063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Control Procedure to ISO 13485:1996</w:t>
            </w:r>
          </w:p>
        </w:tc>
      </w:tr>
      <w:tr w:rsidR="00A2769F" w:rsidRPr="007C2CE7" w14:paraId="7E992A41" w14:textId="77777777" w:rsidTr="001A68E9">
        <w:tc>
          <w:tcPr>
            <w:tcW w:w="851" w:type="dxa"/>
          </w:tcPr>
          <w:p w14:paraId="3577E06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4</w:t>
            </w:r>
          </w:p>
        </w:tc>
        <w:tc>
          <w:tcPr>
            <w:tcW w:w="1418" w:type="dxa"/>
          </w:tcPr>
          <w:p w14:paraId="52E8DE9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03/11/03</w:t>
            </w:r>
          </w:p>
        </w:tc>
        <w:tc>
          <w:tcPr>
            <w:tcW w:w="1275" w:type="dxa"/>
          </w:tcPr>
          <w:p w14:paraId="4AB0BE91"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SRM</w:t>
            </w:r>
          </w:p>
        </w:tc>
        <w:tc>
          <w:tcPr>
            <w:tcW w:w="6379" w:type="dxa"/>
          </w:tcPr>
          <w:p w14:paraId="798BADD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color w:val="000000"/>
                <w:sz w:val="22"/>
                <w:szCs w:val="22"/>
              </w:rPr>
              <w:t>Include Canadian device regulations</w:t>
            </w:r>
          </w:p>
        </w:tc>
      </w:tr>
      <w:tr w:rsidR="00A2769F" w:rsidRPr="007C2CE7" w14:paraId="7CCA572F" w14:textId="77777777" w:rsidTr="001A68E9">
        <w:tc>
          <w:tcPr>
            <w:tcW w:w="851" w:type="dxa"/>
          </w:tcPr>
          <w:p w14:paraId="54F70A4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5</w:t>
            </w:r>
          </w:p>
        </w:tc>
        <w:tc>
          <w:tcPr>
            <w:tcW w:w="1418" w:type="dxa"/>
          </w:tcPr>
          <w:p w14:paraId="2453349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10/1/04</w:t>
            </w:r>
          </w:p>
        </w:tc>
        <w:tc>
          <w:tcPr>
            <w:tcW w:w="1275" w:type="dxa"/>
          </w:tcPr>
          <w:p w14:paraId="27147D8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5820C8F5"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Amended following SGS Document Review</w:t>
            </w:r>
          </w:p>
        </w:tc>
      </w:tr>
      <w:tr w:rsidR="00A2769F" w:rsidRPr="007C2CE7" w14:paraId="5C7BC853" w14:textId="77777777" w:rsidTr="001A68E9">
        <w:tc>
          <w:tcPr>
            <w:tcW w:w="851" w:type="dxa"/>
          </w:tcPr>
          <w:p w14:paraId="797FB3C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6</w:t>
            </w:r>
          </w:p>
        </w:tc>
        <w:tc>
          <w:tcPr>
            <w:tcW w:w="1418" w:type="dxa"/>
          </w:tcPr>
          <w:p w14:paraId="33202C4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26/1/06</w:t>
            </w:r>
          </w:p>
        </w:tc>
        <w:tc>
          <w:tcPr>
            <w:tcW w:w="1275" w:type="dxa"/>
          </w:tcPr>
          <w:p w14:paraId="744ED9E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BJB</w:t>
            </w:r>
          </w:p>
        </w:tc>
        <w:tc>
          <w:tcPr>
            <w:tcW w:w="6379" w:type="dxa"/>
          </w:tcPr>
          <w:p w14:paraId="1009A140"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Update for ISO13485:2003</w:t>
            </w:r>
          </w:p>
        </w:tc>
      </w:tr>
      <w:tr w:rsidR="00A2769F" w:rsidRPr="007C2CE7" w14:paraId="203E8B74" w14:textId="77777777" w:rsidTr="001A68E9">
        <w:tc>
          <w:tcPr>
            <w:tcW w:w="851" w:type="dxa"/>
          </w:tcPr>
          <w:p w14:paraId="13C0FB3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7</w:t>
            </w:r>
          </w:p>
        </w:tc>
        <w:tc>
          <w:tcPr>
            <w:tcW w:w="1418" w:type="dxa"/>
          </w:tcPr>
          <w:p w14:paraId="6D71FF0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28/4/08</w:t>
            </w:r>
          </w:p>
        </w:tc>
        <w:tc>
          <w:tcPr>
            <w:tcW w:w="1275" w:type="dxa"/>
          </w:tcPr>
          <w:p w14:paraId="4951F3D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WLD</w:t>
            </w:r>
          </w:p>
        </w:tc>
        <w:tc>
          <w:tcPr>
            <w:tcW w:w="6379" w:type="dxa"/>
          </w:tcPr>
          <w:p w14:paraId="6804EE80" w14:textId="77777777" w:rsidR="00A2769F" w:rsidRPr="007C2CE7" w:rsidRDefault="00A2769F" w:rsidP="00A2769F">
            <w:pPr>
              <w:tabs>
                <w:tab w:val="clear" w:pos="-720"/>
                <w:tab w:val="left" w:pos="1440"/>
                <w:tab w:val="left" w:pos="3600"/>
                <w:tab w:val="right" w:pos="8018"/>
              </w:tabs>
              <w:spacing w:before="0"/>
              <w:ind w:left="0" w:right="-1"/>
              <w:rPr>
                <w:color w:val="000000"/>
                <w:sz w:val="22"/>
                <w:szCs w:val="22"/>
              </w:rPr>
            </w:pPr>
            <w:r w:rsidRPr="007C2CE7">
              <w:rPr>
                <w:color w:val="000000"/>
                <w:sz w:val="22"/>
                <w:szCs w:val="22"/>
              </w:rPr>
              <w:t>Addition of life cycle and Software version recording</w:t>
            </w:r>
          </w:p>
        </w:tc>
      </w:tr>
      <w:tr w:rsidR="00A2769F" w:rsidRPr="007C2CE7" w14:paraId="10088C2E" w14:textId="77777777" w:rsidTr="001A68E9">
        <w:tc>
          <w:tcPr>
            <w:tcW w:w="851" w:type="dxa"/>
          </w:tcPr>
          <w:p w14:paraId="1A78AAA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8</w:t>
            </w:r>
          </w:p>
        </w:tc>
        <w:tc>
          <w:tcPr>
            <w:tcW w:w="1418" w:type="dxa"/>
          </w:tcPr>
          <w:p w14:paraId="22375D0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1/3/10</w:t>
            </w:r>
          </w:p>
        </w:tc>
        <w:tc>
          <w:tcPr>
            <w:tcW w:w="1275" w:type="dxa"/>
          </w:tcPr>
          <w:p w14:paraId="40F97EC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TJW</w:t>
            </w:r>
          </w:p>
        </w:tc>
        <w:tc>
          <w:tcPr>
            <w:tcW w:w="6379" w:type="dxa"/>
          </w:tcPr>
          <w:p w14:paraId="3E81AE4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for FDA 21 CFR part 820. Manual header/footer/naming revised.</w:t>
            </w:r>
          </w:p>
        </w:tc>
      </w:tr>
      <w:tr w:rsidR="00A2769F" w:rsidRPr="007C2CE7" w14:paraId="68F38998" w14:textId="77777777" w:rsidTr="001A68E9">
        <w:tc>
          <w:tcPr>
            <w:tcW w:w="851" w:type="dxa"/>
          </w:tcPr>
          <w:p w14:paraId="32F669C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9</w:t>
            </w:r>
          </w:p>
        </w:tc>
        <w:tc>
          <w:tcPr>
            <w:tcW w:w="1418" w:type="dxa"/>
          </w:tcPr>
          <w:p w14:paraId="3244991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14/2/12</w:t>
            </w:r>
          </w:p>
        </w:tc>
        <w:tc>
          <w:tcPr>
            <w:tcW w:w="1275" w:type="dxa"/>
          </w:tcPr>
          <w:p w14:paraId="0CB1B7C3" w14:textId="77777777" w:rsidR="00A2769F" w:rsidRPr="007C2CE7" w:rsidRDefault="00A2769F" w:rsidP="00A2769F">
            <w:pPr>
              <w:tabs>
                <w:tab w:val="clear" w:pos="-720"/>
                <w:tab w:val="left" w:pos="1440"/>
                <w:tab w:val="left" w:pos="3600"/>
                <w:tab w:val="right" w:pos="8018"/>
              </w:tabs>
              <w:spacing w:before="0"/>
              <w:ind w:left="0" w:right="-1"/>
              <w:rPr>
                <w:sz w:val="22"/>
                <w:szCs w:val="22"/>
              </w:rPr>
            </w:pPr>
            <w:proofErr w:type="spellStart"/>
            <w:r w:rsidRPr="007C2CE7">
              <w:rPr>
                <w:sz w:val="22"/>
                <w:szCs w:val="22"/>
              </w:rPr>
              <w:t>wld</w:t>
            </w:r>
            <w:proofErr w:type="spellEnd"/>
          </w:p>
        </w:tc>
        <w:tc>
          <w:tcPr>
            <w:tcW w:w="6379" w:type="dxa"/>
          </w:tcPr>
          <w:p w14:paraId="18E3745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Addition to section 3.2, 3.4 &amp; rearrangement of other parts</w:t>
            </w:r>
          </w:p>
        </w:tc>
      </w:tr>
      <w:tr w:rsidR="00A2769F" w:rsidRPr="007C2CE7" w14:paraId="3F298A08" w14:textId="77777777" w:rsidTr="001A68E9">
        <w:tc>
          <w:tcPr>
            <w:tcW w:w="851" w:type="dxa"/>
          </w:tcPr>
          <w:p w14:paraId="61F2717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w:t>
            </w:r>
          </w:p>
        </w:tc>
        <w:tc>
          <w:tcPr>
            <w:tcW w:w="1418" w:type="dxa"/>
          </w:tcPr>
          <w:p w14:paraId="2CF70B77"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14/2/14</w:t>
            </w:r>
          </w:p>
        </w:tc>
        <w:tc>
          <w:tcPr>
            <w:tcW w:w="1275" w:type="dxa"/>
          </w:tcPr>
          <w:p w14:paraId="1C7FA10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CK</w:t>
            </w:r>
          </w:p>
        </w:tc>
        <w:tc>
          <w:tcPr>
            <w:tcW w:w="6379" w:type="dxa"/>
          </w:tcPr>
          <w:p w14:paraId="675190B6"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Reallocation of CEO and Technical Manager responsibilities</w:t>
            </w:r>
          </w:p>
        </w:tc>
      </w:tr>
      <w:tr w:rsidR="00A2769F" w:rsidRPr="007C2CE7" w14:paraId="38543CEC" w14:textId="77777777" w:rsidTr="001A68E9">
        <w:tc>
          <w:tcPr>
            <w:tcW w:w="851" w:type="dxa"/>
          </w:tcPr>
          <w:p w14:paraId="37A12EAC"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w:t>
            </w:r>
          </w:p>
        </w:tc>
        <w:tc>
          <w:tcPr>
            <w:tcW w:w="1418" w:type="dxa"/>
          </w:tcPr>
          <w:p w14:paraId="3D884730"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11/03/15</w:t>
            </w:r>
          </w:p>
        </w:tc>
        <w:tc>
          <w:tcPr>
            <w:tcW w:w="1275" w:type="dxa"/>
          </w:tcPr>
          <w:p w14:paraId="301FD9F3"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7D797A42" w14:textId="1FA10DF4" w:rsidR="00A2769F" w:rsidRPr="007C2CE7" w:rsidRDefault="00A2769F" w:rsidP="00F669EE">
            <w:pPr>
              <w:tabs>
                <w:tab w:val="clear" w:pos="-720"/>
                <w:tab w:val="left" w:pos="1440"/>
                <w:tab w:val="left" w:pos="3600"/>
                <w:tab w:val="right" w:pos="8018"/>
              </w:tabs>
              <w:spacing w:before="0"/>
              <w:ind w:left="0" w:right="-1"/>
              <w:rPr>
                <w:sz w:val="22"/>
                <w:szCs w:val="22"/>
              </w:rPr>
            </w:pPr>
            <w:r w:rsidRPr="007C2CE7">
              <w:rPr>
                <w:sz w:val="22"/>
                <w:szCs w:val="22"/>
              </w:rPr>
              <w:t xml:space="preserve">Remove references to US and Canadian regulations; re-allocate certain responsibilities to reflect new staff and organisation structure </w:t>
            </w:r>
          </w:p>
        </w:tc>
      </w:tr>
      <w:tr w:rsidR="00A2769F" w:rsidRPr="007C2CE7" w14:paraId="56F4428A" w14:textId="77777777" w:rsidTr="001A68E9">
        <w:tc>
          <w:tcPr>
            <w:tcW w:w="851" w:type="dxa"/>
          </w:tcPr>
          <w:p w14:paraId="12B208D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12</w:t>
            </w:r>
          </w:p>
        </w:tc>
        <w:tc>
          <w:tcPr>
            <w:tcW w:w="1418" w:type="dxa"/>
          </w:tcPr>
          <w:p w14:paraId="53092705" w14:textId="77777777" w:rsidR="00A2769F" w:rsidRPr="007C2CE7" w:rsidDel="00C616E3"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12/08/15</w:t>
            </w:r>
          </w:p>
        </w:tc>
        <w:tc>
          <w:tcPr>
            <w:tcW w:w="1275" w:type="dxa"/>
          </w:tcPr>
          <w:p w14:paraId="212AD6A4"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037913A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standardise naming conventions and add reference to SSI-QF-10K to 10M</w:t>
            </w:r>
          </w:p>
        </w:tc>
      </w:tr>
      <w:tr w:rsidR="00A2769F" w:rsidRPr="007C2CE7" w14:paraId="4E1AAE9F" w14:textId="77777777" w:rsidTr="001A68E9">
        <w:tc>
          <w:tcPr>
            <w:tcW w:w="851" w:type="dxa"/>
          </w:tcPr>
          <w:p w14:paraId="73A9838B"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13</w:t>
            </w:r>
          </w:p>
        </w:tc>
        <w:tc>
          <w:tcPr>
            <w:tcW w:w="1418" w:type="dxa"/>
          </w:tcPr>
          <w:p w14:paraId="49285C6A"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23/05/16</w:t>
            </w:r>
          </w:p>
        </w:tc>
        <w:tc>
          <w:tcPr>
            <w:tcW w:w="1275" w:type="dxa"/>
          </w:tcPr>
          <w:p w14:paraId="2C6E1E2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1787C198"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include procedure for identifying significant changes requiring notification to the notified body</w:t>
            </w:r>
          </w:p>
        </w:tc>
      </w:tr>
      <w:tr w:rsidR="00A2769F" w:rsidRPr="007C2CE7" w14:paraId="78DF8034" w14:textId="77777777" w:rsidTr="001A68E9">
        <w:tc>
          <w:tcPr>
            <w:tcW w:w="851" w:type="dxa"/>
          </w:tcPr>
          <w:p w14:paraId="70A9F1C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14</w:t>
            </w:r>
          </w:p>
        </w:tc>
        <w:tc>
          <w:tcPr>
            <w:tcW w:w="1418" w:type="dxa"/>
          </w:tcPr>
          <w:p w14:paraId="42ACA42D"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10/06/16</w:t>
            </w:r>
          </w:p>
        </w:tc>
        <w:tc>
          <w:tcPr>
            <w:tcW w:w="1275" w:type="dxa"/>
          </w:tcPr>
          <w:p w14:paraId="74232032"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JF/GJGD</w:t>
            </w:r>
          </w:p>
        </w:tc>
        <w:tc>
          <w:tcPr>
            <w:tcW w:w="6379" w:type="dxa"/>
          </w:tcPr>
          <w:p w14:paraId="029713CE"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Addition of requirement to consider effect of any design change on existing devices.</w:t>
            </w:r>
          </w:p>
        </w:tc>
      </w:tr>
      <w:tr w:rsidR="00A2769F" w:rsidRPr="007C2CE7" w14:paraId="22468DEA" w14:textId="77777777" w:rsidTr="001A68E9">
        <w:tc>
          <w:tcPr>
            <w:tcW w:w="851" w:type="dxa"/>
          </w:tcPr>
          <w:p w14:paraId="314637D7"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15</w:t>
            </w:r>
          </w:p>
        </w:tc>
        <w:tc>
          <w:tcPr>
            <w:tcW w:w="1418" w:type="dxa"/>
          </w:tcPr>
          <w:p w14:paraId="6DD901B4"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31/05/17</w:t>
            </w:r>
          </w:p>
        </w:tc>
        <w:tc>
          <w:tcPr>
            <w:tcW w:w="1275" w:type="dxa"/>
          </w:tcPr>
          <w:p w14:paraId="392344FC"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191A5549" w14:textId="77777777"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Clarify what constitutes a design change and actions to follow.</w:t>
            </w:r>
          </w:p>
        </w:tc>
      </w:tr>
      <w:tr w:rsidR="00A2769F" w:rsidRPr="007C2CE7" w14:paraId="17976FA5" w14:textId="77777777" w:rsidTr="001A68E9">
        <w:tc>
          <w:tcPr>
            <w:tcW w:w="851" w:type="dxa"/>
          </w:tcPr>
          <w:p w14:paraId="307B1FD4" w14:textId="27A2CBA8"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16</w:t>
            </w:r>
          </w:p>
        </w:tc>
        <w:tc>
          <w:tcPr>
            <w:tcW w:w="1418" w:type="dxa"/>
          </w:tcPr>
          <w:p w14:paraId="7E80DD0E" w14:textId="60C3AB7C"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1/12/17</w:t>
            </w:r>
          </w:p>
        </w:tc>
        <w:tc>
          <w:tcPr>
            <w:tcW w:w="1275" w:type="dxa"/>
          </w:tcPr>
          <w:p w14:paraId="30AD6882" w14:textId="20CE59DE"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JF/GJGD</w:t>
            </w:r>
          </w:p>
        </w:tc>
        <w:tc>
          <w:tcPr>
            <w:tcW w:w="6379" w:type="dxa"/>
          </w:tcPr>
          <w:p w14:paraId="078F17F9" w14:textId="2D10D3B2" w:rsidR="00A2769F" w:rsidRPr="007C2CE7" w:rsidRDefault="00A2769F" w:rsidP="00A2769F">
            <w:pPr>
              <w:tabs>
                <w:tab w:val="clear" w:pos="-720"/>
                <w:tab w:val="left" w:pos="1440"/>
                <w:tab w:val="left" w:pos="3600"/>
                <w:tab w:val="right" w:pos="8018"/>
              </w:tabs>
              <w:spacing w:before="0"/>
              <w:ind w:left="0" w:right="-1"/>
              <w:rPr>
                <w:sz w:val="22"/>
                <w:szCs w:val="22"/>
              </w:rPr>
            </w:pPr>
            <w:r w:rsidRPr="007C2CE7">
              <w:rPr>
                <w:sz w:val="22"/>
                <w:szCs w:val="22"/>
              </w:rPr>
              <w:t>Updated to comply with ISO 13485:2016</w:t>
            </w:r>
          </w:p>
        </w:tc>
      </w:tr>
      <w:tr w:rsidR="007E79E7" w:rsidRPr="007C2CE7" w14:paraId="31727411" w14:textId="77777777" w:rsidTr="001A68E9">
        <w:tc>
          <w:tcPr>
            <w:tcW w:w="851" w:type="dxa"/>
          </w:tcPr>
          <w:p w14:paraId="4412FFD1" w14:textId="0EDB7796"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17</w:t>
            </w:r>
          </w:p>
        </w:tc>
        <w:tc>
          <w:tcPr>
            <w:tcW w:w="1418" w:type="dxa"/>
          </w:tcPr>
          <w:p w14:paraId="27ECE000" w14:textId="14876CF1"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26/2/18</w:t>
            </w:r>
          </w:p>
        </w:tc>
        <w:tc>
          <w:tcPr>
            <w:tcW w:w="1275" w:type="dxa"/>
          </w:tcPr>
          <w:p w14:paraId="455A2921" w14:textId="2A6B1CEA"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2EE8BB9E" w14:textId="18695FBA" w:rsidR="007E79E7" w:rsidRPr="007C2CE7" w:rsidRDefault="007E79E7" w:rsidP="00A2769F">
            <w:pPr>
              <w:tabs>
                <w:tab w:val="clear" w:pos="-720"/>
                <w:tab w:val="left" w:pos="1440"/>
                <w:tab w:val="left" w:pos="3600"/>
                <w:tab w:val="right" w:pos="8018"/>
              </w:tabs>
              <w:spacing w:before="0"/>
              <w:ind w:left="0" w:right="-1"/>
              <w:rPr>
                <w:sz w:val="22"/>
                <w:szCs w:val="22"/>
              </w:rPr>
            </w:pPr>
            <w:r w:rsidRPr="007C2CE7">
              <w:rPr>
                <w:sz w:val="22"/>
                <w:szCs w:val="22"/>
              </w:rPr>
              <w:t>Updated to give further instructions for Class I registration and changes</w:t>
            </w:r>
          </w:p>
        </w:tc>
      </w:tr>
      <w:tr w:rsidR="00060B72" w:rsidRPr="007C2CE7" w14:paraId="26D98277" w14:textId="77777777" w:rsidTr="001A68E9">
        <w:tc>
          <w:tcPr>
            <w:tcW w:w="851" w:type="dxa"/>
          </w:tcPr>
          <w:p w14:paraId="2F4F0406" w14:textId="016EDDC2"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18</w:t>
            </w:r>
          </w:p>
        </w:tc>
        <w:tc>
          <w:tcPr>
            <w:tcW w:w="1418" w:type="dxa"/>
          </w:tcPr>
          <w:p w14:paraId="055A263C" w14:textId="5FC107D2"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26/3/19</w:t>
            </w:r>
          </w:p>
        </w:tc>
        <w:tc>
          <w:tcPr>
            <w:tcW w:w="1275" w:type="dxa"/>
          </w:tcPr>
          <w:p w14:paraId="6E798D48" w14:textId="0AE16085" w:rsidR="00060B72" w:rsidRPr="007C2CE7" w:rsidRDefault="00060B72"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482DF9EB" w14:textId="496651E7" w:rsidR="00CF749B" w:rsidRPr="007C2CE7" w:rsidRDefault="00060B72" w:rsidP="00EC489C">
            <w:pPr>
              <w:tabs>
                <w:tab w:val="clear" w:pos="-720"/>
                <w:tab w:val="left" w:pos="1440"/>
                <w:tab w:val="left" w:pos="3600"/>
                <w:tab w:val="right" w:pos="8018"/>
              </w:tabs>
              <w:spacing w:before="0"/>
              <w:ind w:left="0" w:right="-1"/>
              <w:rPr>
                <w:sz w:val="22"/>
                <w:szCs w:val="22"/>
              </w:rPr>
            </w:pPr>
            <w:r w:rsidRPr="007C2CE7">
              <w:rPr>
                <w:sz w:val="22"/>
                <w:szCs w:val="22"/>
              </w:rPr>
              <w:t xml:space="preserve">Includes </w:t>
            </w:r>
            <w:r w:rsidR="003771A1" w:rsidRPr="007C2CE7">
              <w:rPr>
                <w:sz w:val="22"/>
                <w:szCs w:val="22"/>
              </w:rPr>
              <w:t xml:space="preserve">reference to </w:t>
            </w:r>
            <w:r w:rsidRPr="007C2CE7">
              <w:rPr>
                <w:sz w:val="22"/>
                <w:szCs w:val="22"/>
              </w:rPr>
              <w:t>Quality Plan</w:t>
            </w:r>
            <w:r w:rsidR="003771A1" w:rsidRPr="007C2CE7">
              <w:rPr>
                <w:sz w:val="22"/>
                <w:szCs w:val="22"/>
              </w:rPr>
              <w:t xml:space="preserve"> and fo</w:t>
            </w:r>
            <w:r w:rsidR="00EC489C" w:rsidRPr="007C2CE7">
              <w:rPr>
                <w:sz w:val="22"/>
                <w:szCs w:val="22"/>
              </w:rPr>
              <w:t>r</w:t>
            </w:r>
            <w:r w:rsidR="003771A1" w:rsidRPr="007C2CE7">
              <w:rPr>
                <w:sz w:val="22"/>
                <w:szCs w:val="22"/>
              </w:rPr>
              <w:t>m SSI-QF-10O Quality Plan</w:t>
            </w:r>
          </w:p>
        </w:tc>
      </w:tr>
      <w:tr w:rsidR="00F03517" w:rsidRPr="007C2CE7" w14:paraId="622B3E8E" w14:textId="77777777" w:rsidTr="001A68E9">
        <w:tc>
          <w:tcPr>
            <w:tcW w:w="851" w:type="dxa"/>
          </w:tcPr>
          <w:p w14:paraId="00D18A91" w14:textId="300BCB2B" w:rsidR="00F03517" w:rsidRPr="007C2CE7" w:rsidRDefault="00F03517" w:rsidP="00A2769F">
            <w:pPr>
              <w:tabs>
                <w:tab w:val="clear" w:pos="-720"/>
                <w:tab w:val="left" w:pos="1440"/>
                <w:tab w:val="left" w:pos="3600"/>
                <w:tab w:val="right" w:pos="8018"/>
              </w:tabs>
              <w:spacing w:before="0"/>
              <w:ind w:left="0" w:right="-1"/>
              <w:rPr>
                <w:sz w:val="22"/>
                <w:szCs w:val="22"/>
              </w:rPr>
            </w:pPr>
            <w:r w:rsidRPr="007C2CE7">
              <w:rPr>
                <w:sz w:val="22"/>
                <w:szCs w:val="22"/>
              </w:rPr>
              <w:t>19</w:t>
            </w:r>
          </w:p>
        </w:tc>
        <w:tc>
          <w:tcPr>
            <w:tcW w:w="1418" w:type="dxa"/>
          </w:tcPr>
          <w:p w14:paraId="01BD8045" w14:textId="77E2F209" w:rsidR="00F03517" w:rsidRPr="007C2CE7" w:rsidRDefault="00905165" w:rsidP="00A2769F">
            <w:pPr>
              <w:tabs>
                <w:tab w:val="clear" w:pos="-720"/>
                <w:tab w:val="left" w:pos="1440"/>
                <w:tab w:val="left" w:pos="3600"/>
                <w:tab w:val="right" w:pos="8018"/>
              </w:tabs>
              <w:spacing w:before="0"/>
              <w:ind w:left="0" w:right="-1"/>
              <w:rPr>
                <w:sz w:val="22"/>
                <w:szCs w:val="22"/>
              </w:rPr>
            </w:pPr>
            <w:r w:rsidRPr="007C2CE7">
              <w:rPr>
                <w:sz w:val="22"/>
                <w:szCs w:val="22"/>
              </w:rPr>
              <w:t>28/2/20</w:t>
            </w:r>
          </w:p>
        </w:tc>
        <w:tc>
          <w:tcPr>
            <w:tcW w:w="1275" w:type="dxa"/>
          </w:tcPr>
          <w:p w14:paraId="5DEE9542" w14:textId="4F7DF495" w:rsidR="00F03517" w:rsidRPr="007C2CE7" w:rsidRDefault="00F03517" w:rsidP="00A2769F">
            <w:pPr>
              <w:tabs>
                <w:tab w:val="clear" w:pos="-720"/>
                <w:tab w:val="left" w:pos="1440"/>
                <w:tab w:val="left" w:pos="3600"/>
                <w:tab w:val="right" w:pos="8018"/>
              </w:tabs>
              <w:spacing w:before="0"/>
              <w:ind w:left="0" w:right="-1"/>
              <w:rPr>
                <w:sz w:val="22"/>
                <w:szCs w:val="22"/>
              </w:rPr>
            </w:pPr>
            <w:r w:rsidRPr="007C2CE7">
              <w:rPr>
                <w:sz w:val="22"/>
                <w:szCs w:val="22"/>
              </w:rPr>
              <w:t>GJGD</w:t>
            </w:r>
          </w:p>
        </w:tc>
        <w:tc>
          <w:tcPr>
            <w:tcW w:w="6379" w:type="dxa"/>
          </w:tcPr>
          <w:p w14:paraId="24E0E12D" w14:textId="09FA9E48" w:rsidR="00F03517" w:rsidRPr="007C2CE7" w:rsidRDefault="00F03517" w:rsidP="00EC489C">
            <w:pPr>
              <w:tabs>
                <w:tab w:val="clear" w:pos="-720"/>
                <w:tab w:val="left" w:pos="1440"/>
                <w:tab w:val="left" w:pos="3600"/>
                <w:tab w:val="right" w:pos="8018"/>
              </w:tabs>
              <w:spacing w:before="0"/>
              <w:ind w:left="0" w:right="-1"/>
              <w:rPr>
                <w:sz w:val="22"/>
                <w:szCs w:val="22"/>
              </w:rPr>
            </w:pPr>
            <w:r w:rsidRPr="007C2CE7">
              <w:rPr>
                <w:sz w:val="22"/>
                <w:szCs w:val="22"/>
              </w:rPr>
              <w:t>Includes references to existing documents, made more prescriptive</w:t>
            </w:r>
          </w:p>
        </w:tc>
      </w:tr>
      <w:tr w:rsidR="00362DEE" w:rsidRPr="007C2CE7" w14:paraId="13937302" w14:textId="77777777" w:rsidTr="001A68E9">
        <w:tc>
          <w:tcPr>
            <w:tcW w:w="851" w:type="dxa"/>
          </w:tcPr>
          <w:p w14:paraId="166B8C29" w14:textId="1AAFC9E7" w:rsidR="00362DEE" w:rsidRPr="007C2CE7" w:rsidRDefault="00362DEE" w:rsidP="00A2769F">
            <w:pPr>
              <w:tabs>
                <w:tab w:val="clear" w:pos="-720"/>
                <w:tab w:val="left" w:pos="1440"/>
                <w:tab w:val="left" w:pos="3600"/>
                <w:tab w:val="right" w:pos="8018"/>
              </w:tabs>
              <w:spacing w:before="0"/>
              <w:ind w:left="0" w:right="-1"/>
              <w:rPr>
                <w:sz w:val="22"/>
                <w:szCs w:val="22"/>
              </w:rPr>
            </w:pPr>
            <w:r w:rsidRPr="007C2CE7">
              <w:rPr>
                <w:sz w:val="22"/>
                <w:szCs w:val="22"/>
              </w:rPr>
              <w:t>20</w:t>
            </w:r>
          </w:p>
        </w:tc>
        <w:tc>
          <w:tcPr>
            <w:tcW w:w="1418" w:type="dxa"/>
          </w:tcPr>
          <w:p w14:paraId="36ECBDD0" w14:textId="22391BAD" w:rsidR="00362DEE" w:rsidRPr="007C2CE7" w:rsidRDefault="00A90350" w:rsidP="00A90350">
            <w:pPr>
              <w:tabs>
                <w:tab w:val="clear" w:pos="-720"/>
                <w:tab w:val="left" w:pos="1440"/>
                <w:tab w:val="left" w:pos="3600"/>
                <w:tab w:val="right" w:pos="8018"/>
              </w:tabs>
              <w:spacing w:before="0"/>
              <w:ind w:left="0" w:right="-1"/>
              <w:rPr>
                <w:sz w:val="22"/>
                <w:szCs w:val="22"/>
              </w:rPr>
            </w:pPr>
            <w:r w:rsidRPr="007C2CE7">
              <w:rPr>
                <w:sz w:val="22"/>
                <w:szCs w:val="22"/>
              </w:rPr>
              <w:t>1</w:t>
            </w:r>
            <w:r w:rsidR="00362DEE" w:rsidRPr="007C2CE7">
              <w:rPr>
                <w:sz w:val="22"/>
                <w:szCs w:val="22"/>
              </w:rPr>
              <w:t>4/0</w:t>
            </w:r>
            <w:r w:rsidRPr="007C2CE7">
              <w:rPr>
                <w:sz w:val="22"/>
                <w:szCs w:val="22"/>
              </w:rPr>
              <w:t>4</w:t>
            </w:r>
            <w:r w:rsidR="00362DEE" w:rsidRPr="007C2CE7">
              <w:rPr>
                <w:sz w:val="22"/>
                <w:szCs w:val="22"/>
              </w:rPr>
              <w:t>/2</w:t>
            </w:r>
            <w:r w:rsidRPr="007C2CE7">
              <w:rPr>
                <w:sz w:val="22"/>
                <w:szCs w:val="22"/>
              </w:rPr>
              <w:t>2</w:t>
            </w:r>
          </w:p>
        </w:tc>
        <w:tc>
          <w:tcPr>
            <w:tcW w:w="1275" w:type="dxa"/>
          </w:tcPr>
          <w:p w14:paraId="333AA1E4" w14:textId="359C3CC4" w:rsidR="00362DEE" w:rsidRPr="007C2CE7" w:rsidRDefault="00362DEE"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6B616CAF" w14:textId="49B17160" w:rsidR="00362DEE" w:rsidRPr="007C2CE7" w:rsidRDefault="00362DEE" w:rsidP="001A4355">
            <w:pPr>
              <w:tabs>
                <w:tab w:val="clear" w:pos="-720"/>
                <w:tab w:val="left" w:pos="1440"/>
                <w:tab w:val="left" w:pos="3600"/>
                <w:tab w:val="right" w:pos="8018"/>
              </w:tabs>
              <w:spacing w:before="0"/>
              <w:ind w:left="0" w:right="-1"/>
              <w:rPr>
                <w:sz w:val="22"/>
                <w:szCs w:val="22"/>
              </w:rPr>
            </w:pPr>
            <w:r w:rsidRPr="007C2CE7">
              <w:rPr>
                <w:sz w:val="22"/>
                <w:szCs w:val="22"/>
              </w:rPr>
              <w:t>Amended to conform to requirements of 17/745/MDR</w:t>
            </w:r>
            <w:r w:rsidR="00943A7B" w:rsidRPr="007C2CE7">
              <w:rPr>
                <w:sz w:val="22"/>
                <w:szCs w:val="22"/>
              </w:rPr>
              <w:t>. Introduced form SSI-QF-10T MDR Compliance Checklist</w:t>
            </w:r>
            <w:r w:rsidR="00FC11EA" w:rsidRPr="007C2CE7">
              <w:rPr>
                <w:sz w:val="22"/>
                <w:szCs w:val="22"/>
              </w:rPr>
              <w:t xml:space="preserve"> - added section 3.11.</w:t>
            </w:r>
            <w:r w:rsidR="00FE7785" w:rsidRPr="007C2CE7">
              <w:rPr>
                <w:sz w:val="22"/>
                <w:szCs w:val="22"/>
              </w:rPr>
              <w:t xml:space="preserve"> Amended MHRA device registration procedure 3.2.</w:t>
            </w:r>
          </w:p>
        </w:tc>
      </w:tr>
      <w:tr w:rsidR="00AA6DB9" w:rsidRPr="007C2CE7" w14:paraId="3CA085D4" w14:textId="77777777" w:rsidTr="001A68E9">
        <w:tc>
          <w:tcPr>
            <w:tcW w:w="851" w:type="dxa"/>
          </w:tcPr>
          <w:p w14:paraId="13375525" w14:textId="0105C45F" w:rsidR="00AA6DB9" w:rsidRPr="007C2CE7" w:rsidRDefault="00AA6DB9" w:rsidP="00A2769F">
            <w:pPr>
              <w:tabs>
                <w:tab w:val="clear" w:pos="-720"/>
                <w:tab w:val="left" w:pos="1440"/>
                <w:tab w:val="left" w:pos="3600"/>
                <w:tab w:val="right" w:pos="8018"/>
              </w:tabs>
              <w:spacing w:before="0"/>
              <w:ind w:left="0" w:right="-1"/>
              <w:rPr>
                <w:sz w:val="22"/>
                <w:szCs w:val="22"/>
              </w:rPr>
            </w:pPr>
            <w:r w:rsidRPr="007C2CE7">
              <w:rPr>
                <w:sz w:val="22"/>
                <w:szCs w:val="22"/>
              </w:rPr>
              <w:t>21</w:t>
            </w:r>
          </w:p>
        </w:tc>
        <w:tc>
          <w:tcPr>
            <w:tcW w:w="1418" w:type="dxa"/>
          </w:tcPr>
          <w:p w14:paraId="4CCA20E4" w14:textId="3147549F" w:rsidR="00AA6DB9" w:rsidRPr="007C2CE7" w:rsidRDefault="00E17243" w:rsidP="004056EE">
            <w:pPr>
              <w:tabs>
                <w:tab w:val="clear" w:pos="-720"/>
                <w:tab w:val="left" w:pos="1440"/>
                <w:tab w:val="left" w:pos="3600"/>
                <w:tab w:val="right" w:pos="8018"/>
              </w:tabs>
              <w:spacing w:before="0"/>
              <w:ind w:left="0" w:right="-1"/>
              <w:rPr>
                <w:sz w:val="22"/>
                <w:szCs w:val="22"/>
              </w:rPr>
            </w:pPr>
            <w:r w:rsidRPr="007C2CE7">
              <w:rPr>
                <w:sz w:val="22"/>
                <w:szCs w:val="22"/>
              </w:rPr>
              <w:t>08/05/23</w:t>
            </w:r>
          </w:p>
        </w:tc>
        <w:tc>
          <w:tcPr>
            <w:tcW w:w="1275" w:type="dxa"/>
          </w:tcPr>
          <w:p w14:paraId="015CAA5E" w14:textId="462F3E16" w:rsidR="00AA6DB9" w:rsidRPr="007C2CE7" w:rsidRDefault="00E17243" w:rsidP="00A2769F">
            <w:pPr>
              <w:tabs>
                <w:tab w:val="clear" w:pos="-720"/>
                <w:tab w:val="left" w:pos="1440"/>
                <w:tab w:val="left" w:pos="3600"/>
                <w:tab w:val="right" w:pos="8018"/>
              </w:tabs>
              <w:spacing w:before="0"/>
              <w:ind w:left="0" w:right="-1"/>
              <w:rPr>
                <w:sz w:val="22"/>
                <w:szCs w:val="22"/>
              </w:rPr>
            </w:pPr>
            <w:r w:rsidRPr="007C2CE7">
              <w:rPr>
                <w:sz w:val="22"/>
                <w:szCs w:val="22"/>
              </w:rPr>
              <w:t>JF</w:t>
            </w:r>
          </w:p>
        </w:tc>
        <w:tc>
          <w:tcPr>
            <w:tcW w:w="6379" w:type="dxa"/>
          </w:tcPr>
          <w:p w14:paraId="5B007BF6" w14:textId="3C6051CA" w:rsidR="00AA6DB9" w:rsidRPr="007C2CE7" w:rsidRDefault="00AC7C12" w:rsidP="00117B83">
            <w:pPr>
              <w:tabs>
                <w:tab w:val="clear" w:pos="-720"/>
                <w:tab w:val="left" w:pos="1440"/>
                <w:tab w:val="left" w:pos="3600"/>
                <w:tab w:val="right" w:pos="8018"/>
              </w:tabs>
              <w:spacing w:before="0"/>
              <w:ind w:left="0" w:right="-1"/>
              <w:jc w:val="left"/>
              <w:rPr>
                <w:sz w:val="22"/>
                <w:szCs w:val="22"/>
              </w:rPr>
            </w:pPr>
            <w:r w:rsidRPr="007C2CE7">
              <w:rPr>
                <w:sz w:val="22"/>
                <w:szCs w:val="22"/>
              </w:rPr>
              <w:t>Major revision of the design and development process with updated and new associated design form</w:t>
            </w:r>
            <w:r w:rsidR="005C14A4" w:rsidRPr="007C2CE7">
              <w:rPr>
                <w:sz w:val="22"/>
                <w:szCs w:val="22"/>
              </w:rPr>
              <w:t>s in line with the MDR and MDSAP regulatory requirements.</w:t>
            </w:r>
            <w:r w:rsidR="00452C8E">
              <w:rPr>
                <w:sz w:val="22"/>
                <w:szCs w:val="22"/>
              </w:rPr>
              <w:t xml:space="preserve"> </w:t>
            </w:r>
            <w:r w:rsidR="009232BE" w:rsidRPr="005A38F3">
              <w:rPr>
                <w:sz w:val="22"/>
                <w:szCs w:val="22"/>
              </w:rPr>
              <w:t>Added instruction to u</w:t>
            </w:r>
            <w:r w:rsidR="005A38F3" w:rsidRPr="005A38F3">
              <w:rPr>
                <w:sz w:val="22"/>
                <w:szCs w:val="22"/>
              </w:rPr>
              <w:t>s</w:t>
            </w:r>
            <w:r w:rsidR="009232BE" w:rsidRPr="005A38F3">
              <w:rPr>
                <w:sz w:val="22"/>
                <w:szCs w:val="22"/>
              </w:rPr>
              <w:t>e SSI-QF-10L for device classification</w:t>
            </w:r>
            <w:r w:rsidR="00BA51CA">
              <w:rPr>
                <w:sz w:val="22"/>
                <w:szCs w:val="22"/>
              </w:rPr>
              <w:t>. Removed reference to MHRA.</w:t>
            </w:r>
            <w:r w:rsidR="00152F6C">
              <w:rPr>
                <w:sz w:val="22"/>
                <w:szCs w:val="22"/>
              </w:rPr>
              <w:t xml:space="preserve"> Combined Design Verification and Validation into one form SSI-QF-10Q iss3.</w:t>
            </w:r>
            <w:r w:rsidR="00452C8E">
              <w:rPr>
                <w:sz w:val="22"/>
                <w:szCs w:val="22"/>
              </w:rPr>
              <w:t xml:space="preserve"> </w:t>
            </w:r>
            <w:r w:rsidR="00152F6C">
              <w:rPr>
                <w:sz w:val="22"/>
                <w:szCs w:val="22"/>
              </w:rPr>
              <w:t xml:space="preserve">SSI-QF-10R up-issued to </w:t>
            </w:r>
            <w:proofErr w:type="spellStart"/>
            <w:r w:rsidR="00152F6C">
              <w:rPr>
                <w:sz w:val="22"/>
                <w:szCs w:val="22"/>
              </w:rPr>
              <w:t>iss</w:t>
            </w:r>
            <w:proofErr w:type="spellEnd"/>
            <w:r w:rsidR="00152F6C">
              <w:rPr>
                <w:sz w:val="22"/>
                <w:szCs w:val="22"/>
              </w:rPr>
              <w:t xml:space="preserve"> 2 as Verification or Validation Protocol.</w:t>
            </w:r>
            <w:r w:rsidR="00452C8E">
              <w:rPr>
                <w:sz w:val="22"/>
                <w:szCs w:val="22"/>
              </w:rPr>
              <w:t xml:space="preserve"> </w:t>
            </w:r>
          </w:p>
        </w:tc>
      </w:tr>
      <w:tr w:rsidR="004056EE" w:rsidRPr="007C2CE7" w14:paraId="4A0CF1B1" w14:textId="77777777" w:rsidTr="001A68E9">
        <w:tc>
          <w:tcPr>
            <w:tcW w:w="851" w:type="dxa"/>
          </w:tcPr>
          <w:p w14:paraId="06746AF9" w14:textId="52D8A2B0" w:rsidR="004056EE" w:rsidRPr="007C2CE7" w:rsidRDefault="004056EE" w:rsidP="00A2769F">
            <w:pPr>
              <w:tabs>
                <w:tab w:val="clear" w:pos="-720"/>
                <w:tab w:val="left" w:pos="1440"/>
                <w:tab w:val="left" w:pos="3600"/>
                <w:tab w:val="right" w:pos="8018"/>
              </w:tabs>
              <w:spacing w:before="0"/>
              <w:ind w:left="0" w:right="-1"/>
              <w:rPr>
                <w:sz w:val="22"/>
                <w:szCs w:val="22"/>
              </w:rPr>
            </w:pPr>
            <w:r>
              <w:rPr>
                <w:sz w:val="22"/>
                <w:szCs w:val="22"/>
              </w:rPr>
              <w:t>22</w:t>
            </w:r>
          </w:p>
        </w:tc>
        <w:tc>
          <w:tcPr>
            <w:tcW w:w="1418" w:type="dxa"/>
          </w:tcPr>
          <w:p w14:paraId="3B388C01" w14:textId="48FC5B6E" w:rsidR="004056EE" w:rsidRPr="007C2CE7" w:rsidRDefault="0098341C" w:rsidP="00EF533A">
            <w:pPr>
              <w:tabs>
                <w:tab w:val="clear" w:pos="-720"/>
                <w:tab w:val="left" w:pos="1440"/>
                <w:tab w:val="left" w:pos="3600"/>
                <w:tab w:val="right" w:pos="8018"/>
              </w:tabs>
              <w:spacing w:before="0"/>
              <w:ind w:left="0" w:right="-1"/>
              <w:rPr>
                <w:sz w:val="22"/>
                <w:szCs w:val="22"/>
              </w:rPr>
            </w:pPr>
            <w:r>
              <w:rPr>
                <w:sz w:val="22"/>
                <w:szCs w:val="22"/>
              </w:rPr>
              <w:t>23</w:t>
            </w:r>
            <w:r w:rsidR="00D00434">
              <w:rPr>
                <w:sz w:val="22"/>
                <w:szCs w:val="22"/>
              </w:rPr>
              <w:t>/10/23</w:t>
            </w:r>
          </w:p>
        </w:tc>
        <w:tc>
          <w:tcPr>
            <w:tcW w:w="1275" w:type="dxa"/>
          </w:tcPr>
          <w:p w14:paraId="035FC906" w14:textId="3E418E86" w:rsidR="004056EE" w:rsidRPr="007C2CE7" w:rsidRDefault="004056EE" w:rsidP="00A2769F">
            <w:pPr>
              <w:tabs>
                <w:tab w:val="clear" w:pos="-720"/>
                <w:tab w:val="left" w:pos="1440"/>
                <w:tab w:val="left" w:pos="3600"/>
                <w:tab w:val="right" w:pos="8018"/>
              </w:tabs>
              <w:spacing w:before="0"/>
              <w:ind w:left="0" w:right="-1"/>
              <w:rPr>
                <w:sz w:val="22"/>
                <w:szCs w:val="22"/>
              </w:rPr>
            </w:pPr>
            <w:r>
              <w:rPr>
                <w:sz w:val="22"/>
                <w:szCs w:val="22"/>
              </w:rPr>
              <w:t>JF</w:t>
            </w:r>
          </w:p>
        </w:tc>
        <w:tc>
          <w:tcPr>
            <w:tcW w:w="6379" w:type="dxa"/>
          </w:tcPr>
          <w:p w14:paraId="4DE73F85" w14:textId="50A13114" w:rsidR="00373CF5" w:rsidRDefault="004056EE" w:rsidP="00117B83">
            <w:pPr>
              <w:tabs>
                <w:tab w:val="clear" w:pos="-720"/>
                <w:tab w:val="left" w:pos="1440"/>
                <w:tab w:val="left" w:pos="3600"/>
                <w:tab w:val="right" w:pos="8018"/>
              </w:tabs>
              <w:spacing w:before="0"/>
              <w:ind w:left="0" w:right="-1"/>
              <w:jc w:val="left"/>
              <w:rPr>
                <w:sz w:val="22"/>
                <w:szCs w:val="22"/>
              </w:rPr>
            </w:pPr>
            <w:r>
              <w:rPr>
                <w:sz w:val="22"/>
                <w:szCs w:val="22"/>
              </w:rPr>
              <w:t xml:space="preserve">In the last </w:t>
            </w:r>
            <w:proofErr w:type="spellStart"/>
            <w:r>
              <w:rPr>
                <w:sz w:val="22"/>
                <w:szCs w:val="22"/>
              </w:rPr>
              <w:t>upissue</w:t>
            </w:r>
            <w:proofErr w:type="spellEnd"/>
            <w:r>
              <w:rPr>
                <w:sz w:val="22"/>
                <w:szCs w:val="22"/>
              </w:rPr>
              <w:t xml:space="preserve"> reference to registering devices with MHRA were removed</w:t>
            </w:r>
            <w:r w:rsidR="0045393C">
              <w:rPr>
                <w:sz w:val="22"/>
                <w:szCs w:val="22"/>
              </w:rPr>
              <w:t xml:space="preserve"> (old section 3</w:t>
            </w:r>
            <w:proofErr w:type="gramStart"/>
            <w:r w:rsidR="0045393C">
              <w:rPr>
                <w:sz w:val="22"/>
                <w:szCs w:val="22"/>
              </w:rPr>
              <w:t>,2</w:t>
            </w:r>
            <w:proofErr w:type="gramEnd"/>
            <w:r w:rsidR="0045393C">
              <w:rPr>
                <w:sz w:val="22"/>
                <w:szCs w:val="22"/>
              </w:rPr>
              <w:t>) but SSI-QI-10A Registering a Medical Device with MHRA has not been moved or changed.</w:t>
            </w:r>
            <w:r w:rsidR="00452C8E">
              <w:rPr>
                <w:sz w:val="22"/>
                <w:szCs w:val="22"/>
              </w:rPr>
              <w:t xml:space="preserve"> </w:t>
            </w:r>
            <w:r w:rsidR="0045393C">
              <w:rPr>
                <w:sz w:val="22"/>
                <w:szCs w:val="22"/>
              </w:rPr>
              <w:t xml:space="preserve">The </w:t>
            </w:r>
            <w:r w:rsidR="00AB385C">
              <w:rPr>
                <w:sz w:val="22"/>
                <w:szCs w:val="22"/>
              </w:rPr>
              <w:t>c</w:t>
            </w:r>
            <w:r w:rsidR="0045393C">
              <w:rPr>
                <w:sz w:val="22"/>
                <w:szCs w:val="22"/>
              </w:rPr>
              <w:t>ontents of SSI-QI-10A have now been added to SSI-SOP-26 EUDAMED Registration</w:t>
            </w:r>
            <w:r w:rsidR="00BB6758">
              <w:rPr>
                <w:sz w:val="22"/>
                <w:szCs w:val="22"/>
              </w:rPr>
              <w:t>,</w:t>
            </w:r>
            <w:r w:rsidR="0045393C">
              <w:rPr>
                <w:sz w:val="22"/>
                <w:szCs w:val="22"/>
              </w:rPr>
              <w:t xml:space="preserve"> which has been renamed to include MHRA registration.</w:t>
            </w:r>
          </w:p>
          <w:p w14:paraId="760A374A" w14:textId="77777777" w:rsidR="00646145" w:rsidRDefault="00646145" w:rsidP="00117B83">
            <w:pPr>
              <w:tabs>
                <w:tab w:val="clear" w:pos="-720"/>
                <w:tab w:val="left" w:pos="1440"/>
                <w:tab w:val="left" w:pos="3600"/>
                <w:tab w:val="right" w:pos="8018"/>
              </w:tabs>
              <w:spacing w:before="0"/>
              <w:ind w:left="0" w:right="-1"/>
              <w:jc w:val="left"/>
              <w:rPr>
                <w:sz w:val="22"/>
                <w:szCs w:val="22"/>
              </w:rPr>
            </w:pPr>
          </w:p>
          <w:p w14:paraId="228E23DC" w14:textId="0B067218" w:rsidR="00646145" w:rsidRPr="00646145" w:rsidRDefault="00646145" w:rsidP="00117B83">
            <w:pPr>
              <w:tabs>
                <w:tab w:val="clear" w:pos="-720"/>
                <w:tab w:val="left" w:pos="1440"/>
                <w:tab w:val="left" w:pos="3600"/>
                <w:tab w:val="right" w:pos="8018"/>
              </w:tabs>
              <w:spacing w:before="0"/>
              <w:ind w:left="0" w:right="-1"/>
              <w:jc w:val="left"/>
              <w:rPr>
                <w:sz w:val="22"/>
                <w:szCs w:val="22"/>
              </w:rPr>
            </w:pPr>
            <w:r w:rsidRPr="00646145">
              <w:rPr>
                <w:sz w:val="22"/>
                <w:szCs w:val="22"/>
              </w:rPr>
              <w:t>Device Classification i</w:t>
            </w:r>
            <w:r>
              <w:rPr>
                <w:sz w:val="22"/>
                <w:szCs w:val="22"/>
              </w:rPr>
              <w:t>s</w:t>
            </w:r>
            <w:r w:rsidRPr="00646145">
              <w:rPr>
                <w:sz w:val="22"/>
                <w:szCs w:val="22"/>
              </w:rPr>
              <w:t xml:space="preserve"> now c</w:t>
            </w:r>
            <w:r w:rsidRPr="00117B83">
              <w:rPr>
                <w:sz w:val="22"/>
                <w:szCs w:val="22"/>
              </w:rPr>
              <w:t>overed under</w:t>
            </w:r>
            <w:r>
              <w:rPr>
                <w:sz w:val="22"/>
                <w:szCs w:val="22"/>
              </w:rPr>
              <w:t xml:space="preserve"> SSI-SOP-2</w:t>
            </w:r>
            <w:r w:rsidR="00AB385C">
              <w:rPr>
                <w:sz w:val="22"/>
                <w:szCs w:val="22"/>
              </w:rPr>
              <w:t>3</w:t>
            </w:r>
            <w:r>
              <w:rPr>
                <w:sz w:val="22"/>
                <w:szCs w:val="22"/>
              </w:rPr>
              <w:t xml:space="preserve"> Strategy For Regulatory Compliance. As a result</w:t>
            </w:r>
            <w:r w:rsidR="00452C8E">
              <w:rPr>
                <w:sz w:val="22"/>
                <w:szCs w:val="22"/>
              </w:rPr>
              <w:t xml:space="preserve"> </w:t>
            </w:r>
            <w:r>
              <w:rPr>
                <w:sz w:val="22"/>
                <w:szCs w:val="22"/>
              </w:rPr>
              <w:t>SSI-QF-10L becomes</w:t>
            </w:r>
            <w:r w:rsidR="00AB385C">
              <w:rPr>
                <w:sz w:val="22"/>
                <w:szCs w:val="22"/>
              </w:rPr>
              <w:t xml:space="preserve"> SSI-QF-23</w:t>
            </w:r>
            <w:r>
              <w:rPr>
                <w:sz w:val="22"/>
                <w:szCs w:val="22"/>
              </w:rPr>
              <w:t>B Device Classification under EUMDR and UKMDR</w:t>
            </w:r>
            <w:r w:rsidR="00452C8E">
              <w:rPr>
                <w:sz w:val="22"/>
                <w:szCs w:val="22"/>
              </w:rPr>
              <w:t xml:space="preserve"> </w:t>
            </w:r>
          </w:p>
          <w:p w14:paraId="38B36FB9" w14:textId="77777777" w:rsidR="00373CF5" w:rsidRPr="00646145" w:rsidRDefault="00373CF5" w:rsidP="00117B83">
            <w:pPr>
              <w:tabs>
                <w:tab w:val="clear" w:pos="-720"/>
                <w:tab w:val="left" w:pos="1440"/>
                <w:tab w:val="left" w:pos="3600"/>
                <w:tab w:val="right" w:pos="8018"/>
              </w:tabs>
              <w:spacing w:before="0"/>
              <w:ind w:left="0" w:right="-1"/>
              <w:jc w:val="left"/>
              <w:rPr>
                <w:sz w:val="22"/>
                <w:szCs w:val="22"/>
              </w:rPr>
            </w:pPr>
          </w:p>
          <w:p w14:paraId="70BFCCEE" w14:textId="2D32CD8B"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As software development is now covered in SSI-SOP-20</w:t>
            </w:r>
            <w:r w:rsidR="00FB28B0">
              <w:rPr>
                <w:sz w:val="22"/>
                <w:szCs w:val="22"/>
              </w:rPr>
              <w:t xml:space="preserve"> software forms have been moved to SSI-SOP-20:</w:t>
            </w:r>
            <w:r>
              <w:rPr>
                <w:sz w:val="22"/>
                <w:szCs w:val="22"/>
              </w:rPr>
              <w:t xml:space="preserve"> </w:t>
            </w:r>
          </w:p>
          <w:p w14:paraId="5DE13320" w14:textId="111410A9"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 xml:space="preserve">SSI-QF-10F becomes SSI-QF-20J Software Release </w:t>
            </w:r>
            <w:r w:rsidR="00FB28B0">
              <w:rPr>
                <w:sz w:val="22"/>
                <w:szCs w:val="22"/>
              </w:rPr>
              <w:t>V</w:t>
            </w:r>
            <w:r>
              <w:rPr>
                <w:sz w:val="22"/>
                <w:szCs w:val="22"/>
              </w:rPr>
              <w:t xml:space="preserve">ersion </w:t>
            </w:r>
            <w:r w:rsidR="00FB28B0">
              <w:rPr>
                <w:sz w:val="22"/>
                <w:szCs w:val="22"/>
              </w:rPr>
              <w:t>C</w:t>
            </w:r>
            <w:r w:rsidR="00975903">
              <w:rPr>
                <w:sz w:val="22"/>
                <w:szCs w:val="22"/>
              </w:rPr>
              <w:t>o</w:t>
            </w:r>
            <w:r>
              <w:rPr>
                <w:sz w:val="22"/>
                <w:szCs w:val="22"/>
              </w:rPr>
              <w:t>ntrol</w:t>
            </w:r>
          </w:p>
          <w:p w14:paraId="08BDF38C" w14:textId="05D540C6" w:rsidR="00373CF5" w:rsidRDefault="00373CF5" w:rsidP="00117B83">
            <w:pPr>
              <w:tabs>
                <w:tab w:val="clear" w:pos="-720"/>
                <w:tab w:val="left" w:pos="1440"/>
                <w:tab w:val="left" w:pos="3600"/>
                <w:tab w:val="right" w:pos="8018"/>
              </w:tabs>
              <w:spacing w:before="0"/>
              <w:ind w:left="0" w:right="-1"/>
              <w:jc w:val="left"/>
              <w:rPr>
                <w:sz w:val="22"/>
                <w:szCs w:val="22"/>
              </w:rPr>
            </w:pPr>
            <w:r>
              <w:rPr>
                <w:sz w:val="22"/>
                <w:szCs w:val="22"/>
              </w:rPr>
              <w:t>SSI-QF-10J becomes SSI-QF-20K Software Checklist</w:t>
            </w:r>
            <w:r w:rsidR="00452C8E">
              <w:rPr>
                <w:sz w:val="22"/>
                <w:szCs w:val="22"/>
              </w:rPr>
              <w:t xml:space="preserve"> </w:t>
            </w:r>
          </w:p>
          <w:p w14:paraId="6AD4DBEA" w14:textId="075015B5" w:rsidR="00373CF5" w:rsidRPr="00373CF5" w:rsidRDefault="00373CF5" w:rsidP="00117B83">
            <w:pPr>
              <w:tabs>
                <w:tab w:val="clear" w:pos="-720"/>
                <w:tab w:val="left" w:pos="1440"/>
                <w:tab w:val="left" w:pos="3600"/>
                <w:tab w:val="right" w:pos="8018"/>
              </w:tabs>
              <w:spacing w:before="0"/>
              <w:ind w:left="0" w:right="-1"/>
              <w:jc w:val="left"/>
              <w:rPr>
                <w:sz w:val="22"/>
                <w:szCs w:val="22"/>
              </w:rPr>
            </w:pPr>
            <w:r w:rsidRPr="00373CF5">
              <w:rPr>
                <w:sz w:val="22"/>
                <w:szCs w:val="22"/>
              </w:rPr>
              <w:t>SSI-QF-10N</w:t>
            </w:r>
            <w:r w:rsidR="00FB28B0">
              <w:rPr>
                <w:sz w:val="22"/>
                <w:szCs w:val="22"/>
              </w:rPr>
              <w:t xml:space="preserve"> </w:t>
            </w:r>
            <w:r w:rsidRPr="00373CF5">
              <w:rPr>
                <w:sz w:val="22"/>
                <w:szCs w:val="22"/>
              </w:rPr>
              <w:t>be</w:t>
            </w:r>
            <w:r w:rsidRPr="00117B83">
              <w:rPr>
                <w:sz w:val="22"/>
                <w:szCs w:val="22"/>
              </w:rPr>
              <w:t>comes</w:t>
            </w:r>
            <w:r w:rsidRPr="00373CF5">
              <w:rPr>
                <w:sz w:val="22"/>
                <w:szCs w:val="22"/>
              </w:rPr>
              <w:t xml:space="preserve"> SSI-Q</w:t>
            </w:r>
            <w:r w:rsidRPr="00117B83">
              <w:rPr>
                <w:sz w:val="22"/>
                <w:szCs w:val="22"/>
              </w:rPr>
              <w:t xml:space="preserve">F-20L </w:t>
            </w:r>
            <w:r w:rsidR="00FB28B0">
              <w:rPr>
                <w:sz w:val="22"/>
                <w:szCs w:val="22"/>
              </w:rPr>
              <w:t>S</w:t>
            </w:r>
            <w:r>
              <w:rPr>
                <w:sz w:val="22"/>
                <w:szCs w:val="22"/>
              </w:rPr>
              <w:t>oftware Build Numbers</w:t>
            </w:r>
            <w:r w:rsidR="00452C8E">
              <w:rPr>
                <w:sz w:val="22"/>
                <w:szCs w:val="22"/>
              </w:rPr>
              <w:t xml:space="preserve"> </w:t>
            </w:r>
            <w:r>
              <w:rPr>
                <w:sz w:val="22"/>
                <w:szCs w:val="22"/>
              </w:rPr>
              <w:t>Summary of Changes</w:t>
            </w:r>
          </w:p>
          <w:p w14:paraId="0524442F" w14:textId="6C2C56FD" w:rsidR="00DD6584" w:rsidRDefault="00DD6584" w:rsidP="00DD6584">
            <w:pPr>
              <w:tabs>
                <w:tab w:val="clear" w:pos="-720"/>
                <w:tab w:val="left" w:pos="1440"/>
                <w:tab w:val="left" w:pos="3600"/>
                <w:tab w:val="right" w:pos="8018"/>
              </w:tabs>
              <w:spacing w:before="0"/>
              <w:ind w:left="0" w:right="-1"/>
              <w:jc w:val="left"/>
              <w:rPr>
                <w:sz w:val="22"/>
                <w:szCs w:val="22"/>
              </w:rPr>
            </w:pPr>
            <w:r w:rsidRPr="00EF533A">
              <w:rPr>
                <w:sz w:val="22"/>
                <w:szCs w:val="22"/>
              </w:rPr>
              <w:lastRenderedPageBreak/>
              <w:t>SS</w:t>
            </w:r>
            <w:r w:rsidRPr="00117B83">
              <w:rPr>
                <w:sz w:val="22"/>
                <w:szCs w:val="22"/>
              </w:rPr>
              <w:t>I-QF-10</w:t>
            </w:r>
            <w:r w:rsidR="001F60CC">
              <w:rPr>
                <w:sz w:val="22"/>
                <w:szCs w:val="22"/>
              </w:rPr>
              <w:t>S</w:t>
            </w:r>
            <w:r w:rsidRPr="00EF533A">
              <w:rPr>
                <w:sz w:val="22"/>
                <w:szCs w:val="22"/>
              </w:rPr>
              <w:t xml:space="preserve"> b</w:t>
            </w:r>
            <w:r w:rsidRPr="00117B83">
              <w:rPr>
                <w:sz w:val="22"/>
                <w:szCs w:val="22"/>
              </w:rPr>
              <w:t xml:space="preserve">ecomes SSI-QF-20M </w:t>
            </w:r>
            <w:r w:rsidRPr="00142FC1">
              <w:rPr>
                <w:sz w:val="22"/>
                <w:szCs w:val="22"/>
              </w:rPr>
              <w:t>Firmware Programmable Part</w:t>
            </w:r>
            <w:r w:rsidR="00452C8E">
              <w:rPr>
                <w:b/>
                <w:sz w:val="22"/>
                <w:szCs w:val="22"/>
              </w:rPr>
              <w:t xml:space="preserve"> </w:t>
            </w:r>
            <w:r w:rsidRPr="00142FC1">
              <w:rPr>
                <w:sz w:val="22"/>
                <w:szCs w:val="22"/>
              </w:rPr>
              <w:t>Release</w:t>
            </w:r>
            <w:r>
              <w:rPr>
                <w:b/>
                <w:sz w:val="22"/>
                <w:szCs w:val="22"/>
              </w:rPr>
              <w:t xml:space="preserve"> </w:t>
            </w:r>
          </w:p>
          <w:p w14:paraId="5C7578C2" w14:textId="5AB93F04" w:rsidR="00373CF5" w:rsidRPr="00EF533A" w:rsidRDefault="00373CF5" w:rsidP="00117B83">
            <w:pPr>
              <w:tabs>
                <w:tab w:val="clear" w:pos="-720"/>
                <w:tab w:val="left" w:pos="1440"/>
                <w:tab w:val="left" w:pos="3600"/>
                <w:tab w:val="right" w:pos="8018"/>
              </w:tabs>
              <w:spacing w:before="0"/>
              <w:ind w:left="0" w:right="-1"/>
              <w:jc w:val="left"/>
              <w:rPr>
                <w:sz w:val="22"/>
                <w:szCs w:val="22"/>
              </w:rPr>
            </w:pPr>
          </w:p>
          <w:p w14:paraId="1674F3F8" w14:textId="7A5D4ADF" w:rsidR="00D00434" w:rsidRDefault="00D00434" w:rsidP="00117B83">
            <w:pPr>
              <w:tabs>
                <w:tab w:val="clear" w:pos="-720"/>
                <w:tab w:val="left" w:pos="1440"/>
                <w:tab w:val="left" w:pos="3600"/>
                <w:tab w:val="right" w:pos="8018"/>
              </w:tabs>
              <w:spacing w:before="0"/>
              <w:ind w:left="0" w:right="-1"/>
              <w:jc w:val="left"/>
              <w:rPr>
                <w:sz w:val="22"/>
                <w:szCs w:val="22"/>
              </w:rPr>
            </w:pPr>
            <w:r>
              <w:rPr>
                <w:sz w:val="22"/>
                <w:szCs w:val="22"/>
              </w:rPr>
              <w:t>Included all quality forms - QF-10A to QF-10W - in list of references.</w:t>
            </w:r>
          </w:p>
          <w:p w14:paraId="13546082" w14:textId="26DF9F67" w:rsidR="004056EE" w:rsidRDefault="00D00434" w:rsidP="00117B83">
            <w:pPr>
              <w:tabs>
                <w:tab w:val="clear" w:pos="-720"/>
                <w:tab w:val="left" w:pos="1440"/>
                <w:tab w:val="left" w:pos="3600"/>
                <w:tab w:val="right" w:pos="8018"/>
              </w:tabs>
              <w:spacing w:before="0"/>
              <w:ind w:left="0" w:right="-1"/>
              <w:jc w:val="left"/>
              <w:rPr>
                <w:sz w:val="22"/>
                <w:szCs w:val="22"/>
              </w:rPr>
            </w:pPr>
            <w:r>
              <w:rPr>
                <w:sz w:val="22"/>
                <w:szCs w:val="22"/>
              </w:rPr>
              <w:t>Withdrawn - SSI-QI-10A</w:t>
            </w:r>
            <w:r w:rsidR="00FB28B0">
              <w:rPr>
                <w:sz w:val="22"/>
                <w:szCs w:val="22"/>
              </w:rPr>
              <w:t>,</w:t>
            </w:r>
            <w:r>
              <w:rPr>
                <w:sz w:val="22"/>
                <w:szCs w:val="22"/>
              </w:rPr>
              <w:t xml:space="preserve"> SSI-QC-10A</w:t>
            </w:r>
            <w:r w:rsidR="000B0272">
              <w:rPr>
                <w:sz w:val="22"/>
                <w:szCs w:val="22"/>
              </w:rPr>
              <w:t>; SSI-QF-10F</w:t>
            </w:r>
            <w:r w:rsidR="00FB28B0">
              <w:rPr>
                <w:sz w:val="22"/>
                <w:szCs w:val="22"/>
              </w:rPr>
              <w:t>, SS</w:t>
            </w:r>
            <w:r w:rsidR="000B0272">
              <w:rPr>
                <w:sz w:val="22"/>
                <w:szCs w:val="22"/>
              </w:rPr>
              <w:t>I-QF-</w:t>
            </w:r>
            <w:r w:rsidR="00FB28B0">
              <w:rPr>
                <w:sz w:val="22"/>
                <w:szCs w:val="22"/>
              </w:rPr>
              <w:t>10J</w:t>
            </w:r>
            <w:r w:rsidR="00DD6584">
              <w:rPr>
                <w:sz w:val="22"/>
                <w:szCs w:val="22"/>
              </w:rPr>
              <w:t>,</w:t>
            </w:r>
            <w:r w:rsidR="00FB28B0">
              <w:rPr>
                <w:sz w:val="22"/>
                <w:szCs w:val="22"/>
              </w:rPr>
              <w:t xml:space="preserve"> </w:t>
            </w:r>
            <w:r w:rsidR="003E2BAE">
              <w:rPr>
                <w:sz w:val="22"/>
                <w:szCs w:val="22"/>
              </w:rPr>
              <w:t xml:space="preserve">SSI-QF-10L </w:t>
            </w:r>
            <w:r w:rsidR="00FB28B0">
              <w:rPr>
                <w:sz w:val="22"/>
                <w:szCs w:val="22"/>
              </w:rPr>
              <w:t>SSI-QF-10N</w:t>
            </w:r>
            <w:r w:rsidR="00DD6584">
              <w:rPr>
                <w:sz w:val="22"/>
                <w:szCs w:val="22"/>
              </w:rPr>
              <w:t xml:space="preserve"> and SSI-QF-10</w:t>
            </w:r>
            <w:r w:rsidR="003E2BAE">
              <w:rPr>
                <w:sz w:val="22"/>
                <w:szCs w:val="22"/>
              </w:rPr>
              <w:t>S.</w:t>
            </w:r>
          </w:p>
          <w:p w14:paraId="146067D9" w14:textId="77777777" w:rsidR="00975903" w:rsidRDefault="00975903" w:rsidP="00117B83">
            <w:pPr>
              <w:tabs>
                <w:tab w:val="clear" w:pos="-720"/>
                <w:tab w:val="left" w:pos="1440"/>
                <w:tab w:val="left" w:pos="3600"/>
                <w:tab w:val="right" w:pos="8018"/>
              </w:tabs>
              <w:spacing w:before="0"/>
              <w:ind w:left="0" w:right="-1"/>
              <w:jc w:val="left"/>
              <w:rPr>
                <w:sz w:val="22"/>
                <w:szCs w:val="22"/>
              </w:rPr>
            </w:pPr>
          </w:p>
          <w:p w14:paraId="517CB7C3" w14:textId="5AA7747F" w:rsidR="00975903" w:rsidRDefault="00975903" w:rsidP="00117B83">
            <w:pPr>
              <w:tabs>
                <w:tab w:val="clear" w:pos="-720"/>
                <w:tab w:val="left" w:pos="1440"/>
                <w:tab w:val="left" w:pos="3600"/>
                <w:tab w:val="right" w:pos="8018"/>
              </w:tabs>
              <w:spacing w:before="0"/>
              <w:ind w:left="0" w:right="-1"/>
              <w:jc w:val="left"/>
              <w:rPr>
                <w:sz w:val="22"/>
                <w:szCs w:val="22"/>
              </w:rPr>
            </w:pPr>
            <w:r>
              <w:rPr>
                <w:sz w:val="22"/>
                <w:szCs w:val="22"/>
              </w:rPr>
              <w:t>SSI-QF-10B and QF-10U had been given each other’s title now reversed:</w:t>
            </w:r>
            <w:r w:rsidR="00452C8E">
              <w:rPr>
                <w:sz w:val="22"/>
                <w:szCs w:val="22"/>
              </w:rPr>
              <w:t xml:space="preserve"> </w:t>
            </w:r>
            <w:r>
              <w:rPr>
                <w:sz w:val="22"/>
                <w:szCs w:val="22"/>
              </w:rPr>
              <w:t>SSI-QF-10B Design Input Checklist, SSI-QF-10U Design History File Verification.</w:t>
            </w:r>
            <w:r w:rsidR="00452C8E">
              <w:rPr>
                <w:sz w:val="22"/>
                <w:szCs w:val="22"/>
              </w:rPr>
              <w:t xml:space="preserve"> </w:t>
            </w:r>
          </w:p>
          <w:p w14:paraId="27071958" w14:textId="77777777" w:rsidR="00FB28B0" w:rsidRDefault="00FB28B0" w:rsidP="00117B83">
            <w:pPr>
              <w:tabs>
                <w:tab w:val="clear" w:pos="-720"/>
                <w:tab w:val="left" w:pos="1440"/>
                <w:tab w:val="left" w:pos="3600"/>
                <w:tab w:val="right" w:pos="8018"/>
              </w:tabs>
              <w:spacing w:before="0"/>
              <w:ind w:left="0" w:right="-1"/>
              <w:jc w:val="left"/>
              <w:rPr>
                <w:sz w:val="22"/>
                <w:szCs w:val="22"/>
              </w:rPr>
            </w:pPr>
          </w:p>
          <w:p w14:paraId="0CAFA9AC" w14:textId="0DBDBD4D" w:rsidR="00FB28B0" w:rsidRPr="007C2CE7" w:rsidRDefault="00FB28B0" w:rsidP="00117B83">
            <w:pPr>
              <w:tabs>
                <w:tab w:val="clear" w:pos="-720"/>
                <w:tab w:val="left" w:pos="1440"/>
                <w:tab w:val="left" w:pos="3600"/>
                <w:tab w:val="right" w:pos="8018"/>
              </w:tabs>
              <w:spacing w:before="0"/>
              <w:ind w:left="0" w:right="-1"/>
              <w:jc w:val="left"/>
              <w:rPr>
                <w:sz w:val="22"/>
                <w:szCs w:val="22"/>
              </w:rPr>
            </w:pPr>
            <w:r>
              <w:rPr>
                <w:sz w:val="22"/>
                <w:szCs w:val="22"/>
              </w:rPr>
              <w:t>SSI-QF-10P Problem Report is retained in SSI-SOP-10 as it records</w:t>
            </w:r>
            <w:r w:rsidR="00452C8E">
              <w:rPr>
                <w:sz w:val="22"/>
                <w:szCs w:val="22"/>
              </w:rPr>
              <w:t xml:space="preserve"> </w:t>
            </w:r>
            <w:r>
              <w:rPr>
                <w:sz w:val="22"/>
                <w:szCs w:val="22"/>
              </w:rPr>
              <w:t>both hardware and software problems</w:t>
            </w:r>
          </w:p>
        </w:tc>
      </w:tr>
      <w:tr w:rsidR="005D0DDA" w:rsidRPr="00673C38" w14:paraId="0D176359" w14:textId="77777777" w:rsidTr="001A68E9">
        <w:tc>
          <w:tcPr>
            <w:tcW w:w="851" w:type="dxa"/>
          </w:tcPr>
          <w:p w14:paraId="518F45C6" w14:textId="0C91BB5F" w:rsidR="005D0DDA" w:rsidRDefault="00FB28B0">
            <w:pPr>
              <w:tabs>
                <w:tab w:val="clear" w:pos="-720"/>
                <w:tab w:val="left" w:pos="1440"/>
                <w:tab w:val="left" w:pos="3600"/>
                <w:tab w:val="right" w:pos="8018"/>
              </w:tabs>
              <w:spacing w:before="0"/>
              <w:ind w:left="0" w:right="-1"/>
              <w:rPr>
                <w:sz w:val="22"/>
                <w:szCs w:val="22"/>
              </w:rPr>
            </w:pPr>
            <w:r>
              <w:rPr>
                <w:sz w:val="22"/>
                <w:szCs w:val="22"/>
              </w:rPr>
              <w:lastRenderedPageBreak/>
              <w:t xml:space="preserve"> </w:t>
            </w:r>
            <w:r w:rsidR="00452C8E">
              <w:rPr>
                <w:sz w:val="22"/>
                <w:szCs w:val="22"/>
              </w:rPr>
              <w:t>23</w:t>
            </w:r>
          </w:p>
        </w:tc>
        <w:tc>
          <w:tcPr>
            <w:tcW w:w="1418" w:type="dxa"/>
          </w:tcPr>
          <w:p w14:paraId="00748BD5" w14:textId="7390A8B0" w:rsidR="005D0DDA" w:rsidRDefault="00452C8E" w:rsidP="00A90350">
            <w:pPr>
              <w:tabs>
                <w:tab w:val="clear" w:pos="-720"/>
                <w:tab w:val="left" w:pos="1440"/>
                <w:tab w:val="left" w:pos="3600"/>
                <w:tab w:val="right" w:pos="8018"/>
              </w:tabs>
              <w:spacing w:before="0"/>
              <w:ind w:left="0" w:right="-1"/>
              <w:rPr>
                <w:sz w:val="22"/>
                <w:szCs w:val="22"/>
              </w:rPr>
            </w:pPr>
            <w:r>
              <w:rPr>
                <w:sz w:val="22"/>
                <w:szCs w:val="22"/>
              </w:rPr>
              <w:t>14/12/23</w:t>
            </w:r>
          </w:p>
        </w:tc>
        <w:tc>
          <w:tcPr>
            <w:tcW w:w="1275" w:type="dxa"/>
          </w:tcPr>
          <w:p w14:paraId="1225281F" w14:textId="0DF9325B" w:rsidR="005D0DDA" w:rsidRDefault="00452C8E" w:rsidP="00A2769F">
            <w:pPr>
              <w:tabs>
                <w:tab w:val="clear" w:pos="-720"/>
                <w:tab w:val="left" w:pos="1440"/>
                <w:tab w:val="left" w:pos="3600"/>
                <w:tab w:val="right" w:pos="8018"/>
              </w:tabs>
              <w:spacing w:before="0"/>
              <w:ind w:left="0" w:right="-1"/>
              <w:rPr>
                <w:sz w:val="22"/>
                <w:szCs w:val="22"/>
              </w:rPr>
            </w:pPr>
            <w:r>
              <w:rPr>
                <w:sz w:val="22"/>
                <w:szCs w:val="22"/>
              </w:rPr>
              <w:t>GJGD</w:t>
            </w:r>
          </w:p>
        </w:tc>
        <w:tc>
          <w:tcPr>
            <w:tcW w:w="6379" w:type="dxa"/>
          </w:tcPr>
          <w:p w14:paraId="3680FA84" w14:textId="07C293D5" w:rsidR="005D0DDA" w:rsidRPr="00673C38" w:rsidRDefault="00452C8E" w:rsidP="005D0DDA">
            <w:pPr>
              <w:tabs>
                <w:tab w:val="clear" w:pos="-720"/>
                <w:tab w:val="left" w:pos="1440"/>
                <w:tab w:val="left" w:pos="3600"/>
                <w:tab w:val="right" w:pos="8018"/>
              </w:tabs>
              <w:spacing w:before="0"/>
              <w:ind w:left="0" w:right="-1"/>
              <w:rPr>
                <w:sz w:val="22"/>
                <w:szCs w:val="22"/>
              </w:rPr>
            </w:pPr>
            <w:r>
              <w:rPr>
                <w:sz w:val="22"/>
                <w:szCs w:val="22"/>
              </w:rPr>
              <w:t>Updated to include more design document templates</w:t>
            </w:r>
            <w:r w:rsidR="00673C38">
              <w:rPr>
                <w:sz w:val="22"/>
                <w:szCs w:val="22"/>
              </w:rPr>
              <w:t xml:space="preserve">. </w:t>
            </w:r>
            <w:r w:rsidR="00673C38" w:rsidRPr="00673C38">
              <w:rPr>
                <w:sz w:val="22"/>
                <w:szCs w:val="22"/>
              </w:rPr>
              <w:t>Populated SSI-QF-10Y Design Pro</w:t>
            </w:r>
            <w:r w:rsidR="00673C38">
              <w:rPr>
                <w:sz w:val="22"/>
                <w:szCs w:val="22"/>
              </w:rPr>
              <w:t>ject Documents</w:t>
            </w:r>
          </w:p>
        </w:tc>
      </w:tr>
      <w:tr w:rsidR="004376EE" w:rsidRPr="00673C38" w14:paraId="4C71E3C3" w14:textId="77777777" w:rsidTr="001A68E9">
        <w:trPr>
          <w:ins w:id="0" w:author="James Fairbairn" w:date="2025-06-20T14:00:00Z"/>
        </w:trPr>
        <w:tc>
          <w:tcPr>
            <w:tcW w:w="851" w:type="dxa"/>
          </w:tcPr>
          <w:p w14:paraId="57821316" w14:textId="2D014233" w:rsidR="004376EE" w:rsidRDefault="004376EE">
            <w:pPr>
              <w:tabs>
                <w:tab w:val="clear" w:pos="-720"/>
                <w:tab w:val="left" w:pos="1440"/>
                <w:tab w:val="left" w:pos="3600"/>
                <w:tab w:val="right" w:pos="8018"/>
              </w:tabs>
              <w:spacing w:before="0"/>
              <w:ind w:left="0" w:right="-1"/>
              <w:rPr>
                <w:ins w:id="1" w:author="James Fairbairn" w:date="2025-06-20T14:00:00Z"/>
                <w:sz w:val="22"/>
                <w:szCs w:val="22"/>
              </w:rPr>
            </w:pPr>
            <w:ins w:id="2" w:author="James Fairbairn" w:date="2025-06-20T14:00:00Z">
              <w:r>
                <w:rPr>
                  <w:sz w:val="22"/>
                  <w:szCs w:val="22"/>
                </w:rPr>
                <w:t>23</w:t>
              </w:r>
            </w:ins>
          </w:p>
        </w:tc>
        <w:tc>
          <w:tcPr>
            <w:tcW w:w="1418" w:type="dxa"/>
          </w:tcPr>
          <w:p w14:paraId="34230CD5" w14:textId="69208CA0" w:rsidR="004376EE" w:rsidRDefault="004376EE" w:rsidP="00A90350">
            <w:pPr>
              <w:tabs>
                <w:tab w:val="clear" w:pos="-720"/>
                <w:tab w:val="left" w:pos="1440"/>
                <w:tab w:val="left" w:pos="3600"/>
                <w:tab w:val="right" w:pos="8018"/>
              </w:tabs>
              <w:spacing w:before="0"/>
              <w:ind w:left="0" w:right="-1"/>
              <w:rPr>
                <w:ins w:id="3" w:author="James Fairbairn" w:date="2025-06-20T14:00:00Z"/>
                <w:sz w:val="22"/>
                <w:szCs w:val="22"/>
              </w:rPr>
            </w:pPr>
            <w:ins w:id="4" w:author="James Fairbairn" w:date="2025-06-20T14:00:00Z">
              <w:r>
                <w:rPr>
                  <w:sz w:val="22"/>
                  <w:szCs w:val="22"/>
                </w:rPr>
                <w:t>xx.06.25</w:t>
              </w:r>
            </w:ins>
          </w:p>
        </w:tc>
        <w:tc>
          <w:tcPr>
            <w:tcW w:w="1275" w:type="dxa"/>
          </w:tcPr>
          <w:p w14:paraId="3FB0190D" w14:textId="7A0CCC01" w:rsidR="004376EE" w:rsidRDefault="004376EE" w:rsidP="00A2769F">
            <w:pPr>
              <w:tabs>
                <w:tab w:val="clear" w:pos="-720"/>
                <w:tab w:val="left" w:pos="1440"/>
                <w:tab w:val="left" w:pos="3600"/>
                <w:tab w:val="right" w:pos="8018"/>
              </w:tabs>
              <w:spacing w:before="0"/>
              <w:ind w:left="0" w:right="-1"/>
              <w:rPr>
                <w:ins w:id="5" w:author="James Fairbairn" w:date="2025-06-20T14:00:00Z"/>
                <w:sz w:val="22"/>
                <w:szCs w:val="22"/>
              </w:rPr>
            </w:pPr>
            <w:ins w:id="6" w:author="James Fairbairn" w:date="2025-06-20T14:00:00Z">
              <w:r>
                <w:rPr>
                  <w:sz w:val="22"/>
                  <w:szCs w:val="22"/>
                </w:rPr>
                <w:t>JF</w:t>
              </w:r>
            </w:ins>
          </w:p>
        </w:tc>
        <w:tc>
          <w:tcPr>
            <w:tcW w:w="6379" w:type="dxa"/>
          </w:tcPr>
          <w:p w14:paraId="61BDE11C" w14:textId="408496DB" w:rsidR="004376EE" w:rsidRDefault="004376EE" w:rsidP="00F31D99">
            <w:pPr>
              <w:tabs>
                <w:tab w:val="clear" w:pos="-720"/>
                <w:tab w:val="left" w:pos="1440"/>
                <w:tab w:val="left" w:pos="3600"/>
                <w:tab w:val="right" w:pos="8018"/>
              </w:tabs>
              <w:spacing w:before="0"/>
              <w:ind w:left="0" w:right="-1"/>
              <w:rPr>
                <w:ins w:id="7" w:author="James Fairbairn" w:date="2025-06-20T14:00:00Z"/>
                <w:sz w:val="22"/>
                <w:szCs w:val="22"/>
              </w:rPr>
            </w:pPr>
            <w:ins w:id="8" w:author="James Fairbairn" w:date="2025-06-20T14:00:00Z">
              <w:r w:rsidRPr="004376EE">
                <w:rPr>
                  <w:sz w:val="22"/>
                  <w:szCs w:val="22"/>
                </w:rPr>
                <w:t xml:space="preserve">Added SSI-QF-10AL </w:t>
              </w:r>
            </w:ins>
            <w:ins w:id="9" w:author="James Fairbairn" w:date="2025-06-20T14:01:00Z">
              <w:r w:rsidRPr="004376EE">
                <w:rPr>
                  <w:sz w:val="22"/>
                  <w:szCs w:val="22"/>
                  <w:rPrChange w:id="10" w:author="James Fairbairn" w:date="2025-06-20T14:01:00Z">
                    <w:rPr>
                      <w:b/>
                    </w:rPr>
                  </w:rPrChange>
                </w:rPr>
                <w:t>Protocol for the Functionality Test Covering the Life of the Device</w:t>
              </w:r>
            </w:ins>
          </w:p>
        </w:tc>
      </w:tr>
    </w:tbl>
    <w:p w14:paraId="07BF0CEC" w14:textId="77777777" w:rsidR="00A2769F" w:rsidRPr="00673C38" w:rsidRDefault="00A2769F" w:rsidP="00A2769F">
      <w:pPr>
        <w:tabs>
          <w:tab w:val="clear" w:pos="-720"/>
          <w:tab w:val="center" w:pos="4009"/>
        </w:tabs>
        <w:spacing w:before="0"/>
        <w:ind w:left="0" w:right="0"/>
        <w:rPr>
          <w:b/>
          <w:sz w:val="22"/>
          <w:szCs w:val="22"/>
        </w:rPr>
      </w:pPr>
    </w:p>
    <w:p w14:paraId="178D98CB" w14:textId="62A13688" w:rsidR="00A2769F" w:rsidRPr="00673C38" w:rsidRDefault="00452C8E" w:rsidP="006608D8">
      <w:pPr>
        <w:tabs>
          <w:tab w:val="clear" w:pos="-720"/>
          <w:tab w:val="left" w:pos="720"/>
          <w:tab w:val="left" w:pos="1440"/>
          <w:tab w:val="left" w:pos="3600"/>
          <w:tab w:val="right" w:pos="8018"/>
        </w:tabs>
        <w:spacing w:before="0"/>
        <w:ind w:left="3600" w:right="0" w:hanging="3600"/>
        <w:rPr>
          <w:b/>
          <w:bCs/>
          <w:sz w:val="22"/>
          <w:szCs w:val="22"/>
        </w:rPr>
      </w:pPr>
      <w:r w:rsidRPr="00673C38">
        <w:rPr>
          <w:b/>
          <w:sz w:val="22"/>
          <w:szCs w:val="22"/>
        </w:rPr>
        <w:t xml:space="preserve"> </w:t>
      </w:r>
    </w:p>
    <w:p w14:paraId="2E2B72F2" w14:textId="77777777" w:rsidR="00A2769F" w:rsidRPr="00673C38" w:rsidRDefault="00A2769F" w:rsidP="00A2769F">
      <w:pPr>
        <w:tabs>
          <w:tab w:val="clear" w:pos="-720"/>
          <w:tab w:val="left" w:pos="720"/>
          <w:tab w:val="left" w:pos="1440"/>
          <w:tab w:val="left" w:pos="3600"/>
          <w:tab w:val="right" w:pos="8018"/>
        </w:tabs>
        <w:spacing w:before="0"/>
        <w:ind w:left="3600" w:right="0" w:hanging="3600"/>
        <w:rPr>
          <w:bCs/>
          <w:sz w:val="22"/>
          <w:szCs w:val="22"/>
        </w:rPr>
      </w:pPr>
    </w:p>
    <w:p w14:paraId="53E58787" w14:textId="332E95CD" w:rsidR="00A2769F" w:rsidRPr="007C2CE7" w:rsidRDefault="00D843B1" w:rsidP="00A2769F">
      <w:pPr>
        <w:tabs>
          <w:tab w:val="clear" w:pos="-720"/>
          <w:tab w:val="left" w:pos="720"/>
          <w:tab w:val="left" w:pos="1440"/>
          <w:tab w:val="left" w:pos="3600"/>
          <w:tab w:val="right" w:pos="8018"/>
        </w:tabs>
        <w:spacing w:before="0"/>
        <w:ind w:left="3600" w:right="0" w:hanging="3600"/>
        <w:jc w:val="right"/>
        <w:rPr>
          <w:bCs/>
          <w:sz w:val="22"/>
          <w:szCs w:val="22"/>
        </w:rPr>
      </w:pPr>
      <w:r w:rsidRPr="007C2CE7">
        <w:rPr>
          <w:bCs/>
          <w:sz w:val="22"/>
          <w:szCs w:val="22"/>
        </w:rPr>
        <w:t>Approved</w:t>
      </w:r>
      <w:proofErr w:type="gramStart"/>
      <w:r w:rsidRPr="007C2CE7">
        <w:rPr>
          <w:bCs/>
          <w:sz w:val="22"/>
          <w:szCs w:val="22"/>
        </w:rPr>
        <w:t>:</w:t>
      </w:r>
      <w:r w:rsidR="00A2769F" w:rsidRPr="007C2CE7">
        <w:rPr>
          <w:bCs/>
          <w:sz w:val="22"/>
          <w:szCs w:val="22"/>
        </w:rPr>
        <w:t>…</w:t>
      </w:r>
      <w:proofErr w:type="gramEnd"/>
      <w:r w:rsidR="00A2769F" w:rsidRPr="007C2CE7">
        <w:rPr>
          <w:bCs/>
          <w:sz w:val="22"/>
          <w:szCs w:val="22"/>
        </w:rPr>
        <w:t>GJGD…………. ……..</w:t>
      </w:r>
    </w:p>
    <w:p w14:paraId="278D292D" w14:textId="26EB72EA" w:rsidR="00A2769F" w:rsidRPr="007C2CE7" w:rsidRDefault="00A2769F" w:rsidP="00A2769F">
      <w:pPr>
        <w:tabs>
          <w:tab w:val="clear" w:pos="-720"/>
          <w:tab w:val="center" w:pos="4009"/>
        </w:tabs>
        <w:spacing w:before="0"/>
        <w:ind w:left="0" w:right="-1"/>
        <w:jc w:val="right"/>
        <w:rPr>
          <w:bCs/>
          <w:sz w:val="22"/>
          <w:szCs w:val="22"/>
        </w:rPr>
      </w:pPr>
      <w:r w:rsidRPr="007C2CE7">
        <w:rPr>
          <w:bCs/>
          <w:sz w:val="22"/>
          <w:szCs w:val="22"/>
        </w:rPr>
        <w:tab/>
      </w:r>
      <w:r w:rsidRPr="007C2CE7">
        <w:rPr>
          <w:bCs/>
          <w:sz w:val="22"/>
          <w:szCs w:val="22"/>
        </w:rPr>
        <w:tab/>
      </w:r>
      <w:r w:rsidRPr="007C2CE7">
        <w:rPr>
          <w:bCs/>
          <w:sz w:val="22"/>
          <w:szCs w:val="22"/>
        </w:rPr>
        <w:tab/>
      </w:r>
      <w:r w:rsidRPr="007C2CE7">
        <w:rPr>
          <w:bCs/>
          <w:sz w:val="22"/>
          <w:szCs w:val="22"/>
        </w:rPr>
        <w:tab/>
      </w:r>
      <w:r w:rsidRPr="007C2CE7">
        <w:rPr>
          <w:bCs/>
          <w:sz w:val="22"/>
          <w:szCs w:val="22"/>
        </w:rPr>
        <w:tab/>
      </w:r>
      <w:r w:rsidRPr="007C2CE7">
        <w:rPr>
          <w:bCs/>
          <w:sz w:val="22"/>
          <w:szCs w:val="22"/>
        </w:rPr>
        <w:tab/>
      </w:r>
      <w:r w:rsidR="00452C8E">
        <w:rPr>
          <w:bCs/>
          <w:sz w:val="22"/>
          <w:szCs w:val="22"/>
        </w:rPr>
        <w:t xml:space="preserve"> </w:t>
      </w:r>
      <w:r w:rsidRPr="007C2CE7">
        <w:rPr>
          <w:bCs/>
          <w:sz w:val="22"/>
          <w:szCs w:val="22"/>
        </w:rPr>
        <w:t>(CEO)</w:t>
      </w:r>
    </w:p>
    <w:p w14:paraId="31E5B9C3" w14:textId="77777777" w:rsidR="00A2769F" w:rsidRPr="007C2CE7" w:rsidRDefault="00A2769F" w:rsidP="006608D8">
      <w:pPr>
        <w:tabs>
          <w:tab w:val="clear" w:pos="-720"/>
          <w:tab w:val="center" w:pos="4009"/>
        </w:tabs>
        <w:spacing w:before="0"/>
        <w:ind w:left="0" w:right="-1"/>
        <w:rPr>
          <w:bCs/>
          <w:sz w:val="22"/>
          <w:szCs w:val="22"/>
        </w:rPr>
      </w:pPr>
    </w:p>
    <w:p w14:paraId="5514443B" w14:textId="77777777" w:rsidR="00A2769F" w:rsidRPr="007C2CE7" w:rsidRDefault="00A2769F" w:rsidP="00A2769F">
      <w:pPr>
        <w:tabs>
          <w:tab w:val="clear" w:pos="-720"/>
          <w:tab w:val="center" w:pos="4009"/>
        </w:tabs>
        <w:spacing w:before="0"/>
        <w:ind w:left="0" w:right="-1"/>
        <w:jc w:val="right"/>
        <w:rPr>
          <w:bCs/>
          <w:sz w:val="22"/>
          <w:szCs w:val="22"/>
        </w:rPr>
      </w:pPr>
      <w:bookmarkStart w:id="11" w:name="_GoBack"/>
      <w:bookmarkEnd w:id="11"/>
    </w:p>
    <w:p w14:paraId="2058414C" w14:textId="6735969A" w:rsidR="006608D8" w:rsidRPr="007C2CE7" w:rsidRDefault="00D843B1" w:rsidP="006608D8">
      <w:pPr>
        <w:tabs>
          <w:tab w:val="clear" w:pos="-720"/>
          <w:tab w:val="left" w:pos="720"/>
          <w:tab w:val="left" w:pos="1440"/>
          <w:tab w:val="left" w:pos="3600"/>
          <w:tab w:val="right" w:pos="8018"/>
        </w:tabs>
        <w:spacing w:before="0"/>
        <w:ind w:left="3600" w:right="0" w:hanging="3600"/>
        <w:jc w:val="right"/>
        <w:rPr>
          <w:sz w:val="22"/>
          <w:szCs w:val="22"/>
        </w:rPr>
      </w:pPr>
      <w:r w:rsidRPr="007C2CE7">
        <w:rPr>
          <w:bCs/>
          <w:sz w:val="22"/>
          <w:szCs w:val="22"/>
        </w:rPr>
        <w:t>Date</w:t>
      </w:r>
      <w:proofErr w:type="gramStart"/>
      <w:r w:rsidRPr="007C2CE7">
        <w:rPr>
          <w:bCs/>
          <w:sz w:val="22"/>
          <w:szCs w:val="22"/>
        </w:rPr>
        <w:t>:</w:t>
      </w:r>
      <w:r w:rsidR="007E79E7" w:rsidRPr="007C2CE7">
        <w:rPr>
          <w:bCs/>
          <w:sz w:val="22"/>
          <w:szCs w:val="22"/>
        </w:rPr>
        <w:t>……..…</w:t>
      </w:r>
      <w:proofErr w:type="gramEnd"/>
      <w:ins w:id="12" w:author="James Fairbairn" w:date="2025-06-20T14:03:00Z">
        <w:r w:rsidR="00F31D99">
          <w:rPr>
            <w:bCs/>
            <w:sz w:val="22"/>
            <w:szCs w:val="22"/>
          </w:rPr>
          <w:t>xx</w:t>
        </w:r>
      </w:ins>
      <w:del w:id="13" w:author="James Fairbairn" w:date="2025-06-20T14:03:00Z">
        <w:r w:rsidR="00975903" w:rsidDel="00F31D99">
          <w:rPr>
            <w:bCs/>
            <w:sz w:val="22"/>
            <w:szCs w:val="22"/>
          </w:rPr>
          <w:delText>23</w:delText>
        </w:r>
      </w:del>
      <w:ins w:id="14" w:author="James Fairbairn" w:date="2025-06-20T14:03:00Z">
        <w:r w:rsidR="00F31D99">
          <w:rPr>
            <w:bCs/>
            <w:sz w:val="22"/>
            <w:szCs w:val="22"/>
          </w:rPr>
          <w:t>06</w:t>
        </w:r>
      </w:ins>
      <w:del w:id="15" w:author="James Fairbairn" w:date="2025-06-20T14:03:00Z">
        <w:r w:rsidR="007C2CE7" w:rsidRPr="007C2CE7" w:rsidDel="00F31D99">
          <w:rPr>
            <w:bCs/>
            <w:sz w:val="22"/>
            <w:szCs w:val="22"/>
          </w:rPr>
          <w:delText>/</w:delText>
        </w:r>
      </w:del>
      <w:ins w:id="16" w:author="James Fairbairn" w:date="2025-06-20T14:03:00Z">
        <w:r w:rsidR="00F31D99">
          <w:rPr>
            <w:bCs/>
            <w:sz w:val="22"/>
            <w:szCs w:val="22"/>
          </w:rPr>
          <w:t>2024</w:t>
        </w:r>
      </w:ins>
      <w:del w:id="17" w:author="James Fairbairn" w:date="2025-06-20T14:03:00Z">
        <w:r w:rsidR="00975903" w:rsidDel="00F31D99">
          <w:rPr>
            <w:bCs/>
            <w:sz w:val="22"/>
            <w:szCs w:val="22"/>
          </w:rPr>
          <w:delText>1</w:delText>
        </w:r>
        <w:r w:rsidR="00ED4782" w:rsidDel="00F31D99">
          <w:rPr>
            <w:bCs/>
            <w:sz w:val="22"/>
            <w:szCs w:val="22"/>
          </w:rPr>
          <w:delText>2</w:delText>
        </w:r>
        <w:r w:rsidR="007C2CE7" w:rsidRPr="007C2CE7" w:rsidDel="00F31D99">
          <w:rPr>
            <w:bCs/>
            <w:sz w:val="22"/>
            <w:szCs w:val="22"/>
          </w:rPr>
          <w:delText>/23</w:delText>
        </w:r>
      </w:del>
      <w:r w:rsidR="00A2769F" w:rsidRPr="007C2CE7">
        <w:rPr>
          <w:bCs/>
          <w:sz w:val="22"/>
          <w:szCs w:val="22"/>
        </w:rPr>
        <w:t>…………</w:t>
      </w:r>
      <w:r w:rsidR="00452C8E">
        <w:rPr>
          <w:sz w:val="22"/>
          <w:szCs w:val="22"/>
        </w:rPr>
        <w:t xml:space="preserve"> </w:t>
      </w:r>
    </w:p>
    <w:p w14:paraId="13293A2B" w14:textId="77777777" w:rsidR="006608D8" w:rsidRPr="007C2CE7" w:rsidRDefault="006608D8">
      <w:pPr>
        <w:tabs>
          <w:tab w:val="clear" w:pos="-720"/>
        </w:tabs>
        <w:suppressAutoHyphens w:val="0"/>
        <w:spacing w:before="0"/>
        <w:ind w:left="0" w:right="0"/>
        <w:jc w:val="left"/>
        <w:rPr>
          <w:sz w:val="22"/>
          <w:szCs w:val="22"/>
        </w:rPr>
      </w:pPr>
      <w:r w:rsidRPr="007C2CE7">
        <w:rPr>
          <w:sz w:val="22"/>
          <w:szCs w:val="22"/>
        </w:rPr>
        <w:br w:type="page"/>
      </w:r>
    </w:p>
    <w:p w14:paraId="6DA42F22" w14:textId="07EA56E0" w:rsidR="00EA64D4" w:rsidRPr="007C2CE7" w:rsidRDefault="007E73C1" w:rsidP="005B23A8">
      <w:pPr>
        <w:pStyle w:val="Section"/>
        <w:numPr>
          <w:ilvl w:val="0"/>
          <w:numId w:val="45"/>
        </w:numPr>
        <w:spacing w:before="120"/>
        <w:ind w:left="0" w:hanging="630"/>
        <w:jc w:val="both"/>
        <w:rPr>
          <w:rFonts w:ascii="Times New Roman" w:hAnsi="Times New Roman"/>
          <w:color w:val="000000" w:themeColor="text1"/>
          <w:sz w:val="22"/>
          <w:szCs w:val="22"/>
          <w:lang w:val="en-GB"/>
        </w:rPr>
      </w:pPr>
      <w:r w:rsidRPr="007C2CE7">
        <w:rPr>
          <w:rFonts w:ascii="Times New Roman" w:hAnsi="Times New Roman"/>
          <w:color w:val="000000" w:themeColor="text1"/>
          <w:sz w:val="22"/>
          <w:szCs w:val="22"/>
          <w:lang w:val="en-GB"/>
        </w:rPr>
        <w:lastRenderedPageBreak/>
        <w:t xml:space="preserve">Purpose </w:t>
      </w:r>
    </w:p>
    <w:p w14:paraId="6E388BDE" w14:textId="3CB73799" w:rsidR="00AA6DB9" w:rsidRPr="007C2CE7" w:rsidRDefault="007E73C1" w:rsidP="00837E83">
      <w:pPr>
        <w:pStyle w:val="BodyTextIndent"/>
        <w:tabs>
          <w:tab w:val="clear" w:pos="-720"/>
        </w:tabs>
        <w:suppressAutoHyphens w:val="0"/>
        <w:spacing w:before="0"/>
        <w:ind w:left="0" w:right="0"/>
        <w:rPr>
          <w:sz w:val="22"/>
          <w:szCs w:val="22"/>
        </w:rPr>
      </w:pPr>
      <w:r w:rsidRPr="007C2CE7">
        <w:rPr>
          <w:sz w:val="22"/>
          <w:szCs w:val="22"/>
        </w:rPr>
        <w:t xml:space="preserve">The purpose and scope of this procedure is to </w:t>
      </w:r>
      <w:r w:rsidR="00AA6DB9" w:rsidRPr="007C2CE7">
        <w:rPr>
          <w:sz w:val="22"/>
          <w:szCs w:val="22"/>
        </w:rPr>
        <w:t xml:space="preserve">define the design and development process </w:t>
      </w:r>
      <w:r w:rsidR="001A68E9" w:rsidRPr="007C2CE7">
        <w:rPr>
          <w:sz w:val="22"/>
          <w:szCs w:val="22"/>
        </w:rPr>
        <w:t xml:space="preserve">for medical devices </w:t>
      </w:r>
      <w:r w:rsidR="00B85309">
        <w:rPr>
          <w:sz w:val="22"/>
          <w:szCs w:val="22"/>
        </w:rPr>
        <w:t xml:space="preserve">manufactured by </w:t>
      </w:r>
      <w:r w:rsidR="00AA6DB9" w:rsidRPr="007C2CE7">
        <w:rPr>
          <w:sz w:val="22"/>
          <w:szCs w:val="22"/>
        </w:rPr>
        <w:t>Stowood Scientific Instruments Ltd (S</w:t>
      </w:r>
      <w:r w:rsidR="00852AF7">
        <w:rPr>
          <w:sz w:val="22"/>
          <w:szCs w:val="22"/>
        </w:rPr>
        <w:t>towood</w:t>
      </w:r>
      <w:r w:rsidR="007C2CE7" w:rsidRPr="007C2CE7">
        <w:rPr>
          <w:sz w:val="22"/>
          <w:szCs w:val="22"/>
        </w:rPr>
        <w:t>).</w:t>
      </w:r>
    </w:p>
    <w:p w14:paraId="55EF1AD8" w14:textId="1C769CC3" w:rsidR="00AA6DB9" w:rsidRPr="007C2CE7" w:rsidRDefault="00AA6DB9" w:rsidP="00837E83">
      <w:pPr>
        <w:pStyle w:val="BodyTextIndent"/>
        <w:tabs>
          <w:tab w:val="clear" w:pos="-720"/>
        </w:tabs>
        <w:suppressAutoHyphens w:val="0"/>
        <w:spacing w:before="0"/>
        <w:ind w:left="0" w:right="0"/>
        <w:rPr>
          <w:sz w:val="22"/>
          <w:szCs w:val="22"/>
        </w:rPr>
      </w:pPr>
      <w:r w:rsidRPr="007C2CE7">
        <w:rPr>
          <w:sz w:val="22"/>
          <w:szCs w:val="22"/>
        </w:rPr>
        <w:t>This procedure is intended to ensure compliance with the appropriate sections of ISO 13485</w:t>
      </w:r>
      <w:r w:rsidR="00A21C7F">
        <w:rPr>
          <w:sz w:val="22"/>
          <w:szCs w:val="22"/>
        </w:rPr>
        <w:t>:2016</w:t>
      </w:r>
      <w:r w:rsidRPr="007C2CE7">
        <w:rPr>
          <w:sz w:val="22"/>
          <w:szCs w:val="22"/>
        </w:rPr>
        <w:t xml:space="preserve">, </w:t>
      </w:r>
      <w:r w:rsidR="00A21C7F" w:rsidRPr="00E93495">
        <w:t>the European Medical Device Directive 93/42 EEC</w:t>
      </w:r>
      <w:r w:rsidR="00A21C7F">
        <w:t xml:space="preserve"> (EUMDD), </w:t>
      </w:r>
      <w:r w:rsidRPr="007C2CE7">
        <w:rPr>
          <w:sz w:val="22"/>
          <w:szCs w:val="22"/>
        </w:rPr>
        <w:t>EU MDR 2017/745</w:t>
      </w:r>
      <w:r w:rsidR="001A68E9" w:rsidRPr="007C2CE7">
        <w:rPr>
          <w:sz w:val="22"/>
          <w:szCs w:val="22"/>
        </w:rPr>
        <w:t xml:space="preserve"> (EUMDR)</w:t>
      </w:r>
      <w:r w:rsidRPr="007C2CE7">
        <w:rPr>
          <w:sz w:val="22"/>
          <w:szCs w:val="22"/>
        </w:rPr>
        <w:t>, U.S. FDA Quality System Regulations 21 CFR 820.30</w:t>
      </w:r>
      <w:r w:rsidR="001A68E9" w:rsidRPr="007C2CE7">
        <w:rPr>
          <w:sz w:val="22"/>
          <w:szCs w:val="22"/>
        </w:rPr>
        <w:t xml:space="preserve"> (21CFR)</w:t>
      </w:r>
      <w:r w:rsidRPr="007C2CE7">
        <w:rPr>
          <w:sz w:val="22"/>
          <w:szCs w:val="22"/>
        </w:rPr>
        <w:t xml:space="preserve">, UK Medical Device Regulations </w:t>
      </w:r>
      <w:r w:rsidR="001A68E9" w:rsidRPr="007C2CE7">
        <w:rPr>
          <w:sz w:val="22"/>
          <w:szCs w:val="22"/>
        </w:rPr>
        <w:t>(UKMDR)</w:t>
      </w:r>
      <w:r w:rsidR="005C14A4" w:rsidRPr="007C2CE7">
        <w:rPr>
          <w:sz w:val="22"/>
          <w:szCs w:val="22"/>
        </w:rPr>
        <w:t xml:space="preserve"> </w:t>
      </w:r>
      <w:r w:rsidRPr="007C2CE7">
        <w:rPr>
          <w:sz w:val="22"/>
          <w:szCs w:val="22"/>
        </w:rPr>
        <w:t>and SOR/98-282 Canadian Medical Device Regulations</w:t>
      </w:r>
      <w:r w:rsidR="001A68E9" w:rsidRPr="007C2CE7">
        <w:rPr>
          <w:sz w:val="22"/>
          <w:szCs w:val="22"/>
        </w:rPr>
        <w:t xml:space="preserve"> (SOR/98-282)</w:t>
      </w:r>
      <w:r w:rsidRPr="007C2CE7">
        <w:rPr>
          <w:sz w:val="22"/>
          <w:szCs w:val="22"/>
        </w:rPr>
        <w:t>.</w:t>
      </w:r>
    </w:p>
    <w:p w14:paraId="1FEB6B0D" w14:textId="77777777" w:rsidR="007805E5" w:rsidRPr="007C2CE7" w:rsidRDefault="007805E5" w:rsidP="00837E83">
      <w:pPr>
        <w:pStyle w:val="Section"/>
        <w:numPr>
          <w:ilvl w:val="0"/>
          <w:numId w:val="45"/>
        </w:numPr>
        <w:spacing w:before="120"/>
        <w:ind w:left="0" w:hanging="630"/>
        <w:jc w:val="both"/>
        <w:rPr>
          <w:rFonts w:ascii="Times New Roman" w:hAnsi="Times New Roman"/>
          <w:color w:val="000000" w:themeColor="text1"/>
          <w:sz w:val="22"/>
          <w:szCs w:val="22"/>
          <w:lang w:val="en-GB"/>
        </w:rPr>
      </w:pPr>
      <w:r w:rsidRPr="007C2CE7">
        <w:rPr>
          <w:rFonts w:ascii="Times New Roman" w:hAnsi="Times New Roman"/>
          <w:color w:val="000000" w:themeColor="text1"/>
          <w:sz w:val="22"/>
          <w:szCs w:val="22"/>
          <w:lang w:val="en-GB"/>
        </w:rPr>
        <w:t>Scope</w:t>
      </w:r>
      <w:r w:rsidRPr="007C2CE7">
        <w:rPr>
          <w:rFonts w:ascii="Times New Roman" w:hAnsi="Times New Roman"/>
          <w:sz w:val="22"/>
          <w:szCs w:val="22"/>
          <w:lang w:val="en-GB"/>
        </w:rPr>
        <w:t xml:space="preserve"> </w:t>
      </w:r>
    </w:p>
    <w:p w14:paraId="30502B98" w14:textId="11C09F8B" w:rsidR="007805E5" w:rsidRPr="007C2CE7" w:rsidRDefault="007805E5" w:rsidP="00837E83">
      <w:pPr>
        <w:pStyle w:val="BodyTextIndent"/>
        <w:tabs>
          <w:tab w:val="clear" w:pos="-720"/>
        </w:tabs>
        <w:suppressAutoHyphens w:val="0"/>
        <w:spacing w:before="0"/>
        <w:ind w:left="0" w:right="0"/>
        <w:rPr>
          <w:sz w:val="22"/>
          <w:szCs w:val="22"/>
        </w:rPr>
      </w:pPr>
      <w:r w:rsidRPr="007C2CE7">
        <w:rPr>
          <w:sz w:val="22"/>
          <w:szCs w:val="22"/>
        </w:rPr>
        <w:t xml:space="preserve">This procedure applies to the design and development of new medical devices as well as to design changes to existing </w:t>
      </w:r>
      <w:r w:rsidR="001A68E9" w:rsidRPr="007C2CE7">
        <w:rPr>
          <w:sz w:val="22"/>
          <w:szCs w:val="22"/>
        </w:rPr>
        <w:t>devices.</w:t>
      </w:r>
      <w:r w:rsidRPr="007C2CE7">
        <w:rPr>
          <w:sz w:val="22"/>
          <w:szCs w:val="22"/>
        </w:rPr>
        <w:t xml:space="preserve"> </w:t>
      </w:r>
    </w:p>
    <w:p w14:paraId="4A202C4F" w14:textId="440AC152" w:rsidR="007805E5" w:rsidRPr="007C2CE7" w:rsidRDefault="00BF22DC" w:rsidP="00837E83">
      <w:pPr>
        <w:pStyle w:val="BodyTextIndent"/>
        <w:tabs>
          <w:tab w:val="clear" w:pos="-720"/>
        </w:tabs>
        <w:suppressAutoHyphens w:val="0"/>
        <w:spacing w:before="0"/>
        <w:ind w:left="0" w:right="0"/>
        <w:rPr>
          <w:sz w:val="22"/>
          <w:szCs w:val="22"/>
        </w:rPr>
      </w:pPr>
      <w:r w:rsidRPr="007C2CE7">
        <w:t xml:space="preserve">This procedure does not cover requirements for design and development of software, which is undertaken in accordance with </w:t>
      </w:r>
      <w:r w:rsidRPr="00117B83">
        <w:rPr>
          <w:b/>
          <w:sz w:val="22"/>
          <w:szCs w:val="22"/>
        </w:rPr>
        <w:t>SS</w:t>
      </w:r>
      <w:r w:rsidR="00BA5963" w:rsidRPr="00117B83">
        <w:rPr>
          <w:b/>
          <w:sz w:val="22"/>
          <w:szCs w:val="22"/>
        </w:rPr>
        <w:t>I</w:t>
      </w:r>
      <w:r w:rsidRPr="00117B83">
        <w:rPr>
          <w:b/>
          <w:sz w:val="22"/>
          <w:szCs w:val="22"/>
        </w:rPr>
        <w:t>-SOP-</w:t>
      </w:r>
      <w:r w:rsidR="00BA5963" w:rsidRPr="00117B83">
        <w:rPr>
          <w:b/>
          <w:sz w:val="22"/>
          <w:szCs w:val="22"/>
        </w:rPr>
        <w:t>20</w:t>
      </w:r>
      <w:r w:rsidR="00B85309" w:rsidRPr="00117B83">
        <w:rPr>
          <w:b/>
          <w:sz w:val="22"/>
          <w:szCs w:val="22"/>
        </w:rPr>
        <w:t xml:space="preserve"> Software Development</w:t>
      </w:r>
      <w:r w:rsidRPr="00117B83">
        <w:rPr>
          <w:b/>
          <w:sz w:val="22"/>
          <w:szCs w:val="22"/>
        </w:rPr>
        <w:t>.</w:t>
      </w:r>
      <w:r w:rsidRPr="007C2CE7">
        <w:rPr>
          <w:sz w:val="22"/>
          <w:szCs w:val="22"/>
        </w:rPr>
        <w:t xml:space="preserve"> </w:t>
      </w:r>
    </w:p>
    <w:p w14:paraId="2C3EBEE9" w14:textId="014FD71F" w:rsidR="006608D8" w:rsidRPr="007C2CE7" w:rsidRDefault="007E73C1" w:rsidP="00A97F0E">
      <w:pPr>
        <w:pStyle w:val="Section"/>
        <w:numPr>
          <w:ilvl w:val="0"/>
          <w:numId w:val="45"/>
        </w:numPr>
        <w:spacing w:before="120"/>
        <w:ind w:left="0" w:hanging="630"/>
        <w:rPr>
          <w:rFonts w:ascii="Times New Roman" w:hAnsi="Times New Roman"/>
          <w:b w:val="0"/>
          <w:bCs/>
          <w:sz w:val="22"/>
          <w:szCs w:val="22"/>
          <w:lang w:val="en-GB"/>
        </w:rPr>
      </w:pPr>
      <w:r w:rsidRPr="007C2CE7">
        <w:rPr>
          <w:rFonts w:ascii="Times New Roman" w:hAnsi="Times New Roman"/>
          <w:color w:val="000000" w:themeColor="text1"/>
          <w:sz w:val="22"/>
          <w:szCs w:val="22"/>
          <w:lang w:val="en-GB"/>
        </w:rPr>
        <w:t>Responsibilit</w:t>
      </w:r>
      <w:r w:rsidR="006608D8" w:rsidRPr="007C2CE7">
        <w:rPr>
          <w:rFonts w:ascii="Times New Roman" w:hAnsi="Times New Roman"/>
          <w:color w:val="000000" w:themeColor="text1"/>
          <w:sz w:val="22"/>
          <w:szCs w:val="22"/>
          <w:lang w:val="en-GB"/>
        </w:rPr>
        <w:t>ies</w:t>
      </w:r>
      <w:r w:rsidRPr="007C2CE7">
        <w:rPr>
          <w:rFonts w:ascii="Times New Roman" w:hAnsi="Times New Roman"/>
          <w:color w:val="000000" w:themeColor="text1"/>
          <w:sz w:val="22"/>
          <w:szCs w:val="22"/>
          <w:lang w:val="en-GB"/>
        </w:rPr>
        <w:tab/>
      </w:r>
    </w:p>
    <w:p w14:paraId="2741F934" w14:textId="1E86963F"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CEO/Project Lead:</w:t>
      </w:r>
    </w:p>
    <w:p w14:paraId="29021A8E" w14:textId="5D99A1E8" w:rsidR="00E345DC" w:rsidRPr="007C2CE7" w:rsidRDefault="00CF0A67"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Lead</w:t>
      </w:r>
      <w:r w:rsidR="00204AF8" w:rsidRPr="007C2CE7">
        <w:rPr>
          <w:rFonts w:ascii="Times New Roman" w:hAnsi="Times New Roman"/>
          <w:sz w:val="22"/>
          <w:szCs w:val="22"/>
          <w:lang w:val="en-GB"/>
        </w:rPr>
        <w:t>s</w:t>
      </w:r>
      <w:r w:rsidR="00E345DC" w:rsidRPr="007C2CE7">
        <w:rPr>
          <w:rFonts w:ascii="Times New Roman" w:hAnsi="Times New Roman"/>
          <w:sz w:val="22"/>
          <w:szCs w:val="22"/>
          <w:lang w:val="en-GB"/>
        </w:rPr>
        <w:t xml:space="preserve"> and </w:t>
      </w:r>
      <w:r w:rsidR="007C2CE7" w:rsidRPr="007C2CE7">
        <w:rPr>
          <w:rFonts w:ascii="Times New Roman" w:hAnsi="Times New Roman"/>
          <w:sz w:val="22"/>
          <w:szCs w:val="22"/>
          <w:lang w:val="en-GB"/>
        </w:rPr>
        <w:t>monitors the</w:t>
      </w:r>
      <w:r w:rsidR="00E345DC" w:rsidRPr="007C2CE7">
        <w:rPr>
          <w:rFonts w:ascii="Times New Roman" w:hAnsi="Times New Roman"/>
          <w:sz w:val="22"/>
          <w:szCs w:val="22"/>
          <w:lang w:val="en-GB"/>
        </w:rPr>
        <w:t xml:space="preserve"> various phase</w:t>
      </w:r>
      <w:r w:rsidR="00204AF8" w:rsidRPr="007C2CE7">
        <w:rPr>
          <w:rFonts w:ascii="Times New Roman" w:hAnsi="Times New Roman"/>
          <w:sz w:val="22"/>
          <w:szCs w:val="22"/>
          <w:lang w:val="en-GB"/>
        </w:rPr>
        <w:t>s,</w:t>
      </w:r>
      <w:r w:rsidR="00E345DC" w:rsidRPr="007C2CE7">
        <w:rPr>
          <w:rFonts w:ascii="Times New Roman" w:hAnsi="Times New Roman"/>
          <w:sz w:val="22"/>
          <w:szCs w:val="22"/>
          <w:lang w:val="en-GB"/>
        </w:rPr>
        <w:t xml:space="preserve"> reviews the overall project progress.</w:t>
      </w:r>
      <w:r w:rsidR="00452C8E">
        <w:rPr>
          <w:rFonts w:ascii="Times New Roman" w:hAnsi="Times New Roman"/>
          <w:sz w:val="22"/>
          <w:szCs w:val="22"/>
          <w:lang w:val="en-GB"/>
        </w:rPr>
        <w:t xml:space="preserve"> </w:t>
      </w:r>
    </w:p>
    <w:p w14:paraId="50C18B2F" w14:textId="1DEEC275"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team members are trained to relevant SOPs </w:t>
      </w:r>
    </w:p>
    <w:p w14:paraId="2C055C7F" w14:textId="6BA6CB55"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completion of the required activities per this SOP.</w:t>
      </w:r>
    </w:p>
    <w:p w14:paraId="592ECE6C" w14:textId="40BC5127"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Lead</w:t>
      </w:r>
      <w:r w:rsidR="00204AF8" w:rsidRPr="007C2CE7">
        <w:rPr>
          <w:rFonts w:ascii="Times New Roman" w:hAnsi="Times New Roman"/>
          <w:sz w:val="22"/>
          <w:szCs w:val="22"/>
          <w:lang w:val="en-GB"/>
        </w:rPr>
        <w:t>s</w:t>
      </w:r>
      <w:r w:rsidRPr="007C2CE7">
        <w:rPr>
          <w:rFonts w:ascii="Times New Roman" w:hAnsi="Times New Roman"/>
          <w:sz w:val="22"/>
          <w:szCs w:val="22"/>
          <w:lang w:val="en-GB"/>
        </w:rPr>
        <w:t xml:space="preserve"> the </w:t>
      </w:r>
      <w:r w:rsidR="00471F8D" w:rsidRPr="007C2CE7">
        <w:rPr>
          <w:rFonts w:ascii="Times New Roman" w:hAnsi="Times New Roman"/>
          <w:sz w:val="22"/>
          <w:szCs w:val="22"/>
          <w:lang w:val="en-GB"/>
        </w:rPr>
        <w:t xml:space="preserve">design review </w:t>
      </w:r>
      <w:r w:rsidRPr="007C2CE7">
        <w:rPr>
          <w:rFonts w:ascii="Times New Roman" w:hAnsi="Times New Roman"/>
          <w:sz w:val="22"/>
          <w:szCs w:val="22"/>
          <w:lang w:val="en-GB"/>
        </w:rPr>
        <w:t>process and ensur</w:t>
      </w:r>
      <w:r w:rsidR="00204AF8" w:rsidRPr="007C2CE7">
        <w:rPr>
          <w:rFonts w:ascii="Times New Roman" w:hAnsi="Times New Roman"/>
          <w:sz w:val="22"/>
          <w:szCs w:val="22"/>
          <w:lang w:val="en-GB"/>
        </w:rPr>
        <w:t>es</w:t>
      </w:r>
      <w:r w:rsidRPr="007C2CE7">
        <w:rPr>
          <w:rFonts w:ascii="Times New Roman" w:hAnsi="Times New Roman"/>
          <w:sz w:val="22"/>
          <w:szCs w:val="22"/>
          <w:lang w:val="en-GB"/>
        </w:rPr>
        <w:t xml:space="preserve"> that </w:t>
      </w:r>
      <w:r w:rsidR="003879D0" w:rsidRPr="007C2CE7">
        <w:rPr>
          <w:rFonts w:ascii="Times New Roman" w:hAnsi="Times New Roman"/>
          <w:sz w:val="22"/>
          <w:szCs w:val="22"/>
          <w:lang w:val="en-GB"/>
        </w:rPr>
        <w:t>d</w:t>
      </w:r>
      <w:r w:rsidRPr="007C2CE7">
        <w:rPr>
          <w:rFonts w:ascii="Times New Roman" w:hAnsi="Times New Roman"/>
          <w:sz w:val="22"/>
          <w:szCs w:val="22"/>
          <w:lang w:val="en-GB"/>
        </w:rPr>
        <w:t xml:space="preserve">esign </w:t>
      </w:r>
      <w:r w:rsidR="003879D0" w:rsidRPr="007C2CE7">
        <w:rPr>
          <w:rFonts w:ascii="Times New Roman" w:hAnsi="Times New Roman"/>
          <w:sz w:val="22"/>
          <w:szCs w:val="22"/>
          <w:lang w:val="en-GB"/>
        </w:rPr>
        <w:t>r</w:t>
      </w:r>
      <w:r w:rsidR="004020D4">
        <w:rPr>
          <w:rFonts w:ascii="Times New Roman" w:hAnsi="Times New Roman"/>
          <w:sz w:val="22"/>
          <w:szCs w:val="22"/>
          <w:lang w:val="en-GB"/>
        </w:rPr>
        <w:t xml:space="preserve">eview action items are </w:t>
      </w:r>
      <w:r w:rsidRPr="007C2CE7">
        <w:rPr>
          <w:rFonts w:ascii="Times New Roman" w:hAnsi="Times New Roman"/>
          <w:sz w:val="22"/>
          <w:szCs w:val="22"/>
          <w:lang w:val="en-GB"/>
        </w:rPr>
        <w:t xml:space="preserve">documented and completed. </w:t>
      </w:r>
    </w:p>
    <w:p w14:paraId="0DFABD36" w14:textId="77777777"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Project team:</w:t>
      </w:r>
    </w:p>
    <w:p w14:paraId="0826B638" w14:textId="67F054AE" w:rsidR="00E345DC" w:rsidRPr="007C2CE7" w:rsidRDefault="00E345DC" w:rsidP="00A97F0E">
      <w:pPr>
        <w:pStyle w:val="NormalNumbering"/>
        <w:numPr>
          <w:ilvl w:val="2"/>
          <w:numId w:val="45"/>
        </w:numPr>
        <w:rPr>
          <w:sz w:val="22"/>
          <w:szCs w:val="22"/>
          <w:lang w:val="en-GB"/>
        </w:rPr>
      </w:pPr>
      <w:r w:rsidRPr="007C2CE7">
        <w:rPr>
          <w:rFonts w:ascii="Times New Roman" w:hAnsi="Times New Roman"/>
          <w:sz w:val="22"/>
          <w:szCs w:val="22"/>
          <w:lang w:val="en-GB"/>
        </w:rPr>
        <w:t xml:space="preserve">Each member of the project team is responsible to develop and execute the activities as defined </w:t>
      </w:r>
      <w:r w:rsidR="007C2CE7" w:rsidRPr="007C2CE7">
        <w:rPr>
          <w:rFonts w:ascii="Times New Roman" w:hAnsi="Times New Roman"/>
          <w:sz w:val="22"/>
          <w:szCs w:val="22"/>
          <w:lang w:val="en-GB"/>
        </w:rPr>
        <w:t xml:space="preserve">in </w:t>
      </w:r>
      <w:r w:rsidR="007C2CE7" w:rsidRPr="00117B83">
        <w:rPr>
          <w:rFonts w:ascii="Times New Roman" w:hAnsi="Times New Roman"/>
          <w:b/>
          <w:sz w:val="22"/>
          <w:szCs w:val="22"/>
          <w:lang w:val="en-GB"/>
        </w:rPr>
        <w:t>SSI</w:t>
      </w:r>
      <w:r w:rsidR="00204AF8" w:rsidRPr="00D7025E">
        <w:rPr>
          <w:rFonts w:ascii="Times New Roman" w:hAnsi="Times New Roman"/>
          <w:b/>
          <w:sz w:val="22"/>
          <w:szCs w:val="22"/>
          <w:lang w:val="en-GB"/>
        </w:rPr>
        <w:t>-</w:t>
      </w:r>
      <w:r w:rsidR="00204AF8" w:rsidRPr="007C2CE7">
        <w:rPr>
          <w:rFonts w:ascii="Times New Roman" w:hAnsi="Times New Roman"/>
          <w:b/>
          <w:sz w:val="22"/>
          <w:szCs w:val="22"/>
          <w:lang w:val="en-GB"/>
        </w:rPr>
        <w:t xml:space="preserve">QF-10A </w:t>
      </w:r>
      <w:r w:rsidRPr="007C2CE7">
        <w:rPr>
          <w:rFonts w:ascii="Times New Roman" w:hAnsi="Times New Roman"/>
          <w:b/>
          <w:sz w:val="22"/>
          <w:szCs w:val="22"/>
          <w:lang w:val="en-GB"/>
        </w:rPr>
        <w:t>D</w:t>
      </w:r>
      <w:r w:rsidR="00471F8D" w:rsidRPr="007C2CE7">
        <w:rPr>
          <w:rFonts w:ascii="Times New Roman" w:hAnsi="Times New Roman"/>
          <w:b/>
          <w:sz w:val="22"/>
          <w:szCs w:val="22"/>
          <w:lang w:val="en-GB"/>
        </w:rPr>
        <w:t xml:space="preserve">esign </w:t>
      </w:r>
      <w:r w:rsidR="003879D0" w:rsidRPr="007C2CE7">
        <w:rPr>
          <w:rFonts w:ascii="Times New Roman" w:hAnsi="Times New Roman"/>
          <w:b/>
          <w:sz w:val="22"/>
          <w:szCs w:val="22"/>
          <w:lang w:val="en-GB"/>
        </w:rPr>
        <w:t>and Development</w:t>
      </w:r>
      <w:r w:rsidR="00471F8D" w:rsidRPr="007C2CE7">
        <w:rPr>
          <w:rFonts w:ascii="Times New Roman" w:hAnsi="Times New Roman"/>
          <w:b/>
          <w:sz w:val="22"/>
          <w:szCs w:val="22"/>
          <w:lang w:val="en-GB"/>
        </w:rPr>
        <w:t xml:space="preserve"> </w:t>
      </w:r>
      <w:r w:rsidRPr="007C2CE7">
        <w:rPr>
          <w:rFonts w:ascii="Times New Roman" w:hAnsi="Times New Roman"/>
          <w:b/>
          <w:sz w:val="22"/>
          <w:szCs w:val="22"/>
          <w:lang w:val="en-GB"/>
        </w:rPr>
        <w:t>P</w:t>
      </w:r>
      <w:r w:rsidR="00471F8D" w:rsidRPr="007C2CE7">
        <w:rPr>
          <w:rFonts w:ascii="Times New Roman" w:hAnsi="Times New Roman"/>
          <w:b/>
          <w:sz w:val="22"/>
          <w:szCs w:val="22"/>
          <w:lang w:val="en-GB"/>
        </w:rPr>
        <w:t>lan</w:t>
      </w:r>
      <w:r w:rsidR="008B5949" w:rsidRPr="007C2CE7">
        <w:rPr>
          <w:rFonts w:ascii="Times New Roman" w:hAnsi="Times New Roman"/>
          <w:b/>
          <w:sz w:val="22"/>
          <w:szCs w:val="22"/>
          <w:lang w:val="en-GB"/>
        </w:rPr>
        <w:t>.</w:t>
      </w:r>
    </w:p>
    <w:p w14:paraId="50292C9A" w14:textId="77777777" w:rsidR="00E345DC" w:rsidRPr="007C2CE7" w:rsidRDefault="00E345DC" w:rsidP="00A97F0E">
      <w:pPr>
        <w:pStyle w:val="NormalNumbering"/>
        <w:numPr>
          <w:ilvl w:val="1"/>
          <w:numId w:val="45"/>
        </w:numPr>
        <w:ind w:left="720" w:hanging="720"/>
        <w:rPr>
          <w:rFonts w:ascii="Times New Roman" w:hAnsi="Times New Roman"/>
          <w:sz w:val="22"/>
          <w:szCs w:val="22"/>
          <w:lang w:val="en-GB"/>
        </w:rPr>
      </w:pPr>
      <w:r w:rsidRPr="007C2CE7">
        <w:rPr>
          <w:rFonts w:ascii="Times New Roman" w:hAnsi="Times New Roman"/>
          <w:sz w:val="22"/>
          <w:szCs w:val="22"/>
          <w:lang w:val="en-GB"/>
        </w:rPr>
        <w:t>Independent Reviewer:</w:t>
      </w:r>
    </w:p>
    <w:p w14:paraId="56A0FADE" w14:textId="14B8CCA9" w:rsidR="00E345DC" w:rsidRPr="007C2CE7" w:rsidRDefault="00E345DC" w:rsidP="00A97F0E">
      <w:pPr>
        <w:pStyle w:val="NormalNumbering"/>
        <w:numPr>
          <w:ilvl w:val="2"/>
          <w:numId w:val="45"/>
        </w:numPr>
        <w:rPr>
          <w:rFonts w:ascii="Times New Roman" w:hAnsi="Times New Roman"/>
          <w:sz w:val="22"/>
          <w:szCs w:val="22"/>
          <w:lang w:val="en-GB"/>
        </w:rPr>
      </w:pPr>
      <w:r w:rsidRPr="007C2CE7">
        <w:rPr>
          <w:rFonts w:ascii="Times New Roman" w:hAnsi="Times New Roman"/>
          <w:sz w:val="22"/>
          <w:szCs w:val="22"/>
          <w:lang w:val="en-GB"/>
        </w:rPr>
        <w:t>Provid</w:t>
      </w:r>
      <w:r w:rsidR="00B85309">
        <w:rPr>
          <w:rFonts w:ascii="Times New Roman" w:hAnsi="Times New Roman"/>
          <w:sz w:val="22"/>
          <w:szCs w:val="22"/>
          <w:lang w:val="en-GB"/>
        </w:rPr>
        <w:t>es</w:t>
      </w:r>
      <w:r w:rsidRPr="007C2CE7">
        <w:rPr>
          <w:rFonts w:ascii="Times New Roman" w:hAnsi="Times New Roman"/>
          <w:sz w:val="22"/>
          <w:szCs w:val="22"/>
          <w:lang w:val="en-GB"/>
        </w:rPr>
        <w:t xml:space="preserve"> an independent confirmation that the design and </w:t>
      </w:r>
      <w:r w:rsidR="00B85309">
        <w:rPr>
          <w:rFonts w:ascii="Times New Roman" w:hAnsi="Times New Roman"/>
          <w:sz w:val="22"/>
          <w:szCs w:val="22"/>
          <w:lang w:val="en-GB"/>
        </w:rPr>
        <w:t>development process</w:t>
      </w:r>
      <w:r w:rsidRPr="007C2CE7">
        <w:rPr>
          <w:rFonts w:ascii="Times New Roman" w:hAnsi="Times New Roman"/>
          <w:sz w:val="22"/>
          <w:szCs w:val="22"/>
          <w:lang w:val="en-GB"/>
        </w:rPr>
        <w:t xml:space="preserve"> meet</w:t>
      </w:r>
      <w:r w:rsidR="00B85309">
        <w:rPr>
          <w:rFonts w:ascii="Times New Roman" w:hAnsi="Times New Roman"/>
          <w:sz w:val="22"/>
          <w:szCs w:val="22"/>
          <w:lang w:val="en-GB"/>
        </w:rPr>
        <w:t>s</w:t>
      </w:r>
      <w:r w:rsidRPr="007C2CE7">
        <w:rPr>
          <w:rFonts w:ascii="Times New Roman" w:hAnsi="Times New Roman"/>
          <w:sz w:val="22"/>
          <w:szCs w:val="22"/>
          <w:lang w:val="en-GB"/>
        </w:rPr>
        <w:t xml:space="preserve"> the requirements of this </w:t>
      </w:r>
      <w:r w:rsidR="00204AF8" w:rsidRPr="007C2CE7">
        <w:rPr>
          <w:rFonts w:ascii="Times New Roman" w:hAnsi="Times New Roman"/>
          <w:sz w:val="22"/>
          <w:szCs w:val="22"/>
          <w:lang w:val="en-GB"/>
        </w:rPr>
        <w:t>SOP</w:t>
      </w:r>
      <w:r w:rsidRPr="007C2CE7">
        <w:rPr>
          <w:rFonts w:ascii="Times New Roman" w:hAnsi="Times New Roman"/>
          <w:sz w:val="22"/>
          <w:szCs w:val="22"/>
          <w:lang w:val="en-GB"/>
        </w:rPr>
        <w:t>.</w:t>
      </w:r>
      <w:r w:rsidR="003879D0" w:rsidRPr="007C2CE7">
        <w:rPr>
          <w:rFonts w:ascii="Times New Roman" w:hAnsi="Times New Roman"/>
          <w:sz w:val="22"/>
          <w:szCs w:val="22"/>
          <w:lang w:val="en-GB"/>
        </w:rPr>
        <w:t xml:space="preserve"> </w:t>
      </w:r>
      <w:r w:rsidRPr="007C2CE7">
        <w:rPr>
          <w:rFonts w:ascii="Times New Roman" w:hAnsi="Times New Roman"/>
          <w:sz w:val="22"/>
          <w:szCs w:val="22"/>
          <w:lang w:val="en-GB"/>
        </w:rPr>
        <w:t>Independent Reviewers (</w:t>
      </w:r>
      <w:r w:rsidR="00204AF8" w:rsidRPr="007C2CE7">
        <w:rPr>
          <w:rFonts w:ascii="Times New Roman" w:hAnsi="Times New Roman"/>
          <w:sz w:val="22"/>
          <w:szCs w:val="22"/>
          <w:lang w:val="en-GB"/>
        </w:rPr>
        <w:t xml:space="preserve">who </w:t>
      </w:r>
      <w:r w:rsidRPr="007C2CE7">
        <w:rPr>
          <w:rFonts w:ascii="Times New Roman" w:hAnsi="Times New Roman"/>
          <w:sz w:val="22"/>
          <w:szCs w:val="22"/>
          <w:lang w:val="en-GB"/>
        </w:rPr>
        <w:t xml:space="preserve">may be </w:t>
      </w:r>
      <w:r w:rsidR="007C2CE7" w:rsidRPr="007C2CE7">
        <w:rPr>
          <w:rFonts w:ascii="Times New Roman" w:hAnsi="Times New Roman"/>
          <w:sz w:val="22"/>
          <w:szCs w:val="22"/>
          <w:lang w:val="en-GB"/>
        </w:rPr>
        <w:t>consultants) have</w:t>
      </w:r>
      <w:r w:rsidRPr="007C2CE7">
        <w:rPr>
          <w:rFonts w:ascii="Times New Roman" w:hAnsi="Times New Roman"/>
          <w:sz w:val="22"/>
          <w:szCs w:val="22"/>
          <w:lang w:val="en-GB"/>
        </w:rPr>
        <w:t xml:space="preserve"> no direct responsibilities for the pro</w:t>
      </w:r>
      <w:r w:rsidR="00B85309">
        <w:rPr>
          <w:rFonts w:ascii="Times New Roman" w:hAnsi="Times New Roman"/>
          <w:sz w:val="22"/>
          <w:szCs w:val="22"/>
          <w:lang w:val="en-GB"/>
        </w:rPr>
        <w:t>cess</w:t>
      </w:r>
      <w:r w:rsidRPr="007C2CE7">
        <w:rPr>
          <w:rFonts w:ascii="Times New Roman" w:hAnsi="Times New Roman"/>
          <w:sz w:val="22"/>
          <w:szCs w:val="22"/>
          <w:lang w:val="en-GB"/>
        </w:rPr>
        <w:t xml:space="preserve"> </w:t>
      </w:r>
      <w:r w:rsidR="00204AF8" w:rsidRPr="007C2CE7">
        <w:rPr>
          <w:rFonts w:ascii="Times New Roman" w:hAnsi="Times New Roman"/>
          <w:sz w:val="22"/>
          <w:szCs w:val="22"/>
          <w:lang w:val="en-GB"/>
        </w:rPr>
        <w:t>but</w:t>
      </w:r>
      <w:r w:rsidRPr="007C2CE7">
        <w:rPr>
          <w:rFonts w:ascii="Times New Roman" w:hAnsi="Times New Roman"/>
          <w:sz w:val="22"/>
          <w:szCs w:val="22"/>
          <w:lang w:val="en-GB"/>
        </w:rPr>
        <w:t xml:space="preserve"> are required attendees for </w:t>
      </w:r>
      <w:r w:rsidR="003879D0" w:rsidRPr="007C2CE7">
        <w:rPr>
          <w:rFonts w:ascii="Times New Roman" w:hAnsi="Times New Roman"/>
          <w:sz w:val="22"/>
          <w:szCs w:val="22"/>
          <w:lang w:val="en-GB"/>
        </w:rPr>
        <w:t>design reviews</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r w:rsidRPr="007C2CE7">
        <w:rPr>
          <w:rFonts w:ascii="Times New Roman" w:hAnsi="Times New Roman"/>
          <w:sz w:val="22"/>
          <w:szCs w:val="22"/>
          <w:lang w:val="en-GB"/>
        </w:rPr>
        <w:t xml:space="preserve">Independent reviewers must have sufficient </w:t>
      </w:r>
      <w:r w:rsidR="00B85309">
        <w:rPr>
          <w:rFonts w:ascii="Times New Roman" w:hAnsi="Times New Roman"/>
          <w:sz w:val="22"/>
          <w:szCs w:val="22"/>
          <w:lang w:val="en-GB"/>
        </w:rPr>
        <w:t xml:space="preserve">qualifications, </w:t>
      </w:r>
      <w:r w:rsidRPr="007C2CE7">
        <w:rPr>
          <w:rFonts w:ascii="Times New Roman" w:hAnsi="Times New Roman"/>
          <w:sz w:val="22"/>
          <w:szCs w:val="22"/>
          <w:lang w:val="en-GB"/>
        </w:rPr>
        <w:t>knowledge</w:t>
      </w:r>
      <w:r w:rsidR="00B85309">
        <w:rPr>
          <w:rFonts w:ascii="Times New Roman" w:hAnsi="Times New Roman"/>
          <w:sz w:val="22"/>
          <w:szCs w:val="22"/>
          <w:lang w:val="en-GB"/>
        </w:rPr>
        <w:t xml:space="preserve"> and </w:t>
      </w:r>
      <w:r w:rsidRPr="007C2CE7">
        <w:rPr>
          <w:rFonts w:ascii="Times New Roman" w:hAnsi="Times New Roman"/>
          <w:sz w:val="22"/>
          <w:szCs w:val="22"/>
          <w:lang w:val="en-GB"/>
        </w:rPr>
        <w:t xml:space="preserve">experience to provide </w:t>
      </w:r>
      <w:r w:rsidR="00B85309">
        <w:rPr>
          <w:rFonts w:ascii="Times New Roman" w:hAnsi="Times New Roman"/>
          <w:sz w:val="22"/>
          <w:szCs w:val="22"/>
          <w:lang w:val="en-GB"/>
        </w:rPr>
        <w:t xml:space="preserve">credible </w:t>
      </w:r>
      <w:r w:rsidRPr="007C2CE7">
        <w:rPr>
          <w:rFonts w:ascii="Times New Roman" w:hAnsi="Times New Roman"/>
          <w:sz w:val="22"/>
          <w:szCs w:val="22"/>
          <w:lang w:val="en-GB"/>
        </w:rPr>
        <w:t xml:space="preserve">confirmation that the </w:t>
      </w:r>
      <w:r w:rsidR="00B85309">
        <w:rPr>
          <w:rFonts w:ascii="Times New Roman" w:hAnsi="Times New Roman"/>
          <w:sz w:val="22"/>
          <w:szCs w:val="22"/>
          <w:lang w:val="en-GB"/>
        </w:rPr>
        <w:t xml:space="preserve">process </w:t>
      </w:r>
      <w:r w:rsidRPr="007C2CE7">
        <w:rPr>
          <w:rFonts w:ascii="Times New Roman" w:hAnsi="Times New Roman"/>
          <w:sz w:val="22"/>
          <w:szCs w:val="22"/>
          <w:lang w:val="en-GB"/>
        </w:rPr>
        <w:t>requirements are being met.</w:t>
      </w:r>
    </w:p>
    <w:p w14:paraId="6A4ABF41" w14:textId="77777777" w:rsidR="00E345DC" w:rsidRPr="007C2CE7" w:rsidRDefault="00E345DC" w:rsidP="00A97F0E">
      <w:pPr>
        <w:jc w:val="left"/>
        <w:rPr>
          <w:sz w:val="22"/>
          <w:szCs w:val="22"/>
        </w:rPr>
      </w:pPr>
    </w:p>
    <w:p w14:paraId="7DAE0082" w14:textId="46130467" w:rsidR="008F15F3" w:rsidRPr="007C2CE7" w:rsidRDefault="008F15F3" w:rsidP="00A97F0E">
      <w:pPr>
        <w:pStyle w:val="Section"/>
        <w:numPr>
          <w:ilvl w:val="0"/>
          <w:numId w:val="45"/>
        </w:numPr>
        <w:spacing w:before="120"/>
        <w:ind w:left="0" w:hanging="630"/>
        <w:rPr>
          <w:rFonts w:ascii="Times New Roman" w:hAnsi="Times New Roman"/>
          <w:color w:val="000000" w:themeColor="text1"/>
          <w:sz w:val="22"/>
          <w:szCs w:val="22"/>
          <w:lang w:val="en-GB"/>
        </w:rPr>
      </w:pPr>
      <w:r w:rsidRPr="007C2CE7">
        <w:rPr>
          <w:rFonts w:ascii="Times New Roman" w:hAnsi="Times New Roman"/>
          <w:sz w:val="22"/>
          <w:szCs w:val="22"/>
          <w:lang w:val="en-GB"/>
        </w:rPr>
        <w:t>References</w:t>
      </w:r>
    </w:p>
    <w:p w14:paraId="0ABA13D7" w14:textId="3CE15026" w:rsidR="003879D0" w:rsidRPr="007C2CE7" w:rsidRDefault="003879D0" w:rsidP="003879D0">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SSI-SOP-9 Record Control</w:t>
      </w:r>
    </w:p>
    <w:p w14:paraId="71F33E00" w14:textId="2ACCA78F" w:rsidR="008F15F3" w:rsidRPr="007C2CE7" w:rsidRDefault="002F65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SSI-SOP-13 </w:t>
      </w:r>
      <w:r w:rsidR="008F15F3" w:rsidRPr="007C2CE7">
        <w:rPr>
          <w:rFonts w:ascii="Times New Roman" w:hAnsi="Times New Roman"/>
          <w:sz w:val="22"/>
          <w:szCs w:val="22"/>
          <w:lang w:val="en-GB"/>
        </w:rPr>
        <w:t>Risk Management</w:t>
      </w:r>
    </w:p>
    <w:p w14:paraId="2AA715AB" w14:textId="0844E60E" w:rsidR="00F32D0C" w:rsidRPr="007C2CE7" w:rsidRDefault="00964738" w:rsidP="00F32D0C">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SSI-SOP-14 Labelling</w:t>
      </w:r>
    </w:p>
    <w:p w14:paraId="296C524E" w14:textId="563A570A" w:rsidR="008D5060" w:rsidRPr="007C2CE7" w:rsidRDefault="008D5060" w:rsidP="00442D30">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BB5F48" w:rsidRPr="007C2CE7">
        <w:rPr>
          <w:rFonts w:ascii="Times New Roman" w:hAnsi="Times New Roman"/>
          <w:sz w:val="22"/>
          <w:szCs w:val="22"/>
          <w:lang w:val="en-GB"/>
        </w:rPr>
        <w:t>17</w:t>
      </w:r>
      <w:r w:rsidRPr="007C2CE7">
        <w:rPr>
          <w:rFonts w:ascii="Times New Roman" w:hAnsi="Times New Roman"/>
          <w:sz w:val="22"/>
          <w:szCs w:val="22"/>
          <w:lang w:val="en-GB"/>
        </w:rPr>
        <w:t xml:space="preserve"> </w:t>
      </w:r>
      <w:r w:rsidR="00442D30" w:rsidRPr="007C2CE7">
        <w:rPr>
          <w:rFonts w:ascii="Times New Roman" w:hAnsi="Times New Roman"/>
          <w:sz w:val="22"/>
          <w:szCs w:val="22"/>
          <w:lang w:val="en-GB"/>
        </w:rPr>
        <w:t>Post Market Surveillance</w:t>
      </w:r>
      <w:r w:rsidRPr="007C2CE7">
        <w:rPr>
          <w:rFonts w:ascii="Times New Roman" w:hAnsi="Times New Roman"/>
          <w:sz w:val="22"/>
          <w:szCs w:val="22"/>
          <w:lang w:val="en-GB"/>
        </w:rPr>
        <w:t xml:space="preserve"> and Post Market Clinical Follow Up</w:t>
      </w:r>
      <w:r w:rsidR="00442D30" w:rsidRPr="007C2CE7">
        <w:rPr>
          <w:rFonts w:ascii="Times New Roman" w:hAnsi="Times New Roman"/>
          <w:sz w:val="22"/>
          <w:szCs w:val="22"/>
          <w:lang w:val="en-GB"/>
        </w:rPr>
        <w:t>,</w:t>
      </w:r>
    </w:p>
    <w:p w14:paraId="327AD2B0" w14:textId="62E0A3EA" w:rsidR="008F15F3" w:rsidRDefault="00EA76A1" w:rsidP="00EA76A1">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BA5963" w:rsidRPr="007C2CE7">
        <w:rPr>
          <w:rFonts w:ascii="Times New Roman" w:hAnsi="Times New Roman"/>
          <w:sz w:val="22"/>
          <w:szCs w:val="22"/>
          <w:lang w:val="en-GB"/>
        </w:rPr>
        <w:t>20</w:t>
      </w:r>
      <w:r w:rsidRPr="007C2CE7">
        <w:rPr>
          <w:rFonts w:ascii="Times New Roman" w:hAnsi="Times New Roman"/>
          <w:sz w:val="22"/>
          <w:szCs w:val="22"/>
          <w:lang w:val="en-GB"/>
        </w:rPr>
        <w:t xml:space="preserve"> </w:t>
      </w:r>
      <w:r w:rsidR="008F15F3" w:rsidRPr="007C2CE7">
        <w:rPr>
          <w:rFonts w:ascii="Times New Roman" w:hAnsi="Times New Roman"/>
          <w:sz w:val="22"/>
          <w:szCs w:val="22"/>
          <w:lang w:val="en-GB"/>
        </w:rPr>
        <w:t>Software Development</w:t>
      </w:r>
      <w:r w:rsidRPr="007C2CE7">
        <w:rPr>
          <w:rFonts w:ascii="Times New Roman" w:hAnsi="Times New Roman"/>
          <w:sz w:val="22"/>
          <w:szCs w:val="22"/>
          <w:lang w:val="en-GB"/>
        </w:rPr>
        <w:t xml:space="preserve"> </w:t>
      </w:r>
    </w:p>
    <w:p w14:paraId="22EDEAF5" w14:textId="77777777" w:rsidR="009672C5" w:rsidRPr="007C2CE7" w:rsidRDefault="009672C5" w:rsidP="009672C5">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SSI-SOP-22 Creation and Maintenance of Technical Documentation</w:t>
      </w:r>
    </w:p>
    <w:p w14:paraId="0AA9E860" w14:textId="77777777" w:rsidR="009672C5" w:rsidRPr="007C2CE7" w:rsidRDefault="009672C5" w:rsidP="009672C5">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lastRenderedPageBreak/>
        <w:t xml:space="preserve">SSI-SOP-25 Clinical Evaluation </w:t>
      </w:r>
    </w:p>
    <w:p w14:paraId="620584E7" w14:textId="5EFD43B6" w:rsidR="00C932A1" w:rsidRPr="007C2CE7" w:rsidRDefault="00EA76A1" w:rsidP="00C932A1">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SSI-SOP-</w:t>
      </w:r>
      <w:r w:rsidR="00422975" w:rsidRPr="007C2CE7">
        <w:rPr>
          <w:rFonts w:ascii="Times New Roman" w:hAnsi="Times New Roman"/>
          <w:sz w:val="22"/>
          <w:szCs w:val="22"/>
          <w:lang w:val="en-GB"/>
        </w:rPr>
        <w:t>32</w:t>
      </w:r>
      <w:r w:rsidRPr="007C2CE7">
        <w:rPr>
          <w:rFonts w:ascii="Times New Roman" w:hAnsi="Times New Roman"/>
          <w:sz w:val="22"/>
          <w:szCs w:val="22"/>
          <w:lang w:val="en-GB"/>
        </w:rPr>
        <w:t xml:space="preserve"> </w:t>
      </w:r>
      <w:r w:rsidR="008F15F3" w:rsidRPr="007C2CE7">
        <w:rPr>
          <w:rFonts w:ascii="Times New Roman" w:hAnsi="Times New Roman"/>
          <w:sz w:val="22"/>
          <w:szCs w:val="22"/>
          <w:lang w:val="en-GB"/>
        </w:rPr>
        <w:t>Usability</w:t>
      </w:r>
      <w:r w:rsidR="00BA5963" w:rsidRPr="007C2CE7">
        <w:rPr>
          <w:rFonts w:ascii="Times New Roman" w:hAnsi="Times New Roman"/>
          <w:sz w:val="22"/>
          <w:szCs w:val="22"/>
          <w:lang w:val="en-GB"/>
        </w:rPr>
        <w:t xml:space="preserve"> Engineering</w:t>
      </w:r>
    </w:p>
    <w:p w14:paraId="204A2CCB" w14:textId="706BEC40" w:rsidR="00C3397E" w:rsidRPr="007C2CE7" w:rsidRDefault="003879D0"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SSI-QF-10A </w:t>
      </w:r>
      <w:r w:rsidR="00D456A3" w:rsidRPr="007C2CE7">
        <w:rPr>
          <w:rFonts w:ascii="Times New Roman" w:hAnsi="Times New Roman"/>
          <w:sz w:val="22"/>
          <w:szCs w:val="22"/>
          <w:lang w:val="en-GB"/>
        </w:rPr>
        <w:t>Design and Development Plan</w:t>
      </w:r>
    </w:p>
    <w:p w14:paraId="6E4202CE" w14:textId="6AE76201" w:rsidR="00A50CA9" w:rsidRDefault="00A50CA9" w:rsidP="00A50CA9">
      <w:pPr>
        <w:pStyle w:val="NormalNumbering"/>
        <w:numPr>
          <w:ilvl w:val="1"/>
          <w:numId w:val="45"/>
        </w:numPr>
        <w:ind w:left="720" w:hanging="720"/>
        <w:jc w:val="both"/>
        <w:rPr>
          <w:rFonts w:ascii="Times New Roman" w:hAnsi="Times New Roman"/>
          <w:sz w:val="22"/>
          <w:szCs w:val="22"/>
          <w:lang w:val="en-GB"/>
        </w:rPr>
      </w:pPr>
      <w:r w:rsidRPr="00142FC1">
        <w:rPr>
          <w:rFonts w:ascii="Times New Roman" w:hAnsi="Times New Roman"/>
          <w:sz w:val="22"/>
          <w:szCs w:val="22"/>
          <w:lang w:val="en-GB"/>
        </w:rPr>
        <w:t>SSI-QF-10</w:t>
      </w:r>
      <w:r>
        <w:rPr>
          <w:rFonts w:ascii="Times New Roman" w:hAnsi="Times New Roman"/>
          <w:sz w:val="22"/>
          <w:szCs w:val="22"/>
          <w:lang w:val="en-GB"/>
        </w:rPr>
        <w:t>B</w:t>
      </w:r>
      <w:r w:rsidR="00381F12">
        <w:rPr>
          <w:rFonts w:ascii="Times New Roman" w:hAnsi="Times New Roman"/>
          <w:sz w:val="22"/>
          <w:szCs w:val="22"/>
          <w:lang w:val="en-GB"/>
        </w:rPr>
        <w:t xml:space="preserve"> </w:t>
      </w:r>
      <w:r w:rsidRPr="00142FC1">
        <w:rPr>
          <w:rFonts w:ascii="Times New Roman" w:hAnsi="Times New Roman"/>
          <w:sz w:val="22"/>
          <w:szCs w:val="22"/>
          <w:lang w:val="en-GB"/>
        </w:rPr>
        <w:t>Design Input Checklist</w:t>
      </w:r>
    </w:p>
    <w:p w14:paraId="3A5CB684" w14:textId="644B7B52" w:rsidR="00C3397E" w:rsidRPr="007C2CE7" w:rsidRDefault="00D0780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SSI-QF-10C Design Review</w:t>
      </w:r>
    </w:p>
    <w:p w14:paraId="7461753D" w14:textId="3EC6D686" w:rsidR="00C3397E" w:rsidRPr="007C2CE7" w:rsidRDefault="003879D0"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w:t>
      </w:r>
      <w:r w:rsidR="005E0196" w:rsidRPr="007C2CE7">
        <w:rPr>
          <w:rFonts w:ascii="Times New Roman" w:hAnsi="Times New Roman"/>
          <w:sz w:val="22"/>
          <w:szCs w:val="22"/>
          <w:lang w:val="en-GB"/>
        </w:rPr>
        <w:t>D</w:t>
      </w:r>
      <w:r w:rsidRPr="007C2CE7">
        <w:rPr>
          <w:rFonts w:ascii="Times New Roman" w:hAnsi="Times New Roman"/>
          <w:sz w:val="22"/>
          <w:szCs w:val="22"/>
          <w:lang w:val="en-GB"/>
        </w:rPr>
        <w:t xml:space="preserve"> </w:t>
      </w:r>
      <w:r w:rsidR="00D456A3" w:rsidRPr="007C2CE7">
        <w:rPr>
          <w:rFonts w:ascii="Times New Roman" w:hAnsi="Times New Roman"/>
          <w:sz w:val="22"/>
          <w:szCs w:val="22"/>
          <w:lang w:val="en-GB"/>
        </w:rPr>
        <w:t xml:space="preserve">Design Traceability Matrix </w:t>
      </w:r>
    </w:p>
    <w:p w14:paraId="51E3326A" w14:textId="6D20B56F" w:rsidR="00C3397E" w:rsidRDefault="00D0780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SSI-QF-10E Design Transfer Checklist </w:t>
      </w:r>
    </w:p>
    <w:p w14:paraId="307E9A47" w14:textId="3135DBBC" w:rsidR="00ED0011" w:rsidRPr="007C2CE7" w:rsidRDefault="00ED0011" w:rsidP="00C3397E">
      <w:pPr>
        <w:pStyle w:val="NormalNumbering"/>
        <w:numPr>
          <w:ilvl w:val="1"/>
          <w:numId w:val="45"/>
        </w:numPr>
        <w:ind w:left="720" w:hanging="720"/>
        <w:jc w:val="both"/>
        <w:rPr>
          <w:rFonts w:ascii="Times New Roman" w:hAnsi="Times New Roman"/>
          <w:sz w:val="22"/>
          <w:szCs w:val="22"/>
          <w:lang w:val="en-GB"/>
        </w:rPr>
      </w:pPr>
      <w:r>
        <w:rPr>
          <w:rFonts w:ascii="Times New Roman" w:hAnsi="Times New Roman"/>
          <w:sz w:val="22"/>
          <w:szCs w:val="22"/>
          <w:lang w:val="en-GB"/>
        </w:rPr>
        <w:t xml:space="preserve">SSI-QF-10F </w:t>
      </w:r>
      <w:r w:rsidR="00FB28B0">
        <w:rPr>
          <w:rFonts w:ascii="Times New Roman" w:hAnsi="Times New Roman"/>
          <w:sz w:val="22"/>
          <w:szCs w:val="22"/>
          <w:lang w:val="en-GB"/>
        </w:rPr>
        <w:t>see SSI-QF-20J</w:t>
      </w:r>
      <w:r>
        <w:rPr>
          <w:rFonts w:ascii="Times New Roman" w:hAnsi="Times New Roman"/>
          <w:sz w:val="22"/>
          <w:szCs w:val="22"/>
          <w:lang w:val="en-GB"/>
        </w:rPr>
        <w:t xml:space="preserve"> </w:t>
      </w:r>
    </w:p>
    <w:p w14:paraId="1E493E3B" w14:textId="36D06B5D" w:rsidR="00C3397E" w:rsidRDefault="009A14D9"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SSI-QF-10G Design Change </w:t>
      </w:r>
      <w:r w:rsidR="00A732DD" w:rsidRPr="007C2CE7">
        <w:rPr>
          <w:rFonts w:ascii="Times New Roman" w:hAnsi="Times New Roman"/>
          <w:sz w:val="22"/>
          <w:szCs w:val="22"/>
          <w:lang w:val="en-GB"/>
        </w:rPr>
        <w:t xml:space="preserve">Record and </w:t>
      </w:r>
      <w:r w:rsidRPr="007C2CE7">
        <w:rPr>
          <w:rFonts w:ascii="Times New Roman" w:hAnsi="Times New Roman"/>
          <w:sz w:val="22"/>
          <w:szCs w:val="22"/>
          <w:lang w:val="en-GB"/>
        </w:rPr>
        <w:t>Evaluation Form</w:t>
      </w:r>
    </w:p>
    <w:p w14:paraId="718B1583" w14:textId="0DB8028C"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SSI-QF-10H Design Plan Review</w:t>
      </w:r>
    </w:p>
    <w:p w14:paraId="657C1A53" w14:textId="404F8926"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SSI-QF-10I Test Procedure </w:t>
      </w:r>
    </w:p>
    <w:p w14:paraId="011F85D1" w14:textId="3A52F429"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SSI-QF-10J </w:t>
      </w:r>
      <w:r w:rsidR="00FB28B0">
        <w:rPr>
          <w:rFonts w:ascii="Times New Roman" w:hAnsi="Times New Roman"/>
          <w:sz w:val="22"/>
          <w:szCs w:val="22"/>
          <w:lang w:val="en-GB"/>
        </w:rPr>
        <w:t>see SSI-QF-20K</w:t>
      </w:r>
      <w:r w:rsidRPr="007724A9">
        <w:rPr>
          <w:rFonts w:ascii="Times New Roman" w:hAnsi="Times New Roman"/>
          <w:sz w:val="22"/>
          <w:szCs w:val="22"/>
          <w:lang w:val="en-GB"/>
        </w:rPr>
        <w:t xml:space="preserve"> </w:t>
      </w:r>
    </w:p>
    <w:p w14:paraId="265A96BF" w14:textId="229E9C71"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SSI-QF-10K Checklist for Creating a Technical File</w:t>
      </w:r>
    </w:p>
    <w:p w14:paraId="6F2C5010" w14:textId="23223BB2" w:rsidR="007724A9" w:rsidRDefault="00FF0F6C" w:rsidP="00117B83">
      <w:pPr>
        <w:pStyle w:val="NormalNumbering"/>
        <w:numPr>
          <w:ilvl w:val="1"/>
          <w:numId w:val="45"/>
        </w:numPr>
        <w:ind w:left="720" w:hanging="720"/>
        <w:jc w:val="both"/>
        <w:rPr>
          <w:rFonts w:ascii="Times New Roman" w:hAnsi="Times New Roman"/>
          <w:sz w:val="22"/>
          <w:szCs w:val="22"/>
          <w:lang w:val="en-GB"/>
        </w:rPr>
      </w:pPr>
      <w:r>
        <w:rPr>
          <w:rFonts w:ascii="Times New Roman" w:hAnsi="Times New Roman"/>
          <w:sz w:val="22"/>
          <w:szCs w:val="22"/>
          <w:lang w:val="en-GB"/>
        </w:rPr>
        <w:t>SSI-QF-10L see SSI-QF-23B</w:t>
      </w:r>
    </w:p>
    <w:p w14:paraId="31B3F4B6" w14:textId="500C5E07" w:rsidR="007724A9" w:rsidRDefault="007724A9" w:rsidP="00117B83">
      <w:pPr>
        <w:pStyle w:val="NormalNumbering"/>
        <w:numPr>
          <w:ilvl w:val="1"/>
          <w:numId w:val="45"/>
        </w:numPr>
        <w:ind w:left="720" w:hanging="720"/>
        <w:jc w:val="both"/>
        <w:rPr>
          <w:rFonts w:ascii="Times New Roman" w:hAnsi="Times New Roman"/>
          <w:sz w:val="22"/>
          <w:szCs w:val="22"/>
          <w:lang w:val="en-GB"/>
        </w:rPr>
      </w:pPr>
      <w:r w:rsidRPr="007724A9">
        <w:rPr>
          <w:rFonts w:ascii="Times New Roman" w:hAnsi="Times New Roman"/>
          <w:sz w:val="22"/>
          <w:szCs w:val="22"/>
          <w:lang w:val="en-GB"/>
        </w:rPr>
        <w:t xml:space="preserve">SSI-QF-10M </w:t>
      </w:r>
      <w:r w:rsidR="00A21C7F">
        <w:rPr>
          <w:rFonts w:ascii="Times New Roman" w:hAnsi="Times New Roman"/>
          <w:sz w:val="22"/>
          <w:szCs w:val="22"/>
          <w:lang w:val="en-GB"/>
        </w:rPr>
        <w:t xml:space="preserve">EUMDD </w:t>
      </w:r>
      <w:r w:rsidRPr="007724A9">
        <w:rPr>
          <w:rFonts w:ascii="Times New Roman" w:hAnsi="Times New Roman"/>
          <w:sz w:val="22"/>
          <w:szCs w:val="22"/>
          <w:lang w:val="en-GB"/>
        </w:rPr>
        <w:t>Declaration of Conformity Form</w:t>
      </w:r>
    </w:p>
    <w:p w14:paraId="2463B397" w14:textId="65F7D24F" w:rsidR="002E0DC3"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 xml:space="preserve">SSI-QF-10N </w:t>
      </w:r>
      <w:r w:rsidR="00FB28B0">
        <w:rPr>
          <w:rFonts w:ascii="Times New Roman" w:hAnsi="Times New Roman"/>
          <w:sz w:val="22"/>
          <w:szCs w:val="22"/>
          <w:lang w:val="en-GB"/>
        </w:rPr>
        <w:t>see SSI-QF-20L</w:t>
      </w:r>
    </w:p>
    <w:p w14:paraId="3D4AB311" w14:textId="0311BF83" w:rsidR="009F0984"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SSI-QF-10O Project Management Quality Plan template</w:t>
      </w:r>
    </w:p>
    <w:p w14:paraId="2D2671BA" w14:textId="45C3856F" w:rsidR="007724A9" w:rsidRPr="007C2CE7"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SSI-QF-10P Problem Report</w:t>
      </w:r>
      <w:r w:rsidR="00FB28B0">
        <w:rPr>
          <w:rFonts w:ascii="Times New Roman" w:hAnsi="Times New Roman"/>
          <w:sz w:val="22"/>
          <w:szCs w:val="22"/>
          <w:lang w:val="en-GB"/>
        </w:rPr>
        <w:t xml:space="preserve"> Hardware and Software</w:t>
      </w:r>
    </w:p>
    <w:p w14:paraId="33516B69" w14:textId="2B953115" w:rsidR="00C3397E" w:rsidRPr="007C2CE7" w:rsidRDefault="00751E77" w:rsidP="00C3397E">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SSI-QF-10Q Design Verification</w:t>
      </w:r>
      <w:r w:rsidR="003B26CD" w:rsidRPr="007C2CE7">
        <w:rPr>
          <w:rFonts w:ascii="Times New Roman" w:hAnsi="Times New Roman"/>
          <w:sz w:val="22"/>
          <w:szCs w:val="22"/>
          <w:lang w:val="en-GB"/>
        </w:rPr>
        <w:t xml:space="preserve"> </w:t>
      </w:r>
      <w:r w:rsidR="009F0984">
        <w:rPr>
          <w:rFonts w:ascii="Times New Roman" w:hAnsi="Times New Roman"/>
          <w:sz w:val="22"/>
          <w:szCs w:val="22"/>
          <w:lang w:val="en-GB"/>
        </w:rPr>
        <w:t>or</w:t>
      </w:r>
      <w:r w:rsidR="003B26CD" w:rsidRPr="007C2CE7">
        <w:rPr>
          <w:rFonts w:ascii="Times New Roman" w:hAnsi="Times New Roman"/>
          <w:sz w:val="22"/>
          <w:szCs w:val="22"/>
          <w:lang w:val="en-GB"/>
        </w:rPr>
        <w:t xml:space="preserve"> </w:t>
      </w:r>
      <w:r w:rsidR="00C3397E" w:rsidRPr="007C2CE7">
        <w:rPr>
          <w:rFonts w:ascii="Times New Roman" w:hAnsi="Times New Roman"/>
          <w:sz w:val="22"/>
          <w:szCs w:val="22"/>
          <w:lang w:val="en-GB"/>
        </w:rPr>
        <w:t>Validation</w:t>
      </w:r>
      <w:r w:rsidRPr="007C2CE7">
        <w:rPr>
          <w:rFonts w:ascii="Times New Roman" w:hAnsi="Times New Roman"/>
          <w:sz w:val="22"/>
          <w:szCs w:val="22"/>
          <w:lang w:val="en-GB"/>
        </w:rPr>
        <w:t xml:space="preserve"> </w:t>
      </w:r>
      <w:r w:rsidR="003B26CD" w:rsidRPr="007C2CE7">
        <w:rPr>
          <w:rFonts w:ascii="Times New Roman" w:hAnsi="Times New Roman"/>
          <w:sz w:val="22"/>
          <w:szCs w:val="22"/>
          <w:lang w:val="en-GB"/>
        </w:rPr>
        <w:t>Report</w:t>
      </w:r>
    </w:p>
    <w:p w14:paraId="675D0D99" w14:textId="3A91FADB" w:rsidR="004C5573" w:rsidRDefault="00BA5963" w:rsidP="004C5573">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SSI-QF-10R Design Verification</w:t>
      </w:r>
      <w:r w:rsidR="008A7C9D" w:rsidRPr="007C2CE7">
        <w:rPr>
          <w:rFonts w:ascii="Times New Roman" w:hAnsi="Times New Roman"/>
          <w:sz w:val="22"/>
          <w:szCs w:val="22"/>
          <w:lang w:val="en-GB"/>
        </w:rPr>
        <w:t xml:space="preserve"> </w:t>
      </w:r>
      <w:r w:rsidR="009F0984">
        <w:rPr>
          <w:rFonts w:ascii="Times New Roman" w:hAnsi="Times New Roman"/>
          <w:sz w:val="22"/>
          <w:szCs w:val="22"/>
          <w:lang w:val="en-GB"/>
        </w:rPr>
        <w:t>or</w:t>
      </w:r>
      <w:r w:rsidR="008A7C9D" w:rsidRPr="007C2CE7">
        <w:rPr>
          <w:rFonts w:ascii="Times New Roman" w:hAnsi="Times New Roman"/>
          <w:sz w:val="22"/>
          <w:szCs w:val="22"/>
          <w:lang w:val="en-GB"/>
        </w:rPr>
        <w:t xml:space="preserve"> </w:t>
      </w:r>
      <w:r w:rsidRPr="007C2CE7">
        <w:rPr>
          <w:rFonts w:ascii="Times New Roman" w:hAnsi="Times New Roman"/>
          <w:sz w:val="22"/>
          <w:szCs w:val="22"/>
          <w:lang w:val="en-GB"/>
        </w:rPr>
        <w:t xml:space="preserve">Validation Protocol </w:t>
      </w:r>
    </w:p>
    <w:p w14:paraId="65A4538B" w14:textId="59EE7F8F" w:rsidR="009F0984" w:rsidRPr="00EF533A" w:rsidRDefault="009F0984" w:rsidP="00117B83">
      <w:pPr>
        <w:pStyle w:val="NormalNumbering"/>
        <w:numPr>
          <w:ilvl w:val="1"/>
          <w:numId w:val="45"/>
        </w:numPr>
        <w:ind w:left="720" w:hanging="720"/>
        <w:jc w:val="both"/>
        <w:rPr>
          <w:rFonts w:ascii="Times New Roman" w:hAnsi="Times New Roman"/>
          <w:sz w:val="22"/>
          <w:szCs w:val="22"/>
          <w:lang w:val="en-GB"/>
        </w:rPr>
      </w:pPr>
      <w:r w:rsidRPr="00EF533A">
        <w:rPr>
          <w:rFonts w:ascii="Times New Roman" w:hAnsi="Times New Roman"/>
          <w:sz w:val="22"/>
          <w:szCs w:val="22"/>
          <w:lang w:val="en-GB"/>
        </w:rPr>
        <w:t xml:space="preserve">SSI-QF-10S </w:t>
      </w:r>
      <w:r w:rsidR="00DD6584" w:rsidRPr="00117B83">
        <w:rPr>
          <w:rFonts w:ascii="Times New Roman" w:hAnsi="Times New Roman"/>
          <w:sz w:val="22"/>
          <w:szCs w:val="22"/>
          <w:lang w:val="en-GB"/>
        </w:rPr>
        <w:t>see SSI-QF-20M</w:t>
      </w:r>
      <w:r w:rsidRPr="00EF533A">
        <w:rPr>
          <w:rFonts w:ascii="Times New Roman" w:hAnsi="Times New Roman"/>
          <w:sz w:val="22"/>
          <w:szCs w:val="22"/>
          <w:lang w:val="en-GB"/>
        </w:rPr>
        <w:t xml:space="preserve"> </w:t>
      </w:r>
    </w:p>
    <w:p w14:paraId="5D435D19" w14:textId="2820FF06" w:rsidR="009F0984" w:rsidRPr="00373CF5" w:rsidRDefault="009F0984" w:rsidP="00117B83">
      <w:pPr>
        <w:pStyle w:val="NormalNumbering"/>
        <w:numPr>
          <w:ilvl w:val="1"/>
          <w:numId w:val="45"/>
        </w:numPr>
        <w:ind w:left="720" w:hanging="720"/>
        <w:jc w:val="both"/>
        <w:rPr>
          <w:rFonts w:ascii="Times New Roman" w:hAnsi="Times New Roman"/>
          <w:sz w:val="22"/>
          <w:szCs w:val="22"/>
          <w:lang w:val="fr-FR"/>
        </w:rPr>
      </w:pPr>
      <w:r w:rsidRPr="00117B83">
        <w:rPr>
          <w:rFonts w:ascii="Times New Roman" w:hAnsi="Times New Roman"/>
          <w:sz w:val="22"/>
          <w:szCs w:val="22"/>
          <w:lang w:val="fr-FR"/>
        </w:rPr>
        <w:t>SSI-QF-10T MDR Compliance Checklist</w:t>
      </w:r>
    </w:p>
    <w:p w14:paraId="38F2F91B" w14:textId="77777777" w:rsidR="00A50CA9" w:rsidRPr="007C2CE7" w:rsidRDefault="00A50CA9" w:rsidP="00A50CA9">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SSI-QF-10</w:t>
      </w:r>
      <w:r>
        <w:rPr>
          <w:rFonts w:ascii="Times New Roman" w:hAnsi="Times New Roman"/>
          <w:sz w:val="22"/>
          <w:szCs w:val="22"/>
          <w:lang w:val="en-GB"/>
        </w:rPr>
        <w:t>U</w:t>
      </w:r>
      <w:r w:rsidRPr="007C2CE7">
        <w:rPr>
          <w:rFonts w:ascii="Times New Roman" w:hAnsi="Times New Roman"/>
          <w:sz w:val="22"/>
          <w:szCs w:val="22"/>
          <w:lang w:val="en-GB"/>
        </w:rPr>
        <w:t xml:space="preserve"> DHF Verification</w:t>
      </w:r>
    </w:p>
    <w:p w14:paraId="2F73D20D" w14:textId="6D32B507" w:rsidR="009F0984" w:rsidRPr="009F0984" w:rsidRDefault="009F0984" w:rsidP="00117B83">
      <w:pPr>
        <w:pStyle w:val="NormalNumbering"/>
        <w:numPr>
          <w:ilvl w:val="1"/>
          <w:numId w:val="45"/>
        </w:numPr>
        <w:ind w:left="720" w:hanging="720"/>
        <w:jc w:val="both"/>
        <w:rPr>
          <w:rFonts w:ascii="Times New Roman" w:hAnsi="Times New Roman"/>
          <w:sz w:val="22"/>
          <w:szCs w:val="22"/>
          <w:lang w:val="en-GB"/>
        </w:rPr>
      </w:pPr>
      <w:r w:rsidRPr="009F0984">
        <w:rPr>
          <w:rFonts w:ascii="Times New Roman" w:hAnsi="Times New Roman"/>
          <w:sz w:val="22"/>
          <w:szCs w:val="22"/>
          <w:lang w:val="en-GB"/>
        </w:rPr>
        <w:t>SSI-QF-10V Research Testing Protocol Template</w:t>
      </w:r>
    </w:p>
    <w:p w14:paraId="0DB0B9FA" w14:textId="2BD3D997" w:rsidR="00ED0011" w:rsidRDefault="00ED0011" w:rsidP="00BF3C27">
      <w:pPr>
        <w:pStyle w:val="NormalNumbering"/>
        <w:numPr>
          <w:ilvl w:val="1"/>
          <w:numId w:val="45"/>
        </w:numPr>
        <w:ind w:left="720" w:hanging="720"/>
        <w:jc w:val="both"/>
        <w:rPr>
          <w:rFonts w:ascii="Times New Roman" w:hAnsi="Times New Roman"/>
          <w:sz w:val="22"/>
          <w:szCs w:val="22"/>
          <w:lang w:val="en-GB"/>
        </w:rPr>
      </w:pPr>
      <w:r w:rsidRPr="00BF3C27">
        <w:rPr>
          <w:rFonts w:ascii="Times New Roman" w:hAnsi="Times New Roman"/>
          <w:sz w:val="22"/>
          <w:szCs w:val="22"/>
          <w:lang w:val="en-GB"/>
        </w:rPr>
        <w:t>SSI-QF-10W Device Master Record</w:t>
      </w:r>
    </w:p>
    <w:p w14:paraId="1851EE95"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SSI-QF-10X</w:t>
      </w:r>
      <w:r w:rsidRPr="00452C8E">
        <w:rPr>
          <w:rFonts w:ascii="Times New Roman" w:hAnsi="Times New Roman"/>
          <w:sz w:val="22"/>
          <w:szCs w:val="22"/>
          <w:lang w:val="en-GB"/>
        </w:rPr>
        <w:tab/>
        <w:t>Development Project Document numbering scheme</w:t>
      </w:r>
    </w:p>
    <w:p w14:paraId="1A3A8CAB" w14:textId="77777777" w:rsidR="00452C8E" w:rsidRPr="00ED4782" w:rsidRDefault="00452C8E" w:rsidP="00452C8E">
      <w:pPr>
        <w:pStyle w:val="NormalNumbering"/>
        <w:numPr>
          <w:ilvl w:val="1"/>
          <w:numId w:val="45"/>
        </w:numPr>
        <w:ind w:left="720" w:hanging="720"/>
        <w:jc w:val="both"/>
        <w:rPr>
          <w:rFonts w:ascii="Times New Roman" w:hAnsi="Times New Roman"/>
          <w:sz w:val="22"/>
          <w:szCs w:val="22"/>
          <w:lang w:val="fr-FR"/>
        </w:rPr>
      </w:pPr>
      <w:r w:rsidRPr="00ED4782">
        <w:rPr>
          <w:rFonts w:ascii="Times New Roman" w:hAnsi="Times New Roman"/>
          <w:sz w:val="22"/>
          <w:szCs w:val="22"/>
          <w:lang w:val="fr-FR"/>
        </w:rPr>
        <w:t>SSI-QF-10Y</w:t>
      </w:r>
      <w:r w:rsidRPr="00ED4782">
        <w:rPr>
          <w:rFonts w:ascii="Times New Roman" w:hAnsi="Times New Roman"/>
          <w:sz w:val="22"/>
          <w:szCs w:val="22"/>
          <w:lang w:val="fr-FR"/>
        </w:rPr>
        <w:tab/>
        <w:t xml:space="preserve">Design </w:t>
      </w:r>
      <w:proofErr w:type="spellStart"/>
      <w:r w:rsidRPr="00ED4782">
        <w:rPr>
          <w:rFonts w:ascii="Times New Roman" w:hAnsi="Times New Roman"/>
          <w:sz w:val="22"/>
          <w:szCs w:val="22"/>
          <w:lang w:val="fr-FR"/>
        </w:rPr>
        <w:t>project</w:t>
      </w:r>
      <w:proofErr w:type="spellEnd"/>
      <w:r w:rsidRPr="00ED4782">
        <w:rPr>
          <w:rFonts w:ascii="Times New Roman" w:hAnsi="Times New Roman"/>
          <w:sz w:val="22"/>
          <w:szCs w:val="22"/>
          <w:lang w:val="fr-FR"/>
        </w:rPr>
        <w:t xml:space="preserve"> documents</w:t>
      </w:r>
    </w:p>
    <w:p w14:paraId="53333AFC"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SSI-QF-10Z</w:t>
      </w:r>
      <w:r w:rsidRPr="00452C8E">
        <w:rPr>
          <w:rFonts w:ascii="Times New Roman" w:hAnsi="Times New Roman"/>
          <w:sz w:val="22"/>
          <w:szCs w:val="22"/>
          <w:lang w:val="en-GB"/>
        </w:rPr>
        <w:tab/>
        <w:t>Overall concept</w:t>
      </w:r>
    </w:p>
    <w:p w14:paraId="6F6ABE98"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SSI-QF-10AA</w:t>
      </w:r>
      <w:r w:rsidRPr="00452C8E">
        <w:rPr>
          <w:rFonts w:ascii="Times New Roman" w:hAnsi="Times New Roman"/>
          <w:sz w:val="22"/>
          <w:szCs w:val="22"/>
          <w:lang w:val="en-GB"/>
        </w:rPr>
        <w:tab/>
        <w:t>User journeys</w:t>
      </w:r>
    </w:p>
    <w:p w14:paraId="6D1EC062"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SSI-QF-10AB</w:t>
      </w:r>
      <w:r w:rsidRPr="00452C8E">
        <w:rPr>
          <w:rFonts w:ascii="Times New Roman" w:hAnsi="Times New Roman"/>
          <w:sz w:val="22"/>
          <w:szCs w:val="22"/>
          <w:lang w:val="en-GB"/>
        </w:rPr>
        <w:tab/>
        <w:t>Project status report</w:t>
      </w:r>
    </w:p>
    <w:p w14:paraId="4FC7507C"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SSI-QF-10AC</w:t>
      </w:r>
      <w:r w:rsidRPr="00452C8E">
        <w:rPr>
          <w:rFonts w:ascii="Times New Roman" w:hAnsi="Times New Roman"/>
          <w:sz w:val="22"/>
          <w:szCs w:val="22"/>
          <w:lang w:val="en-GB"/>
        </w:rPr>
        <w:tab/>
        <w:t>Project risk register</w:t>
      </w:r>
    </w:p>
    <w:p w14:paraId="2C6779A4"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SSI-QF-10AD</w:t>
      </w:r>
      <w:r w:rsidRPr="00452C8E">
        <w:rPr>
          <w:rFonts w:ascii="Times New Roman" w:hAnsi="Times New Roman"/>
          <w:sz w:val="22"/>
          <w:szCs w:val="22"/>
          <w:lang w:val="en-GB"/>
        </w:rPr>
        <w:tab/>
        <w:t>Block diagram of main systems</w:t>
      </w:r>
    </w:p>
    <w:p w14:paraId="18B26531"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SSI-QF-10AE</w:t>
      </w:r>
      <w:r w:rsidRPr="00452C8E">
        <w:rPr>
          <w:rFonts w:ascii="Times New Roman" w:hAnsi="Times New Roman"/>
          <w:sz w:val="22"/>
          <w:szCs w:val="22"/>
          <w:lang w:val="en-GB"/>
        </w:rPr>
        <w:tab/>
        <w:t>Schematic</w:t>
      </w:r>
    </w:p>
    <w:p w14:paraId="0EE0CFC3"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SSI-QF-10AF</w:t>
      </w:r>
      <w:r w:rsidRPr="00452C8E">
        <w:rPr>
          <w:rFonts w:ascii="Times New Roman" w:hAnsi="Times New Roman"/>
          <w:sz w:val="22"/>
          <w:szCs w:val="22"/>
          <w:lang w:val="en-GB"/>
        </w:rPr>
        <w:tab/>
        <w:t>PCB</w:t>
      </w:r>
    </w:p>
    <w:p w14:paraId="618F1FD7"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lastRenderedPageBreak/>
        <w:t>SSI-QF-10AG</w:t>
      </w:r>
      <w:r w:rsidRPr="00452C8E">
        <w:rPr>
          <w:rFonts w:ascii="Times New Roman" w:hAnsi="Times New Roman"/>
          <w:sz w:val="22"/>
          <w:szCs w:val="22"/>
          <w:lang w:val="en-GB"/>
        </w:rPr>
        <w:tab/>
        <w:t>Mechanical drawings</w:t>
      </w:r>
    </w:p>
    <w:p w14:paraId="4AC55731"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SSI-QF-10AH</w:t>
      </w:r>
      <w:r w:rsidRPr="00452C8E">
        <w:rPr>
          <w:rFonts w:ascii="Times New Roman" w:hAnsi="Times New Roman"/>
          <w:sz w:val="22"/>
          <w:szCs w:val="22"/>
          <w:lang w:val="en-GB"/>
        </w:rPr>
        <w:tab/>
        <w:t>Packaging</w:t>
      </w:r>
    </w:p>
    <w:p w14:paraId="0FAED5B6"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SSI-QF-10AI</w:t>
      </w:r>
      <w:r w:rsidRPr="00452C8E">
        <w:rPr>
          <w:rFonts w:ascii="Times New Roman" w:hAnsi="Times New Roman"/>
          <w:sz w:val="22"/>
          <w:szCs w:val="22"/>
          <w:lang w:val="en-GB"/>
        </w:rPr>
        <w:tab/>
        <w:t>Bills of materials</w:t>
      </w:r>
    </w:p>
    <w:p w14:paraId="4149519A" w14:textId="77777777" w:rsidR="00452C8E" w:rsidRPr="00452C8E" w:rsidRDefault="00452C8E" w:rsidP="00452C8E">
      <w:pPr>
        <w:pStyle w:val="NormalNumbering"/>
        <w:numPr>
          <w:ilvl w:val="1"/>
          <w:numId w:val="45"/>
        </w:numPr>
        <w:ind w:left="720" w:hanging="720"/>
        <w:jc w:val="both"/>
        <w:rPr>
          <w:rFonts w:ascii="Times New Roman" w:hAnsi="Times New Roman"/>
          <w:sz w:val="22"/>
          <w:szCs w:val="22"/>
          <w:lang w:val="en-GB"/>
        </w:rPr>
      </w:pPr>
      <w:r w:rsidRPr="00452C8E">
        <w:rPr>
          <w:rFonts w:ascii="Times New Roman" w:hAnsi="Times New Roman"/>
          <w:sz w:val="22"/>
          <w:szCs w:val="22"/>
          <w:lang w:val="en-GB"/>
        </w:rPr>
        <w:t>SSI-QF-10AJ</w:t>
      </w:r>
      <w:r w:rsidRPr="00452C8E">
        <w:rPr>
          <w:rFonts w:ascii="Times New Roman" w:hAnsi="Times New Roman"/>
          <w:sz w:val="22"/>
          <w:szCs w:val="22"/>
          <w:lang w:val="en-GB"/>
        </w:rPr>
        <w:tab/>
        <w:t>Power budget</w:t>
      </w:r>
    </w:p>
    <w:p w14:paraId="2B78EFB2" w14:textId="2C44FA83" w:rsidR="00452C8E" w:rsidRDefault="00452C8E" w:rsidP="00452C8E">
      <w:pPr>
        <w:pStyle w:val="NormalNumbering"/>
        <w:numPr>
          <w:ilvl w:val="1"/>
          <w:numId w:val="45"/>
        </w:numPr>
        <w:ind w:left="720" w:hanging="720"/>
        <w:jc w:val="both"/>
        <w:rPr>
          <w:ins w:id="18" w:author="James Fairbairn" w:date="2025-06-20T14:02:00Z"/>
          <w:rFonts w:ascii="Times New Roman" w:hAnsi="Times New Roman"/>
          <w:sz w:val="22"/>
          <w:szCs w:val="22"/>
          <w:lang w:val="fr-FR"/>
        </w:rPr>
      </w:pPr>
      <w:r w:rsidRPr="00ED4782">
        <w:rPr>
          <w:rFonts w:ascii="Times New Roman" w:hAnsi="Times New Roman"/>
          <w:sz w:val="22"/>
          <w:szCs w:val="22"/>
          <w:lang w:val="fr-FR"/>
        </w:rPr>
        <w:t>SSI-QF-10AK</w:t>
      </w:r>
      <w:r w:rsidRPr="00ED4782">
        <w:rPr>
          <w:rFonts w:ascii="Times New Roman" w:hAnsi="Times New Roman"/>
          <w:sz w:val="22"/>
          <w:szCs w:val="22"/>
          <w:lang w:val="fr-FR"/>
        </w:rPr>
        <w:tab/>
        <w:t xml:space="preserve">Design documentation </w:t>
      </w:r>
      <w:proofErr w:type="spellStart"/>
      <w:r w:rsidRPr="00ED4782">
        <w:rPr>
          <w:rFonts w:ascii="Times New Roman" w:hAnsi="Times New Roman"/>
          <w:sz w:val="22"/>
          <w:szCs w:val="22"/>
          <w:lang w:val="fr-FR"/>
        </w:rPr>
        <w:t>template</w:t>
      </w:r>
      <w:proofErr w:type="spellEnd"/>
    </w:p>
    <w:p w14:paraId="4B538FBB" w14:textId="18326AEA" w:rsidR="004376EE" w:rsidRPr="004376EE" w:rsidRDefault="004376EE" w:rsidP="00452C8E">
      <w:pPr>
        <w:pStyle w:val="NormalNumbering"/>
        <w:numPr>
          <w:ilvl w:val="1"/>
          <w:numId w:val="45"/>
        </w:numPr>
        <w:ind w:left="720" w:hanging="720"/>
        <w:jc w:val="both"/>
        <w:rPr>
          <w:rFonts w:ascii="Times New Roman" w:hAnsi="Times New Roman"/>
          <w:sz w:val="22"/>
          <w:szCs w:val="22"/>
          <w:lang w:val="en-GB"/>
          <w:rPrChange w:id="19" w:author="James Fairbairn" w:date="2025-06-20T14:02:00Z">
            <w:rPr>
              <w:rFonts w:ascii="Times New Roman" w:hAnsi="Times New Roman"/>
              <w:sz w:val="22"/>
              <w:szCs w:val="22"/>
              <w:lang w:val="fr-FR"/>
            </w:rPr>
          </w:rPrChange>
        </w:rPr>
      </w:pPr>
      <w:ins w:id="20" w:author="James Fairbairn" w:date="2025-06-20T14:02:00Z">
        <w:r>
          <w:rPr>
            <w:rFonts w:ascii="Times New Roman" w:hAnsi="Times New Roman"/>
            <w:sz w:val="22"/>
            <w:szCs w:val="22"/>
            <w:lang w:val="en-GB"/>
          </w:rPr>
          <w:t>Protocol for the Functionality test Covering the Life of the Device</w:t>
        </w:r>
      </w:ins>
    </w:p>
    <w:p w14:paraId="794F3B3C" w14:textId="73D2530D" w:rsidR="00BF3C27" w:rsidRPr="00BF3C27" w:rsidRDefault="00BF3C27" w:rsidP="00117B83">
      <w:pPr>
        <w:pStyle w:val="NormalNumbering"/>
        <w:numPr>
          <w:ilvl w:val="1"/>
          <w:numId w:val="45"/>
        </w:numPr>
        <w:ind w:left="720" w:hanging="720"/>
        <w:jc w:val="both"/>
        <w:rPr>
          <w:rFonts w:ascii="Times New Roman" w:hAnsi="Times New Roman"/>
          <w:sz w:val="22"/>
          <w:szCs w:val="22"/>
          <w:lang w:val="en-GB"/>
        </w:rPr>
      </w:pPr>
      <w:r w:rsidRPr="00BF3C27">
        <w:rPr>
          <w:rFonts w:ascii="Times New Roman" w:hAnsi="Times New Roman"/>
          <w:sz w:val="22"/>
          <w:szCs w:val="22"/>
          <w:lang w:val="en-GB"/>
        </w:rPr>
        <w:t>SSI-QI-10O Determining conformity assessment route for medical devices EUMDR</w:t>
      </w:r>
    </w:p>
    <w:p w14:paraId="43FDFF1C" w14:textId="77777777" w:rsidR="004B6511" w:rsidRPr="007C2CE7" w:rsidRDefault="004B6511" w:rsidP="00A97F0E">
      <w:pPr>
        <w:pStyle w:val="Body"/>
        <w:spacing w:before="120" w:after="0"/>
        <w:ind w:left="0"/>
        <w:jc w:val="left"/>
        <w:rPr>
          <w:rFonts w:ascii="Times New Roman" w:hAnsi="Times New Roman"/>
          <w:b/>
          <w:bCs/>
          <w:noProof w:val="0"/>
          <w:sz w:val="22"/>
          <w:szCs w:val="22"/>
          <w:lang w:val="en-GB"/>
        </w:rPr>
      </w:pPr>
    </w:p>
    <w:p w14:paraId="627D6FF2" w14:textId="2A619C18" w:rsidR="006608D8" w:rsidRPr="007C2CE7" w:rsidRDefault="006608D8"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Definitions</w:t>
      </w:r>
    </w:p>
    <w:p w14:paraId="7571CA3E" w14:textId="5D1F3A50"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Design Input - the physical and performance requirements of a device that are used as a basis for device design.</w:t>
      </w:r>
      <w:r w:rsidR="00452C8E">
        <w:rPr>
          <w:rFonts w:ascii="Times New Roman" w:hAnsi="Times New Roman"/>
          <w:sz w:val="22"/>
          <w:szCs w:val="22"/>
          <w:lang w:val="en-GB"/>
        </w:rPr>
        <w:t xml:space="preserve"> </w:t>
      </w:r>
      <w:r w:rsidR="00381F12" w:rsidRPr="00117B83">
        <w:rPr>
          <w:rFonts w:ascii="Times New Roman" w:hAnsi="Times New Roman"/>
          <w:b/>
          <w:sz w:val="22"/>
          <w:szCs w:val="22"/>
          <w:lang w:val="en-GB"/>
        </w:rPr>
        <w:t>SSI-QF-10B Design Input Checklist</w:t>
      </w:r>
      <w:r w:rsidR="00381F12">
        <w:rPr>
          <w:rFonts w:ascii="Times New Roman" w:hAnsi="Times New Roman"/>
          <w:sz w:val="22"/>
          <w:szCs w:val="22"/>
          <w:lang w:val="en-GB"/>
        </w:rPr>
        <w:t xml:space="preserve"> should contain all the requirements including us</w:t>
      </w:r>
      <w:r w:rsidRPr="007C2CE7">
        <w:rPr>
          <w:rFonts w:ascii="Times New Roman" w:hAnsi="Times New Roman"/>
          <w:sz w:val="22"/>
          <w:szCs w:val="22"/>
          <w:lang w:val="en-GB"/>
        </w:rPr>
        <w:t xml:space="preserve">er, </w:t>
      </w:r>
      <w:r w:rsidR="00381F12">
        <w:rPr>
          <w:rFonts w:ascii="Times New Roman" w:hAnsi="Times New Roman"/>
          <w:sz w:val="22"/>
          <w:szCs w:val="22"/>
          <w:lang w:val="en-GB"/>
        </w:rPr>
        <w:t>p</w:t>
      </w:r>
      <w:r w:rsidRPr="007C2CE7">
        <w:rPr>
          <w:rFonts w:ascii="Times New Roman" w:hAnsi="Times New Roman"/>
          <w:sz w:val="22"/>
          <w:szCs w:val="22"/>
          <w:lang w:val="en-GB"/>
        </w:rPr>
        <w:t xml:space="preserve">roduct, </w:t>
      </w:r>
      <w:r w:rsidR="00381F12">
        <w:rPr>
          <w:rFonts w:ascii="Times New Roman" w:hAnsi="Times New Roman"/>
          <w:sz w:val="22"/>
          <w:szCs w:val="22"/>
          <w:lang w:val="en-GB"/>
        </w:rPr>
        <w:t>s</w:t>
      </w:r>
      <w:r w:rsidRPr="007C2CE7">
        <w:rPr>
          <w:rFonts w:ascii="Times New Roman" w:hAnsi="Times New Roman"/>
          <w:sz w:val="22"/>
          <w:szCs w:val="22"/>
          <w:lang w:val="en-GB"/>
        </w:rPr>
        <w:t xml:space="preserve">oftware and </w:t>
      </w:r>
      <w:r w:rsidR="00381F12">
        <w:rPr>
          <w:rFonts w:ascii="Times New Roman" w:hAnsi="Times New Roman"/>
          <w:sz w:val="22"/>
          <w:szCs w:val="22"/>
          <w:lang w:val="en-GB"/>
        </w:rPr>
        <w:t>h</w:t>
      </w:r>
      <w:r w:rsidRPr="007C2CE7">
        <w:rPr>
          <w:rFonts w:ascii="Times New Roman" w:hAnsi="Times New Roman"/>
          <w:sz w:val="22"/>
          <w:szCs w:val="22"/>
          <w:lang w:val="en-GB"/>
        </w:rPr>
        <w:t xml:space="preserve">ardware </w:t>
      </w:r>
      <w:r w:rsidR="00381F12">
        <w:rPr>
          <w:rFonts w:ascii="Times New Roman" w:hAnsi="Times New Roman"/>
          <w:sz w:val="22"/>
          <w:szCs w:val="22"/>
          <w:lang w:val="en-GB"/>
        </w:rPr>
        <w:t>r</w:t>
      </w:r>
      <w:r w:rsidRPr="007C2CE7">
        <w:rPr>
          <w:rFonts w:ascii="Times New Roman" w:hAnsi="Times New Roman"/>
          <w:sz w:val="22"/>
          <w:szCs w:val="22"/>
          <w:lang w:val="en-GB"/>
        </w:rPr>
        <w:t>equirement</w:t>
      </w:r>
      <w:r w:rsidR="00381F12">
        <w:rPr>
          <w:rFonts w:ascii="Times New Roman" w:hAnsi="Times New Roman"/>
          <w:sz w:val="22"/>
          <w:szCs w:val="22"/>
          <w:lang w:val="en-GB"/>
        </w:rPr>
        <w:t>s.</w:t>
      </w:r>
      <w:r w:rsidRPr="007C2CE7">
        <w:rPr>
          <w:rFonts w:ascii="Times New Roman" w:hAnsi="Times New Roman"/>
          <w:sz w:val="22"/>
          <w:szCs w:val="22"/>
          <w:lang w:val="en-GB"/>
        </w:rPr>
        <w:t xml:space="preserve"> </w:t>
      </w:r>
    </w:p>
    <w:p w14:paraId="29689C3E" w14:textId="17B6B068"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Design Output - the results of design </w:t>
      </w:r>
      <w:r w:rsidR="00381F12">
        <w:rPr>
          <w:rFonts w:ascii="Times New Roman" w:hAnsi="Times New Roman"/>
          <w:sz w:val="22"/>
          <w:szCs w:val="22"/>
          <w:lang w:val="en-GB"/>
        </w:rPr>
        <w:t>activity</w:t>
      </w:r>
      <w:r w:rsidRPr="007C2CE7">
        <w:rPr>
          <w:rFonts w:ascii="Times New Roman" w:hAnsi="Times New Roman"/>
          <w:sz w:val="22"/>
          <w:szCs w:val="22"/>
          <w:lang w:val="en-GB"/>
        </w:rPr>
        <w:t xml:space="preserve"> at each design phase and at the end of the design </w:t>
      </w:r>
      <w:r w:rsidR="00381F12">
        <w:rPr>
          <w:rFonts w:ascii="Times New Roman" w:hAnsi="Times New Roman"/>
          <w:sz w:val="22"/>
          <w:szCs w:val="22"/>
          <w:lang w:val="en-GB"/>
        </w:rPr>
        <w:t>process</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r w:rsidRPr="007C2CE7">
        <w:rPr>
          <w:rFonts w:ascii="Times New Roman" w:hAnsi="Times New Roman"/>
          <w:sz w:val="22"/>
          <w:szCs w:val="22"/>
          <w:lang w:val="en-GB"/>
        </w:rPr>
        <w:t>The finished design output consists of the device, its packaging and labelling</w:t>
      </w:r>
      <w:r w:rsidR="00381F12">
        <w:rPr>
          <w:rFonts w:ascii="Times New Roman" w:hAnsi="Times New Roman"/>
          <w:sz w:val="22"/>
          <w:szCs w:val="22"/>
          <w:lang w:val="en-GB"/>
        </w:rPr>
        <w:t xml:space="preserve"> and is contained in </w:t>
      </w:r>
      <w:r w:rsidRPr="007C2CE7">
        <w:rPr>
          <w:rFonts w:ascii="Times New Roman" w:hAnsi="Times New Roman"/>
          <w:sz w:val="22"/>
          <w:szCs w:val="22"/>
          <w:lang w:val="en-GB"/>
        </w:rPr>
        <w:t xml:space="preserve">the </w:t>
      </w:r>
      <w:r w:rsidR="00B2016C" w:rsidRPr="00117B83">
        <w:rPr>
          <w:rFonts w:ascii="Times New Roman" w:hAnsi="Times New Roman"/>
          <w:b/>
          <w:sz w:val="22"/>
          <w:szCs w:val="22"/>
          <w:lang w:val="en-GB"/>
        </w:rPr>
        <w:t>D</w:t>
      </w:r>
      <w:r w:rsidRPr="00117B83">
        <w:rPr>
          <w:rFonts w:ascii="Times New Roman" w:hAnsi="Times New Roman"/>
          <w:b/>
          <w:sz w:val="22"/>
          <w:szCs w:val="22"/>
          <w:lang w:val="en-GB"/>
        </w:rPr>
        <w:t xml:space="preserve">evice </w:t>
      </w:r>
      <w:r w:rsidR="00B2016C" w:rsidRPr="00117B83">
        <w:rPr>
          <w:rFonts w:ascii="Times New Roman" w:hAnsi="Times New Roman"/>
          <w:b/>
          <w:sz w:val="22"/>
          <w:szCs w:val="22"/>
          <w:lang w:val="en-GB"/>
        </w:rPr>
        <w:t>M</w:t>
      </w:r>
      <w:r w:rsidRPr="00117B83">
        <w:rPr>
          <w:rFonts w:ascii="Times New Roman" w:hAnsi="Times New Roman"/>
          <w:b/>
          <w:sz w:val="22"/>
          <w:szCs w:val="22"/>
          <w:lang w:val="en-GB"/>
        </w:rPr>
        <w:t xml:space="preserve">aster </w:t>
      </w:r>
      <w:r w:rsidR="00B2016C" w:rsidRPr="00117B83">
        <w:rPr>
          <w:rFonts w:ascii="Times New Roman" w:hAnsi="Times New Roman"/>
          <w:b/>
          <w:sz w:val="22"/>
          <w:szCs w:val="22"/>
          <w:lang w:val="en-GB"/>
        </w:rPr>
        <w:t>R</w:t>
      </w:r>
      <w:r w:rsidRPr="00117B83">
        <w:rPr>
          <w:rFonts w:ascii="Times New Roman" w:hAnsi="Times New Roman"/>
          <w:b/>
          <w:sz w:val="22"/>
          <w:szCs w:val="22"/>
          <w:lang w:val="en-GB"/>
        </w:rPr>
        <w:t>ecord</w:t>
      </w:r>
      <w:r w:rsidR="00B2016C" w:rsidRPr="00117B83">
        <w:rPr>
          <w:rFonts w:ascii="Times New Roman" w:hAnsi="Times New Roman"/>
          <w:b/>
          <w:sz w:val="22"/>
          <w:szCs w:val="22"/>
          <w:lang w:val="en-GB"/>
        </w:rPr>
        <w:t xml:space="preserve"> SSI-QF-10W</w:t>
      </w:r>
      <w:r w:rsidR="007E2D33" w:rsidRPr="007C2CE7">
        <w:rPr>
          <w:rFonts w:ascii="Times New Roman" w:hAnsi="Times New Roman"/>
          <w:sz w:val="22"/>
          <w:szCs w:val="22"/>
          <w:lang w:val="en-GB"/>
        </w:rPr>
        <w:t>.</w:t>
      </w:r>
    </w:p>
    <w:p w14:paraId="2D3EC9C5" w14:textId="1D13B05E"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Design Review - a documented, comprehensive, systematic examination of design to evaluate the adequacy of the design requirements, to evaluate the capability of the design to meet these requirements, and to identify problems</w:t>
      </w:r>
      <w:r w:rsidR="0097613C">
        <w:rPr>
          <w:rFonts w:ascii="Times New Roman" w:hAnsi="Times New Roman"/>
          <w:sz w:val="22"/>
          <w:szCs w:val="22"/>
          <w:lang w:val="en-GB"/>
        </w:rPr>
        <w:t xml:space="preserve">, captured on </w:t>
      </w:r>
      <w:r w:rsidR="0097613C" w:rsidRPr="00117B83">
        <w:rPr>
          <w:rFonts w:ascii="Times New Roman" w:hAnsi="Times New Roman"/>
          <w:b/>
          <w:sz w:val="22"/>
          <w:szCs w:val="22"/>
          <w:lang w:val="en-GB"/>
        </w:rPr>
        <w:t>SSI-QF-10C Design Review</w:t>
      </w:r>
      <w:r w:rsidRPr="00117B83">
        <w:rPr>
          <w:rFonts w:ascii="Times New Roman" w:hAnsi="Times New Roman"/>
          <w:b/>
          <w:sz w:val="22"/>
          <w:szCs w:val="22"/>
          <w:lang w:val="en-GB"/>
        </w:rPr>
        <w:t xml:space="preserve">. </w:t>
      </w:r>
    </w:p>
    <w:p w14:paraId="1A296885" w14:textId="781A2D8C"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 xml:space="preserve">Design Verification - Confirmation by examination </w:t>
      </w:r>
      <w:r w:rsidR="0097613C">
        <w:rPr>
          <w:rFonts w:ascii="Times New Roman" w:hAnsi="Times New Roman"/>
          <w:sz w:val="22"/>
          <w:szCs w:val="22"/>
          <w:lang w:val="en-GB"/>
        </w:rPr>
        <w:t>and testing with</w:t>
      </w:r>
      <w:r w:rsidRPr="007C2CE7">
        <w:rPr>
          <w:rFonts w:ascii="Times New Roman" w:hAnsi="Times New Roman"/>
          <w:sz w:val="22"/>
          <w:szCs w:val="22"/>
          <w:lang w:val="en-GB"/>
        </w:rPr>
        <w:t xml:space="preserve"> provision of objective evidence that </w:t>
      </w:r>
      <w:r w:rsidR="0097613C">
        <w:rPr>
          <w:rFonts w:ascii="Times New Roman" w:hAnsi="Times New Roman"/>
          <w:sz w:val="22"/>
          <w:szCs w:val="22"/>
          <w:lang w:val="en-GB"/>
        </w:rPr>
        <w:t xml:space="preserve">the </w:t>
      </w:r>
      <w:r w:rsidRPr="007C2CE7">
        <w:rPr>
          <w:rFonts w:ascii="Times New Roman" w:hAnsi="Times New Roman"/>
          <w:sz w:val="22"/>
          <w:szCs w:val="22"/>
          <w:lang w:val="en-GB"/>
        </w:rPr>
        <w:t>specified requirements have been fulfilled</w:t>
      </w:r>
      <w:r w:rsidR="0097613C">
        <w:rPr>
          <w:rFonts w:ascii="Times New Roman" w:hAnsi="Times New Roman"/>
          <w:sz w:val="22"/>
          <w:szCs w:val="22"/>
          <w:lang w:val="en-GB"/>
        </w:rPr>
        <w:t xml:space="preserve"> – see </w:t>
      </w:r>
      <w:r w:rsidR="0097613C" w:rsidRPr="00117B83">
        <w:rPr>
          <w:rFonts w:ascii="Times New Roman" w:hAnsi="Times New Roman"/>
          <w:b/>
          <w:sz w:val="22"/>
          <w:szCs w:val="22"/>
          <w:lang w:val="en-GB"/>
        </w:rPr>
        <w:t>SSI-QF-10Q Design Verification or Validation Report</w:t>
      </w:r>
      <w:r w:rsidRPr="00117B83">
        <w:rPr>
          <w:rFonts w:ascii="Times New Roman" w:hAnsi="Times New Roman"/>
          <w:b/>
          <w:sz w:val="22"/>
          <w:szCs w:val="22"/>
          <w:lang w:val="en-GB"/>
        </w:rPr>
        <w:t>.</w:t>
      </w:r>
      <w:r w:rsidR="00452C8E">
        <w:rPr>
          <w:rFonts w:ascii="Times New Roman" w:hAnsi="Times New Roman"/>
          <w:b/>
          <w:sz w:val="22"/>
          <w:szCs w:val="22"/>
          <w:lang w:val="en-GB"/>
        </w:rPr>
        <w:t xml:space="preserve"> </w:t>
      </w:r>
    </w:p>
    <w:p w14:paraId="419B6393" w14:textId="777910D5" w:rsidR="006608D8" w:rsidRPr="00117B83" w:rsidRDefault="006608D8" w:rsidP="00EF533A">
      <w:pPr>
        <w:pStyle w:val="NormalNumbering"/>
        <w:numPr>
          <w:ilvl w:val="1"/>
          <w:numId w:val="45"/>
        </w:numPr>
        <w:ind w:left="720" w:hanging="720"/>
        <w:jc w:val="both"/>
        <w:rPr>
          <w:rFonts w:ascii="Times New Roman" w:hAnsi="Times New Roman"/>
          <w:sz w:val="22"/>
          <w:szCs w:val="22"/>
          <w:lang w:val="en-GB"/>
        </w:rPr>
      </w:pPr>
      <w:r w:rsidRPr="00EF533A">
        <w:rPr>
          <w:rFonts w:ascii="Times New Roman" w:hAnsi="Times New Roman"/>
          <w:sz w:val="22"/>
          <w:szCs w:val="22"/>
          <w:lang w:val="en-GB"/>
        </w:rPr>
        <w:t xml:space="preserve">Design Validation - establishing by objective evidence that device specifications </w:t>
      </w:r>
      <w:r w:rsidR="0097613C" w:rsidRPr="00117B83">
        <w:rPr>
          <w:rFonts w:ascii="Times New Roman" w:hAnsi="Times New Roman"/>
          <w:sz w:val="22"/>
          <w:szCs w:val="22"/>
          <w:lang w:val="en-GB"/>
        </w:rPr>
        <w:t xml:space="preserve">meet </w:t>
      </w:r>
      <w:r w:rsidRPr="00117B83">
        <w:rPr>
          <w:rFonts w:ascii="Times New Roman" w:hAnsi="Times New Roman"/>
          <w:sz w:val="22"/>
          <w:szCs w:val="22"/>
          <w:lang w:val="en-GB"/>
        </w:rPr>
        <w:t>user needs</w:t>
      </w:r>
      <w:r w:rsidR="00B2016C" w:rsidRPr="00117B83">
        <w:rPr>
          <w:rFonts w:ascii="Times New Roman" w:hAnsi="Times New Roman"/>
          <w:sz w:val="22"/>
          <w:szCs w:val="22"/>
          <w:lang w:val="en-GB"/>
        </w:rPr>
        <w:t xml:space="preserve"> and</w:t>
      </w:r>
      <w:r w:rsidRPr="00117B83">
        <w:rPr>
          <w:rFonts w:ascii="Times New Roman" w:hAnsi="Times New Roman"/>
          <w:sz w:val="22"/>
          <w:szCs w:val="22"/>
          <w:lang w:val="en-GB"/>
        </w:rPr>
        <w:t xml:space="preserve"> intended use(s) </w:t>
      </w:r>
      <w:r w:rsidR="00B2016C" w:rsidRPr="00117B83">
        <w:rPr>
          <w:rFonts w:ascii="Times New Roman" w:hAnsi="Times New Roman"/>
          <w:sz w:val="22"/>
          <w:szCs w:val="22"/>
          <w:lang w:val="en-GB"/>
        </w:rPr>
        <w:t xml:space="preserve">and </w:t>
      </w:r>
      <w:r w:rsidRPr="00117B83">
        <w:rPr>
          <w:rFonts w:ascii="Times New Roman" w:hAnsi="Times New Roman"/>
          <w:sz w:val="22"/>
          <w:szCs w:val="22"/>
          <w:lang w:val="en-GB"/>
        </w:rPr>
        <w:t>can be consistently fulfilled</w:t>
      </w:r>
      <w:r w:rsidR="00452C8E">
        <w:rPr>
          <w:rFonts w:ascii="Times New Roman" w:hAnsi="Times New Roman"/>
          <w:sz w:val="22"/>
          <w:szCs w:val="22"/>
          <w:lang w:val="en-GB"/>
        </w:rPr>
        <w:t xml:space="preserve"> </w:t>
      </w:r>
      <w:r w:rsidR="0097613C" w:rsidRPr="00117B83">
        <w:rPr>
          <w:rFonts w:ascii="Times New Roman" w:hAnsi="Times New Roman"/>
          <w:sz w:val="22"/>
          <w:szCs w:val="22"/>
          <w:lang w:val="en-GB"/>
        </w:rPr>
        <w:t>-</w:t>
      </w:r>
      <w:r w:rsidR="0097613C" w:rsidRPr="00117B83">
        <w:rPr>
          <w:rFonts w:ascii="Times New Roman" w:hAnsi="Times New Roman"/>
          <w:b/>
          <w:sz w:val="22"/>
          <w:szCs w:val="22"/>
          <w:lang w:val="en-GB"/>
        </w:rPr>
        <w:t xml:space="preserve"> SSI-QF-10Q Design Verification or Validation Report.</w:t>
      </w:r>
      <w:r w:rsidR="00452C8E">
        <w:rPr>
          <w:rFonts w:ascii="Times New Roman" w:hAnsi="Times New Roman"/>
          <w:b/>
          <w:sz w:val="22"/>
          <w:szCs w:val="22"/>
          <w:lang w:val="en-GB"/>
        </w:rPr>
        <w:t xml:space="preserve"> </w:t>
      </w:r>
    </w:p>
    <w:p w14:paraId="3A962756" w14:textId="454AE842"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Design History File (DHF) - Compilation of the records which describes the design history of a device</w:t>
      </w:r>
      <w:r w:rsidR="0097613C">
        <w:rPr>
          <w:rFonts w:ascii="Times New Roman" w:hAnsi="Times New Roman"/>
          <w:sz w:val="22"/>
          <w:szCs w:val="22"/>
          <w:lang w:val="en-GB"/>
        </w:rPr>
        <w:t xml:space="preserve"> - see section 7.9</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p>
    <w:p w14:paraId="2D6FE3BD" w14:textId="03DE5918" w:rsidR="006608D8" w:rsidRPr="00117B83" w:rsidRDefault="006608D8" w:rsidP="005B23A8">
      <w:pPr>
        <w:pStyle w:val="NormalNumbering"/>
        <w:numPr>
          <w:ilvl w:val="1"/>
          <w:numId w:val="45"/>
        </w:numPr>
        <w:ind w:left="720" w:hanging="720"/>
        <w:jc w:val="both"/>
        <w:rPr>
          <w:rFonts w:ascii="Times New Roman" w:hAnsi="Times New Roman"/>
          <w:b/>
          <w:sz w:val="22"/>
          <w:szCs w:val="22"/>
          <w:lang w:val="en-GB"/>
        </w:rPr>
      </w:pPr>
      <w:r w:rsidRPr="007C2CE7">
        <w:rPr>
          <w:rFonts w:ascii="Times New Roman" w:hAnsi="Times New Roman"/>
          <w:sz w:val="22"/>
          <w:szCs w:val="22"/>
          <w:lang w:val="en-GB"/>
        </w:rPr>
        <w:t>De</w:t>
      </w:r>
      <w:r w:rsidR="00820A0C">
        <w:rPr>
          <w:rFonts w:ascii="Times New Roman" w:hAnsi="Times New Roman"/>
          <w:sz w:val="22"/>
          <w:szCs w:val="22"/>
          <w:lang w:val="en-GB"/>
        </w:rPr>
        <w:t>vice</w:t>
      </w:r>
      <w:r w:rsidRPr="007C2CE7">
        <w:rPr>
          <w:rFonts w:ascii="Times New Roman" w:hAnsi="Times New Roman"/>
          <w:sz w:val="22"/>
          <w:szCs w:val="22"/>
          <w:lang w:val="en-GB"/>
        </w:rPr>
        <w:t xml:space="preserve"> Master Record (DMR) – a compilation of records containing the </w:t>
      </w:r>
      <w:r w:rsidR="007C2CE7" w:rsidRPr="007C2CE7">
        <w:rPr>
          <w:rFonts w:ascii="Times New Roman" w:hAnsi="Times New Roman"/>
          <w:sz w:val="22"/>
          <w:szCs w:val="22"/>
          <w:lang w:val="en-GB"/>
        </w:rPr>
        <w:t>specification and</w:t>
      </w:r>
      <w:r w:rsidR="005F4AE4" w:rsidRPr="007C2CE7">
        <w:rPr>
          <w:rFonts w:ascii="Times New Roman" w:hAnsi="Times New Roman"/>
          <w:sz w:val="22"/>
          <w:szCs w:val="22"/>
          <w:lang w:val="en-GB"/>
        </w:rPr>
        <w:t xml:space="preserve"> </w:t>
      </w:r>
      <w:r w:rsidRPr="007C2CE7">
        <w:rPr>
          <w:rFonts w:ascii="Times New Roman" w:hAnsi="Times New Roman"/>
          <w:sz w:val="22"/>
          <w:szCs w:val="22"/>
          <w:lang w:val="en-GB"/>
        </w:rPr>
        <w:t xml:space="preserve">procedures </w:t>
      </w:r>
      <w:r w:rsidR="005F4AE4" w:rsidRPr="007C2CE7">
        <w:rPr>
          <w:rFonts w:ascii="Times New Roman" w:hAnsi="Times New Roman"/>
          <w:sz w:val="22"/>
          <w:szCs w:val="22"/>
          <w:lang w:val="en-GB"/>
        </w:rPr>
        <w:t>to manufacture</w:t>
      </w:r>
      <w:r w:rsidRPr="007C2CE7">
        <w:rPr>
          <w:rFonts w:ascii="Times New Roman" w:hAnsi="Times New Roman"/>
          <w:sz w:val="22"/>
          <w:szCs w:val="22"/>
          <w:lang w:val="en-GB"/>
        </w:rPr>
        <w:t xml:space="preserve"> a device</w:t>
      </w:r>
      <w:r w:rsidR="00B2016C">
        <w:rPr>
          <w:rFonts w:ascii="Times New Roman" w:hAnsi="Times New Roman"/>
          <w:sz w:val="22"/>
          <w:szCs w:val="22"/>
          <w:lang w:val="en-GB"/>
        </w:rPr>
        <w:t xml:space="preserve"> - see </w:t>
      </w:r>
      <w:r w:rsidR="00B2016C" w:rsidRPr="00117B83">
        <w:rPr>
          <w:rFonts w:ascii="Times New Roman" w:hAnsi="Times New Roman"/>
          <w:b/>
          <w:sz w:val="22"/>
          <w:szCs w:val="22"/>
          <w:lang w:val="en-GB"/>
        </w:rPr>
        <w:t>SSI-QF</w:t>
      </w:r>
      <w:r w:rsidR="00820A0C">
        <w:rPr>
          <w:rFonts w:ascii="Times New Roman" w:hAnsi="Times New Roman"/>
          <w:b/>
          <w:sz w:val="22"/>
          <w:szCs w:val="22"/>
          <w:lang w:val="en-GB"/>
        </w:rPr>
        <w:t>-</w:t>
      </w:r>
      <w:r w:rsidR="00B2016C" w:rsidRPr="00117B83">
        <w:rPr>
          <w:rFonts w:ascii="Times New Roman" w:hAnsi="Times New Roman"/>
          <w:b/>
          <w:sz w:val="22"/>
          <w:szCs w:val="22"/>
          <w:lang w:val="en-GB"/>
        </w:rPr>
        <w:t>10W</w:t>
      </w:r>
      <w:r w:rsidR="00B2016C">
        <w:rPr>
          <w:rFonts w:ascii="Times New Roman" w:hAnsi="Times New Roman"/>
          <w:b/>
          <w:sz w:val="22"/>
          <w:szCs w:val="22"/>
          <w:lang w:val="en-GB"/>
        </w:rPr>
        <w:t>.</w:t>
      </w:r>
    </w:p>
    <w:p w14:paraId="14C74986" w14:textId="1D1C910D"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Design and Development Changes - Design and development changes made to the product after the product has been released </w:t>
      </w:r>
      <w:r w:rsidR="004D6E06" w:rsidRPr="007C2CE7">
        <w:rPr>
          <w:rFonts w:ascii="Times New Roman" w:hAnsi="Times New Roman"/>
          <w:sz w:val="22"/>
          <w:szCs w:val="22"/>
          <w:lang w:val="en-GB"/>
        </w:rPr>
        <w:t>for</w:t>
      </w:r>
      <w:r w:rsidRPr="007C2CE7">
        <w:rPr>
          <w:rFonts w:ascii="Times New Roman" w:hAnsi="Times New Roman"/>
          <w:sz w:val="22"/>
          <w:szCs w:val="22"/>
          <w:lang w:val="en-GB"/>
        </w:rPr>
        <w:t xml:space="preserve"> manufacturing.</w:t>
      </w:r>
      <w:r w:rsidR="007E2D33" w:rsidRPr="007C2CE7">
        <w:rPr>
          <w:rFonts w:ascii="Times New Roman" w:hAnsi="Times New Roman"/>
          <w:sz w:val="22"/>
          <w:szCs w:val="22"/>
          <w:lang w:val="en-GB"/>
        </w:rPr>
        <w:t xml:space="preserve"> </w:t>
      </w:r>
      <w:r w:rsidRPr="007C2CE7">
        <w:rPr>
          <w:rFonts w:ascii="Times New Roman" w:hAnsi="Times New Roman"/>
          <w:sz w:val="22"/>
          <w:szCs w:val="22"/>
          <w:lang w:val="en-GB"/>
        </w:rPr>
        <w:t>Note: Design changes made during the design and development process shall be evaluated under th</w:t>
      </w:r>
      <w:r w:rsidR="00751E77" w:rsidRPr="007C2CE7">
        <w:rPr>
          <w:rFonts w:ascii="Times New Roman" w:hAnsi="Times New Roman"/>
          <w:sz w:val="22"/>
          <w:szCs w:val="22"/>
          <w:lang w:val="en-GB"/>
        </w:rPr>
        <w:t>is</w:t>
      </w:r>
      <w:r w:rsidRPr="007C2CE7">
        <w:rPr>
          <w:rFonts w:ascii="Times New Roman" w:hAnsi="Times New Roman"/>
          <w:sz w:val="22"/>
          <w:szCs w:val="22"/>
          <w:lang w:val="en-GB"/>
        </w:rPr>
        <w:t xml:space="preserve"> </w:t>
      </w:r>
      <w:r w:rsidR="00751E77" w:rsidRPr="007C2CE7">
        <w:rPr>
          <w:rFonts w:ascii="Times New Roman" w:hAnsi="Times New Roman"/>
          <w:sz w:val="22"/>
          <w:szCs w:val="22"/>
          <w:lang w:val="en-GB"/>
        </w:rPr>
        <w:t>procedure</w:t>
      </w:r>
      <w:r w:rsidRPr="007C2CE7">
        <w:rPr>
          <w:rFonts w:ascii="Times New Roman" w:hAnsi="Times New Roman"/>
          <w:sz w:val="22"/>
          <w:szCs w:val="22"/>
          <w:lang w:val="en-GB"/>
        </w:rPr>
        <w:t>.</w:t>
      </w:r>
      <w:r w:rsidR="00452C8E">
        <w:rPr>
          <w:rFonts w:ascii="Times New Roman" w:hAnsi="Times New Roman"/>
          <w:sz w:val="22"/>
          <w:szCs w:val="22"/>
          <w:lang w:val="en-GB"/>
        </w:rPr>
        <w:t xml:space="preserve"> </w:t>
      </w:r>
    </w:p>
    <w:p w14:paraId="3C5C5E77" w14:textId="20A25FE1" w:rsidR="006608D8" w:rsidRPr="007C2CE7" w:rsidRDefault="006608D8"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GSPR - General Safety and Performance Requirements</w:t>
      </w:r>
      <w:r w:rsidR="00B2016C">
        <w:rPr>
          <w:rFonts w:ascii="Times New Roman" w:hAnsi="Times New Roman"/>
          <w:sz w:val="22"/>
          <w:szCs w:val="22"/>
          <w:lang w:val="en-GB"/>
        </w:rPr>
        <w:t xml:space="preserve"> of the EUMDR</w:t>
      </w:r>
    </w:p>
    <w:p w14:paraId="65980127" w14:textId="45F076DF" w:rsidR="008F15F3" w:rsidRDefault="008F15F3" w:rsidP="005B23A8">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Human Factors Engineering</w:t>
      </w:r>
      <w:r w:rsidR="0097613C">
        <w:rPr>
          <w:rFonts w:ascii="Times New Roman" w:hAnsi="Times New Roman"/>
          <w:sz w:val="22"/>
          <w:szCs w:val="22"/>
          <w:lang w:val="en-GB"/>
        </w:rPr>
        <w:t xml:space="preserve"> </w:t>
      </w:r>
      <w:r w:rsidRPr="007C2CE7">
        <w:rPr>
          <w:rFonts w:ascii="Times New Roman" w:hAnsi="Times New Roman"/>
          <w:sz w:val="22"/>
          <w:szCs w:val="22"/>
          <w:lang w:val="en-GB"/>
        </w:rPr>
        <w:t>/ Usability Engineering</w:t>
      </w:r>
      <w:r w:rsidR="0097613C">
        <w:rPr>
          <w:rFonts w:ascii="Times New Roman" w:hAnsi="Times New Roman"/>
          <w:sz w:val="22"/>
          <w:szCs w:val="22"/>
          <w:lang w:val="en-GB"/>
        </w:rPr>
        <w:t xml:space="preserve"> </w:t>
      </w:r>
      <w:r w:rsidRPr="007C2CE7">
        <w:rPr>
          <w:rFonts w:ascii="Times New Roman" w:hAnsi="Times New Roman"/>
          <w:sz w:val="22"/>
          <w:szCs w:val="22"/>
          <w:lang w:val="en-GB"/>
        </w:rPr>
        <w:t>/</w:t>
      </w:r>
      <w:r w:rsidR="0097613C">
        <w:rPr>
          <w:rFonts w:ascii="Times New Roman" w:hAnsi="Times New Roman"/>
          <w:sz w:val="22"/>
          <w:szCs w:val="22"/>
          <w:lang w:val="en-GB"/>
        </w:rPr>
        <w:t xml:space="preserve"> </w:t>
      </w:r>
      <w:r w:rsidRPr="007C2CE7">
        <w:rPr>
          <w:rFonts w:ascii="Times New Roman" w:hAnsi="Times New Roman"/>
          <w:sz w:val="22"/>
          <w:szCs w:val="22"/>
          <w:lang w:val="en-GB"/>
        </w:rPr>
        <w:t>Usability: The application of knowledge about human behavio</w:t>
      </w:r>
      <w:r w:rsidR="004D6E06" w:rsidRPr="007C2CE7">
        <w:rPr>
          <w:rFonts w:ascii="Times New Roman" w:hAnsi="Times New Roman"/>
          <w:sz w:val="22"/>
          <w:szCs w:val="22"/>
          <w:lang w:val="en-GB"/>
        </w:rPr>
        <w:t>u</w:t>
      </w:r>
      <w:r w:rsidRPr="007C2CE7">
        <w:rPr>
          <w:rFonts w:ascii="Times New Roman" w:hAnsi="Times New Roman"/>
          <w:sz w:val="22"/>
          <w:szCs w:val="22"/>
          <w:lang w:val="en-GB"/>
        </w:rPr>
        <w:t>r, abilities, limitations, and other characteristics of medical device users to the design of medical devices including mechanical and software driven user interfaces, systems, tasks, user documentation, and user training to enhance and demonstrate safety, effectiveness, efficiency, ease of user learning and user satisfaction.</w:t>
      </w:r>
    </w:p>
    <w:p w14:paraId="0337DC24" w14:textId="03DAB74C" w:rsidR="0054776E" w:rsidRPr="0054776E" w:rsidRDefault="0054776E" w:rsidP="0054776E">
      <w:pPr>
        <w:pStyle w:val="NormalNumbering"/>
        <w:numPr>
          <w:ilvl w:val="1"/>
          <w:numId w:val="45"/>
        </w:numPr>
        <w:ind w:left="720" w:hanging="720"/>
        <w:jc w:val="both"/>
        <w:rPr>
          <w:rFonts w:ascii="Times New Roman" w:hAnsi="Times New Roman"/>
          <w:sz w:val="22"/>
          <w:szCs w:val="22"/>
          <w:lang w:val="en-GB"/>
        </w:rPr>
      </w:pPr>
      <w:r w:rsidRPr="0054776E">
        <w:rPr>
          <w:rFonts w:ascii="Times New Roman" w:hAnsi="Times New Roman"/>
          <w:sz w:val="22"/>
          <w:szCs w:val="22"/>
          <w:lang w:val="en-GB"/>
        </w:rPr>
        <w:lastRenderedPageBreak/>
        <w:t xml:space="preserve">Risk Management File - a compilation of records </w:t>
      </w:r>
      <w:r>
        <w:rPr>
          <w:rFonts w:ascii="Times New Roman" w:hAnsi="Times New Roman"/>
          <w:sz w:val="22"/>
          <w:szCs w:val="22"/>
          <w:lang w:val="en-GB"/>
        </w:rPr>
        <w:t xml:space="preserve">or </w:t>
      </w:r>
      <w:r w:rsidRPr="0054776E">
        <w:rPr>
          <w:rFonts w:ascii="Times New Roman" w:hAnsi="Times New Roman"/>
          <w:sz w:val="22"/>
          <w:szCs w:val="22"/>
          <w:lang w:val="en-GB"/>
        </w:rPr>
        <w:t xml:space="preserve">references to all documented risk management activities in accordance with </w:t>
      </w:r>
      <w:r w:rsidRPr="00117B83">
        <w:rPr>
          <w:rFonts w:ascii="Times New Roman" w:hAnsi="Times New Roman"/>
          <w:b/>
          <w:sz w:val="22"/>
          <w:szCs w:val="22"/>
          <w:lang w:val="en-GB"/>
        </w:rPr>
        <w:t>SSI-SOP-13 Risk Management</w:t>
      </w:r>
    </w:p>
    <w:p w14:paraId="676C9DE6" w14:textId="4765A038" w:rsidR="006608D8" w:rsidRPr="007C2CE7" w:rsidRDefault="006608D8" w:rsidP="00A97F0E">
      <w:pPr>
        <w:pStyle w:val="NormalNumbering"/>
        <w:numPr>
          <w:ilvl w:val="1"/>
          <w:numId w:val="45"/>
        </w:numPr>
        <w:ind w:left="720" w:hanging="720"/>
        <w:jc w:val="both"/>
        <w:rPr>
          <w:sz w:val="22"/>
          <w:szCs w:val="22"/>
          <w:lang w:val="en-GB"/>
        </w:rPr>
      </w:pPr>
      <w:r w:rsidRPr="007C2CE7">
        <w:rPr>
          <w:rFonts w:ascii="Times New Roman" w:hAnsi="Times New Roman"/>
          <w:sz w:val="22"/>
          <w:szCs w:val="22"/>
          <w:lang w:val="en-GB"/>
        </w:rPr>
        <w:t xml:space="preserve">Specification - </w:t>
      </w:r>
      <w:r w:rsidR="005B23A8" w:rsidRPr="007C2CE7">
        <w:rPr>
          <w:rFonts w:ascii="Times New Roman" w:hAnsi="Times New Roman"/>
          <w:sz w:val="22"/>
          <w:szCs w:val="22"/>
          <w:lang w:val="en-GB"/>
        </w:rPr>
        <w:t>any requirement with which a product, process, service, or other activity must conform.</w:t>
      </w:r>
    </w:p>
    <w:p w14:paraId="74A6FE11" w14:textId="17A7C2E8" w:rsidR="00EA64D4" w:rsidRPr="007C2CE7" w:rsidRDefault="008F15F3"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 xml:space="preserve">Procedure </w:t>
      </w:r>
    </w:p>
    <w:p w14:paraId="0EA6539B" w14:textId="37A5C1B7" w:rsidR="005B23A8" w:rsidRPr="007C2CE7" w:rsidRDefault="005B23A8" w:rsidP="00A97F0E">
      <w:pPr>
        <w:pStyle w:val="NormalNumbering"/>
        <w:jc w:val="both"/>
        <w:rPr>
          <w:sz w:val="22"/>
          <w:szCs w:val="22"/>
          <w:lang w:val="en-GB"/>
        </w:rPr>
      </w:pPr>
      <w:r w:rsidRPr="007C2CE7">
        <w:rPr>
          <w:b/>
          <w:bCs/>
          <w:sz w:val="22"/>
          <w:szCs w:val="22"/>
          <w:lang w:val="en-GB"/>
        </w:rPr>
        <w:t>General Requirements:</w:t>
      </w:r>
    </w:p>
    <w:p w14:paraId="207AD4A0" w14:textId="79250029" w:rsidR="002F01C7" w:rsidRPr="007C2CE7" w:rsidRDefault="002F01C7" w:rsidP="00EA795F">
      <w:pPr>
        <w:pStyle w:val="NormalNumbering"/>
        <w:numPr>
          <w:ilvl w:val="1"/>
          <w:numId w:val="45"/>
        </w:numPr>
        <w:ind w:left="720" w:hanging="720"/>
        <w:jc w:val="both"/>
        <w:rPr>
          <w:rFonts w:ascii="Times New Roman" w:hAnsi="Times New Roman"/>
          <w:sz w:val="22"/>
          <w:szCs w:val="22"/>
          <w:lang w:val="en-GB"/>
        </w:rPr>
      </w:pPr>
      <w:r w:rsidRPr="007C2CE7">
        <w:rPr>
          <w:rFonts w:ascii="Times New Roman" w:hAnsi="Times New Roman"/>
          <w:sz w:val="22"/>
          <w:szCs w:val="22"/>
          <w:lang w:val="en-GB"/>
        </w:rPr>
        <w:t xml:space="preserve">The process of design and development at SSI is divided into </w:t>
      </w:r>
      <w:r w:rsidR="007D0982" w:rsidRPr="007C2CE7">
        <w:rPr>
          <w:rFonts w:ascii="Times New Roman" w:hAnsi="Times New Roman"/>
          <w:sz w:val="22"/>
          <w:szCs w:val="22"/>
          <w:lang w:val="en-GB"/>
        </w:rPr>
        <w:t>6</w:t>
      </w:r>
      <w:r w:rsidRPr="007C2CE7">
        <w:rPr>
          <w:rFonts w:ascii="Times New Roman" w:hAnsi="Times New Roman"/>
          <w:sz w:val="22"/>
          <w:szCs w:val="22"/>
          <w:lang w:val="en-GB"/>
        </w:rPr>
        <w:t xml:space="preserve"> </w:t>
      </w:r>
      <w:r w:rsidR="007D0982" w:rsidRPr="007C2CE7">
        <w:rPr>
          <w:rFonts w:ascii="Times New Roman" w:hAnsi="Times New Roman"/>
          <w:sz w:val="22"/>
          <w:szCs w:val="22"/>
          <w:lang w:val="en-GB"/>
        </w:rPr>
        <w:t>phases</w:t>
      </w:r>
      <w:r w:rsidRPr="007C2CE7">
        <w:rPr>
          <w:rFonts w:ascii="Times New Roman" w:hAnsi="Times New Roman"/>
          <w:sz w:val="22"/>
          <w:szCs w:val="22"/>
          <w:lang w:val="en-GB"/>
        </w:rPr>
        <w:t xml:space="preserve"> follows:</w:t>
      </w:r>
    </w:p>
    <w:p w14:paraId="233BC742" w14:textId="40129856"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 Design and Development Planning</w:t>
      </w:r>
    </w:p>
    <w:p w14:paraId="4757ED3E" w14:textId="3454CECE"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II: Design Inputs</w:t>
      </w:r>
    </w:p>
    <w:p w14:paraId="2BB8F379" w14:textId="77777777" w:rsidR="007D0982"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III: Design Outputs </w:t>
      </w:r>
    </w:p>
    <w:p w14:paraId="13353B31" w14:textId="322FD71E"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Phase IV: Design </w:t>
      </w:r>
      <w:r w:rsidR="002F01C7" w:rsidRPr="007C2CE7">
        <w:rPr>
          <w:sz w:val="22"/>
          <w:szCs w:val="22"/>
        </w:rPr>
        <w:t xml:space="preserve">Verification </w:t>
      </w:r>
    </w:p>
    <w:p w14:paraId="7C2C8E34" w14:textId="36788087"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V: Design Validation </w:t>
      </w:r>
    </w:p>
    <w:p w14:paraId="54586510" w14:textId="3277DBAF" w:rsidR="002F01C7" w:rsidRPr="007C2CE7" w:rsidRDefault="007D0982" w:rsidP="00EA795F">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Phase</w:t>
      </w:r>
      <w:r w:rsidR="002F01C7" w:rsidRPr="007C2CE7">
        <w:rPr>
          <w:sz w:val="22"/>
          <w:szCs w:val="22"/>
        </w:rPr>
        <w:t xml:space="preserve"> V</w:t>
      </w:r>
      <w:r w:rsidR="005B23A8" w:rsidRPr="007C2CE7">
        <w:rPr>
          <w:sz w:val="22"/>
          <w:szCs w:val="22"/>
        </w:rPr>
        <w:t>I</w:t>
      </w:r>
      <w:r w:rsidR="002F01C7" w:rsidRPr="007C2CE7">
        <w:rPr>
          <w:sz w:val="22"/>
          <w:szCs w:val="22"/>
        </w:rPr>
        <w:t xml:space="preserve">: Design Transfer </w:t>
      </w:r>
    </w:p>
    <w:p w14:paraId="5E2A0089" w14:textId="77777777" w:rsidR="002F01C7" w:rsidRPr="007C2CE7" w:rsidRDefault="002F01C7" w:rsidP="00EA795F">
      <w:pPr>
        <w:pStyle w:val="ListParagraph"/>
        <w:tabs>
          <w:tab w:val="left" w:pos="630"/>
        </w:tabs>
        <w:ind w:left="1440"/>
        <w:rPr>
          <w:sz w:val="22"/>
          <w:szCs w:val="22"/>
        </w:rPr>
      </w:pPr>
    </w:p>
    <w:p w14:paraId="76022685" w14:textId="709B2A35" w:rsidR="002F01C7" w:rsidRPr="00117B83" w:rsidRDefault="00751E77" w:rsidP="00EF533A">
      <w:pPr>
        <w:pStyle w:val="NormalNumbering"/>
        <w:numPr>
          <w:ilvl w:val="1"/>
          <w:numId w:val="45"/>
        </w:numPr>
        <w:ind w:left="720" w:hanging="720"/>
        <w:jc w:val="both"/>
        <w:rPr>
          <w:rFonts w:ascii="Times New Roman" w:hAnsi="Times New Roman"/>
          <w:b/>
          <w:sz w:val="22"/>
          <w:szCs w:val="22"/>
          <w:lang w:val="en-GB"/>
        </w:rPr>
      </w:pPr>
      <w:r w:rsidRPr="00EF533A">
        <w:rPr>
          <w:rFonts w:ascii="Times New Roman" w:hAnsi="Times New Roman"/>
          <w:sz w:val="22"/>
          <w:szCs w:val="22"/>
          <w:lang w:val="en-GB"/>
        </w:rPr>
        <w:t xml:space="preserve">Clinical evaluation, risk management, usability, biological evaluation, software validation and other product bench testing are integral sub-processes that affect the design and development, together with labelling, instructions for use and process validation. See </w:t>
      </w:r>
      <w:r w:rsidRPr="00117B83">
        <w:rPr>
          <w:rFonts w:ascii="Times New Roman" w:hAnsi="Times New Roman"/>
          <w:b/>
          <w:sz w:val="22"/>
          <w:szCs w:val="22"/>
          <w:lang w:val="en-GB"/>
        </w:rPr>
        <w:t>SSI-SOP-13 Risk Management</w:t>
      </w:r>
      <w:r w:rsidRPr="00EF533A">
        <w:rPr>
          <w:rFonts w:ascii="Times New Roman" w:hAnsi="Times New Roman"/>
          <w:sz w:val="22"/>
          <w:szCs w:val="22"/>
          <w:lang w:val="en-GB"/>
        </w:rPr>
        <w:t xml:space="preserve">, </w:t>
      </w:r>
      <w:r w:rsidR="0097613C" w:rsidRPr="00EF533A">
        <w:rPr>
          <w:rFonts w:ascii="Times New Roman" w:hAnsi="Times New Roman"/>
          <w:b/>
          <w:sz w:val="22"/>
          <w:szCs w:val="22"/>
          <w:lang w:val="en-GB"/>
        </w:rPr>
        <w:t>SSI-SOP</w:t>
      </w:r>
      <w:r w:rsidR="0097613C" w:rsidRPr="00117B83">
        <w:rPr>
          <w:rFonts w:ascii="Times New Roman" w:hAnsi="Times New Roman"/>
          <w:b/>
          <w:sz w:val="22"/>
          <w:szCs w:val="22"/>
          <w:lang w:val="en-GB"/>
        </w:rPr>
        <w:t>-14 Labelling</w:t>
      </w:r>
      <w:r w:rsidR="0097613C">
        <w:rPr>
          <w:rFonts w:ascii="Times New Roman" w:hAnsi="Times New Roman"/>
          <w:b/>
          <w:sz w:val="22"/>
          <w:szCs w:val="22"/>
          <w:lang w:val="en-GB"/>
        </w:rPr>
        <w:t xml:space="preserve">, </w:t>
      </w:r>
      <w:r w:rsidR="0097613C" w:rsidRPr="00142FC1">
        <w:rPr>
          <w:rFonts w:ascii="Times New Roman" w:hAnsi="Times New Roman"/>
          <w:b/>
          <w:sz w:val="22"/>
          <w:szCs w:val="22"/>
          <w:lang w:val="en-GB"/>
        </w:rPr>
        <w:t>SSI-SOP-20 Software Development</w:t>
      </w:r>
      <w:r w:rsidR="0097613C">
        <w:rPr>
          <w:rFonts w:ascii="Times New Roman" w:hAnsi="Times New Roman"/>
          <w:b/>
          <w:sz w:val="22"/>
          <w:szCs w:val="22"/>
          <w:lang w:val="en-GB"/>
        </w:rPr>
        <w:t>,</w:t>
      </w:r>
      <w:r w:rsidR="0097613C" w:rsidRPr="00EF533A">
        <w:rPr>
          <w:rFonts w:ascii="Times New Roman" w:hAnsi="Times New Roman"/>
          <w:b/>
          <w:sz w:val="22"/>
          <w:szCs w:val="22"/>
          <w:lang w:val="en-GB"/>
        </w:rPr>
        <w:t xml:space="preserve"> </w:t>
      </w:r>
      <w:r w:rsidRPr="00117B83">
        <w:rPr>
          <w:rFonts w:ascii="Times New Roman" w:hAnsi="Times New Roman"/>
          <w:b/>
          <w:sz w:val="22"/>
          <w:szCs w:val="22"/>
          <w:lang w:val="en-GB"/>
        </w:rPr>
        <w:t>SSI-SOP-</w:t>
      </w:r>
      <w:r w:rsidR="00E71589" w:rsidRPr="00117B83">
        <w:rPr>
          <w:rFonts w:ascii="Times New Roman" w:hAnsi="Times New Roman"/>
          <w:b/>
          <w:sz w:val="22"/>
          <w:szCs w:val="22"/>
          <w:lang w:val="en-GB"/>
        </w:rPr>
        <w:t>25</w:t>
      </w:r>
      <w:r w:rsidRPr="00117B83">
        <w:rPr>
          <w:rFonts w:ascii="Times New Roman" w:hAnsi="Times New Roman"/>
          <w:b/>
          <w:sz w:val="22"/>
          <w:szCs w:val="22"/>
          <w:lang w:val="en-GB"/>
        </w:rPr>
        <w:t xml:space="preserve"> Clinical Evaluation</w:t>
      </w:r>
      <w:r w:rsidRPr="00EF533A">
        <w:rPr>
          <w:rFonts w:ascii="Times New Roman" w:hAnsi="Times New Roman"/>
          <w:sz w:val="22"/>
          <w:szCs w:val="22"/>
          <w:lang w:val="en-GB"/>
        </w:rPr>
        <w:t xml:space="preserve">, </w:t>
      </w:r>
      <w:r w:rsidRPr="00117B83">
        <w:rPr>
          <w:rFonts w:ascii="Times New Roman" w:hAnsi="Times New Roman"/>
          <w:b/>
          <w:sz w:val="22"/>
          <w:szCs w:val="22"/>
          <w:lang w:val="en-GB"/>
        </w:rPr>
        <w:t>SSI-SOP-</w:t>
      </w:r>
      <w:r w:rsidR="00E71589" w:rsidRPr="00117B83">
        <w:rPr>
          <w:rFonts w:ascii="Times New Roman" w:hAnsi="Times New Roman"/>
          <w:b/>
          <w:sz w:val="22"/>
          <w:szCs w:val="22"/>
          <w:lang w:val="en-GB"/>
        </w:rPr>
        <w:t>32</w:t>
      </w:r>
      <w:r w:rsidR="002344CF" w:rsidRPr="00117B83">
        <w:rPr>
          <w:rFonts w:ascii="Times New Roman" w:hAnsi="Times New Roman"/>
          <w:b/>
          <w:sz w:val="22"/>
          <w:szCs w:val="22"/>
          <w:lang w:val="en-GB"/>
        </w:rPr>
        <w:t xml:space="preserve"> </w:t>
      </w:r>
      <w:r w:rsidRPr="00117B83">
        <w:rPr>
          <w:rFonts w:ascii="Times New Roman" w:hAnsi="Times New Roman"/>
          <w:b/>
          <w:sz w:val="22"/>
          <w:szCs w:val="22"/>
          <w:lang w:val="en-GB"/>
        </w:rPr>
        <w:t>Usability</w:t>
      </w:r>
      <w:r w:rsidR="00BA5963" w:rsidRPr="00117B83">
        <w:rPr>
          <w:rFonts w:ascii="Times New Roman" w:hAnsi="Times New Roman"/>
          <w:b/>
          <w:sz w:val="22"/>
          <w:szCs w:val="22"/>
          <w:lang w:val="en-GB"/>
        </w:rPr>
        <w:t xml:space="preserve"> Engineering</w:t>
      </w:r>
      <w:r w:rsidR="0097613C">
        <w:rPr>
          <w:rFonts w:ascii="Times New Roman" w:hAnsi="Times New Roman"/>
          <w:b/>
          <w:sz w:val="22"/>
          <w:szCs w:val="22"/>
          <w:lang w:val="en-GB"/>
        </w:rPr>
        <w:t>.</w:t>
      </w:r>
      <w:r w:rsidRPr="00EF533A">
        <w:rPr>
          <w:rFonts w:ascii="Times New Roman" w:hAnsi="Times New Roman"/>
          <w:sz w:val="22"/>
          <w:szCs w:val="22"/>
          <w:lang w:val="en-GB"/>
        </w:rPr>
        <w:t xml:space="preserve"> </w:t>
      </w:r>
    </w:p>
    <w:p w14:paraId="4B8CB327" w14:textId="57D9E501" w:rsidR="002F01C7" w:rsidRPr="007C2CE7" w:rsidRDefault="002F01C7" w:rsidP="00EA795F">
      <w:pPr>
        <w:pStyle w:val="Body"/>
        <w:numPr>
          <w:ilvl w:val="1"/>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All deliverables for each design and development </w:t>
      </w:r>
      <w:r w:rsidR="002344C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must </w:t>
      </w:r>
      <w:r w:rsidR="004D6E06" w:rsidRPr="007C2CE7">
        <w:rPr>
          <w:rFonts w:ascii="Times New Roman" w:hAnsi="Times New Roman"/>
          <w:noProof w:val="0"/>
          <w:sz w:val="22"/>
          <w:szCs w:val="22"/>
          <w:lang w:val="en-GB"/>
        </w:rPr>
        <w:t xml:space="preserve">have </w:t>
      </w:r>
      <w:r w:rsidRPr="007C2CE7">
        <w:rPr>
          <w:rFonts w:ascii="Times New Roman" w:hAnsi="Times New Roman"/>
          <w:noProof w:val="0"/>
          <w:sz w:val="22"/>
          <w:szCs w:val="22"/>
          <w:lang w:val="en-GB"/>
        </w:rPr>
        <w:t>be</w:t>
      </w:r>
      <w:r w:rsidR="004D6E06" w:rsidRPr="007C2CE7">
        <w:rPr>
          <w:rFonts w:ascii="Times New Roman" w:hAnsi="Times New Roman"/>
          <w:noProof w:val="0"/>
          <w:sz w:val="22"/>
          <w:szCs w:val="22"/>
          <w:lang w:val="en-GB"/>
        </w:rPr>
        <w:t>en</w:t>
      </w:r>
      <w:r w:rsidRPr="007C2CE7">
        <w:rPr>
          <w:rFonts w:ascii="Times New Roman" w:hAnsi="Times New Roman"/>
          <w:noProof w:val="0"/>
          <w:sz w:val="22"/>
          <w:szCs w:val="22"/>
          <w:lang w:val="en-GB"/>
        </w:rPr>
        <w:t xml:space="preserve"> </w:t>
      </w:r>
      <w:r w:rsidR="0097613C">
        <w:rPr>
          <w:rFonts w:ascii="Times New Roman" w:hAnsi="Times New Roman"/>
          <w:noProof w:val="0"/>
          <w:sz w:val="22"/>
          <w:szCs w:val="22"/>
          <w:lang w:val="en-GB"/>
        </w:rPr>
        <w:t xml:space="preserve">completed </w:t>
      </w:r>
      <w:r w:rsidR="007C2CE7" w:rsidRPr="007C2CE7">
        <w:rPr>
          <w:rFonts w:ascii="Times New Roman" w:hAnsi="Times New Roman"/>
          <w:noProof w:val="0"/>
          <w:sz w:val="22"/>
          <w:szCs w:val="22"/>
          <w:lang w:val="en-GB"/>
        </w:rPr>
        <w:t>before</w:t>
      </w:r>
      <w:r w:rsidR="004D6E06" w:rsidRPr="007C2CE7">
        <w:rPr>
          <w:rFonts w:ascii="Times New Roman" w:hAnsi="Times New Roman"/>
          <w:noProof w:val="0"/>
          <w:sz w:val="22"/>
          <w:szCs w:val="22"/>
          <w:lang w:val="en-GB"/>
        </w:rPr>
        <w:t xml:space="preserve"> </w:t>
      </w:r>
      <w:r w:rsidR="0097613C">
        <w:rPr>
          <w:rFonts w:ascii="Times New Roman" w:hAnsi="Times New Roman"/>
          <w:noProof w:val="0"/>
          <w:sz w:val="22"/>
          <w:szCs w:val="22"/>
          <w:lang w:val="en-GB"/>
        </w:rPr>
        <w:t>t</w:t>
      </w:r>
      <w:r w:rsidRPr="007C2CE7">
        <w:rPr>
          <w:rFonts w:ascii="Times New Roman" w:hAnsi="Times New Roman"/>
          <w:noProof w:val="0"/>
          <w:sz w:val="22"/>
          <w:szCs w:val="22"/>
          <w:lang w:val="en-GB"/>
        </w:rPr>
        <w:t xml:space="preserve">he </w:t>
      </w:r>
      <w:r w:rsidR="00FA0C25">
        <w:rPr>
          <w:rFonts w:ascii="Times New Roman" w:hAnsi="Times New Roman"/>
          <w:noProof w:val="0"/>
          <w:sz w:val="22"/>
          <w:szCs w:val="22"/>
          <w:lang w:val="en-GB"/>
        </w:rPr>
        <w:t xml:space="preserve">phase </w:t>
      </w:r>
      <w:r w:rsidRPr="007C2CE7">
        <w:rPr>
          <w:rFonts w:ascii="Times New Roman" w:hAnsi="Times New Roman"/>
          <w:noProof w:val="0"/>
          <w:sz w:val="22"/>
          <w:szCs w:val="22"/>
          <w:lang w:val="en-GB"/>
        </w:rPr>
        <w:t>design review</w:t>
      </w:r>
      <w:r w:rsidR="0097613C">
        <w:rPr>
          <w:rFonts w:ascii="Times New Roman" w:hAnsi="Times New Roman"/>
          <w:noProof w:val="0"/>
          <w:sz w:val="22"/>
          <w:szCs w:val="22"/>
          <w:lang w:val="en-GB"/>
        </w:rPr>
        <w:t xml:space="preserve"> takes place.</w:t>
      </w:r>
      <w:r w:rsidRPr="007C2CE7">
        <w:rPr>
          <w:rFonts w:ascii="Times New Roman" w:hAnsi="Times New Roman"/>
          <w:noProof w:val="0"/>
          <w:sz w:val="22"/>
          <w:szCs w:val="22"/>
          <w:lang w:val="en-GB"/>
        </w:rPr>
        <w:t xml:space="preserve"> Activities </w:t>
      </w:r>
      <w:r w:rsidR="00FA0C25">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different </w:t>
      </w:r>
      <w:r w:rsidR="002344C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s </w:t>
      </w:r>
      <w:r w:rsidR="00FA0C25">
        <w:rPr>
          <w:rFonts w:ascii="Times New Roman" w:hAnsi="Times New Roman"/>
          <w:noProof w:val="0"/>
          <w:sz w:val="22"/>
          <w:szCs w:val="22"/>
          <w:lang w:val="en-GB"/>
        </w:rPr>
        <w:t>may</w:t>
      </w:r>
      <w:r w:rsidRPr="007C2CE7">
        <w:rPr>
          <w:rFonts w:ascii="Times New Roman" w:hAnsi="Times New Roman"/>
          <w:noProof w:val="0"/>
          <w:sz w:val="22"/>
          <w:szCs w:val="22"/>
          <w:lang w:val="en-GB"/>
        </w:rPr>
        <w:t xml:space="preserve"> start simultaneously, as appropriate.</w:t>
      </w:r>
    </w:p>
    <w:p w14:paraId="6FC1BC4D"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b w:val="0"/>
          <w:i/>
          <w:color w:val="00CC66"/>
          <w:sz w:val="22"/>
          <w:szCs w:val="22"/>
          <w:lang w:val="en-GB"/>
        </w:rPr>
      </w:pPr>
    </w:p>
    <w:p w14:paraId="7661CDB5" w14:textId="07E3B0AA" w:rsidR="002F01C7" w:rsidRDefault="002F01C7" w:rsidP="005B23A8">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PROCEDURE:</w:t>
      </w:r>
      <w:r w:rsidR="00452C8E">
        <w:rPr>
          <w:rFonts w:ascii="Times New Roman" w:hAnsi="Times New Roman"/>
          <w:sz w:val="22"/>
          <w:szCs w:val="22"/>
          <w:lang w:val="en-GB"/>
        </w:rPr>
        <w:t xml:space="preserve"> </w:t>
      </w:r>
    </w:p>
    <w:p w14:paraId="208DF7A2" w14:textId="5A87945A" w:rsidR="0002760B" w:rsidRPr="007C2CE7" w:rsidRDefault="0002760B" w:rsidP="0002760B">
      <w:pPr>
        <w:pStyle w:val="Section"/>
        <w:numPr>
          <w:ilvl w:val="1"/>
          <w:numId w:val="45"/>
        </w:numPr>
        <w:spacing w:before="120"/>
        <w:jc w:val="both"/>
        <w:rPr>
          <w:rFonts w:ascii="Times New Roman" w:hAnsi="Times New Roman"/>
          <w:sz w:val="22"/>
          <w:szCs w:val="22"/>
          <w:lang w:val="en-GB"/>
        </w:rPr>
      </w:pPr>
      <w:r>
        <w:rPr>
          <w:rFonts w:ascii="Times New Roman" w:hAnsi="Times New Roman"/>
          <w:sz w:val="22"/>
          <w:szCs w:val="22"/>
          <w:lang w:val="en-GB"/>
        </w:rPr>
        <w:t xml:space="preserve">Design documents should be written from the template </w:t>
      </w:r>
      <w:r w:rsidRPr="001B7C4E">
        <w:rPr>
          <w:sz w:val="20"/>
        </w:rPr>
        <w:t>SSI-QF-10AK</w:t>
      </w:r>
      <w:r>
        <w:rPr>
          <w:sz w:val="20"/>
        </w:rPr>
        <w:t xml:space="preserve"> </w:t>
      </w:r>
      <w:r w:rsidRPr="0002760B">
        <w:rPr>
          <w:sz w:val="20"/>
        </w:rPr>
        <w:t>Design document template</w:t>
      </w:r>
      <w:r>
        <w:rPr>
          <w:sz w:val="20"/>
        </w:rPr>
        <w:t xml:space="preserve"> as a guide.</w:t>
      </w:r>
    </w:p>
    <w:p w14:paraId="3AB7884A" w14:textId="757EE063" w:rsidR="00452C8E" w:rsidRDefault="00452C8E" w:rsidP="00745B1D">
      <w:pPr>
        <w:pStyle w:val="Body"/>
        <w:numPr>
          <w:ilvl w:val="1"/>
          <w:numId w:val="45"/>
        </w:numPr>
        <w:spacing w:before="120" w:after="0"/>
        <w:rPr>
          <w:rFonts w:ascii="Times New Roman" w:hAnsi="Times New Roman"/>
          <w:b/>
          <w:bCs/>
          <w:noProof w:val="0"/>
          <w:sz w:val="22"/>
          <w:szCs w:val="22"/>
          <w:lang w:val="en-GB"/>
        </w:rPr>
      </w:pPr>
      <w:r>
        <w:rPr>
          <w:rFonts w:ascii="Times New Roman" w:hAnsi="Times New Roman"/>
          <w:b/>
          <w:bCs/>
          <w:noProof w:val="0"/>
          <w:sz w:val="22"/>
          <w:szCs w:val="22"/>
          <w:lang w:val="en-GB"/>
        </w:rPr>
        <w:t>Phase 0: Project definition phase</w:t>
      </w:r>
    </w:p>
    <w:p w14:paraId="48B664DB" w14:textId="62710E8B" w:rsidR="00452C8E" w:rsidRDefault="00452C8E" w:rsidP="00452C8E">
      <w:pPr>
        <w:pStyle w:val="Body"/>
        <w:numPr>
          <w:ilvl w:val="2"/>
          <w:numId w:val="45"/>
        </w:numPr>
        <w:spacing w:before="120" w:after="0"/>
        <w:jc w:val="left"/>
        <w:rPr>
          <w:rFonts w:ascii="Times New Roman" w:hAnsi="Times New Roman"/>
          <w:noProof w:val="0"/>
          <w:sz w:val="22"/>
          <w:szCs w:val="22"/>
          <w:lang w:val="en-GB"/>
        </w:rPr>
      </w:pPr>
      <w:r w:rsidRPr="00452C8E">
        <w:rPr>
          <w:rFonts w:ascii="Times New Roman" w:hAnsi="Times New Roman"/>
          <w:noProof w:val="0"/>
          <w:sz w:val="22"/>
          <w:szCs w:val="22"/>
          <w:lang w:val="en-GB"/>
        </w:rPr>
        <w:t xml:space="preserve">The project </w:t>
      </w:r>
      <w:r>
        <w:rPr>
          <w:rFonts w:ascii="Times New Roman" w:hAnsi="Times New Roman"/>
          <w:noProof w:val="0"/>
          <w:sz w:val="22"/>
          <w:szCs w:val="22"/>
          <w:lang w:val="en-GB"/>
        </w:rPr>
        <w:t>can</w:t>
      </w:r>
      <w:r w:rsidRPr="00452C8E">
        <w:rPr>
          <w:rFonts w:ascii="Times New Roman" w:hAnsi="Times New Roman"/>
          <w:noProof w:val="0"/>
          <w:sz w:val="22"/>
          <w:szCs w:val="22"/>
          <w:lang w:val="en-GB"/>
        </w:rPr>
        <w:t xml:space="preserve"> be documented</w:t>
      </w:r>
      <w:r>
        <w:rPr>
          <w:rFonts w:ascii="Times New Roman" w:hAnsi="Times New Roman"/>
          <w:noProof w:val="0"/>
          <w:sz w:val="22"/>
          <w:szCs w:val="22"/>
          <w:lang w:val="en-GB"/>
        </w:rPr>
        <w:t xml:space="preserve"> using </w:t>
      </w:r>
      <w:r w:rsidRPr="00452C8E">
        <w:rPr>
          <w:rFonts w:ascii="Times New Roman" w:hAnsi="Times New Roman"/>
          <w:b/>
          <w:bCs/>
          <w:noProof w:val="0"/>
          <w:sz w:val="22"/>
          <w:szCs w:val="22"/>
          <w:lang w:val="en-GB"/>
        </w:rPr>
        <w:t>SSI-QF-10Y Design project documents</w:t>
      </w:r>
      <w:r>
        <w:rPr>
          <w:rFonts w:ascii="Times New Roman" w:hAnsi="Times New Roman"/>
          <w:noProof w:val="0"/>
          <w:sz w:val="22"/>
          <w:szCs w:val="22"/>
          <w:lang w:val="en-GB"/>
        </w:rPr>
        <w:t>.</w:t>
      </w:r>
    </w:p>
    <w:p w14:paraId="2BDEF66C" w14:textId="725C3011" w:rsidR="00452C8E" w:rsidRPr="00452C8E" w:rsidRDefault="00452C8E" w:rsidP="00452C8E">
      <w:pPr>
        <w:pStyle w:val="Body"/>
        <w:numPr>
          <w:ilvl w:val="2"/>
          <w:numId w:val="45"/>
        </w:numPr>
        <w:spacing w:before="120" w:after="0"/>
        <w:jc w:val="left"/>
        <w:rPr>
          <w:rFonts w:ascii="Times New Roman" w:hAnsi="Times New Roman"/>
          <w:noProof w:val="0"/>
          <w:sz w:val="22"/>
          <w:szCs w:val="22"/>
          <w:lang w:val="en-GB"/>
        </w:rPr>
      </w:pPr>
      <w:r>
        <w:rPr>
          <w:rFonts w:ascii="Times New Roman" w:hAnsi="Times New Roman"/>
          <w:noProof w:val="0"/>
          <w:sz w:val="22"/>
          <w:szCs w:val="22"/>
          <w:lang w:val="en-GB"/>
        </w:rPr>
        <w:t xml:space="preserve">The overall concept can be documented in </w:t>
      </w:r>
      <w:r w:rsidRPr="00452C8E">
        <w:rPr>
          <w:rFonts w:ascii="Times New Roman" w:hAnsi="Times New Roman"/>
          <w:b/>
          <w:bCs/>
          <w:noProof w:val="0"/>
          <w:sz w:val="22"/>
          <w:szCs w:val="22"/>
          <w:lang w:val="en-GB"/>
        </w:rPr>
        <w:t>SSI-QF-10Z Overall concept</w:t>
      </w:r>
    </w:p>
    <w:p w14:paraId="672D14A3" w14:textId="4B9C9CFB" w:rsidR="00452C8E" w:rsidRPr="00452C8E" w:rsidRDefault="00452C8E" w:rsidP="00452C8E">
      <w:pPr>
        <w:pStyle w:val="Body"/>
        <w:numPr>
          <w:ilvl w:val="2"/>
          <w:numId w:val="45"/>
        </w:numPr>
        <w:spacing w:before="120" w:after="0"/>
        <w:jc w:val="left"/>
        <w:rPr>
          <w:rFonts w:ascii="Times New Roman" w:hAnsi="Times New Roman"/>
          <w:noProof w:val="0"/>
          <w:sz w:val="22"/>
          <w:szCs w:val="22"/>
          <w:lang w:val="en-GB"/>
        </w:rPr>
      </w:pPr>
      <w:r w:rsidRPr="00452C8E">
        <w:rPr>
          <w:rFonts w:ascii="Times New Roman" w:hAnsi="Times New Roman"/>
          <w:noProof w:val="0"/>
          <w:sz w:val="22"/>
          <w:szCs w:val="22"/>
          <w:lang w:val="en-GB"/>
        </w:rPr>
        <w:t>To aid colleague understanding</w:t>
      </w:r>
      <w:r w:rsidR="00673C38">
        <w:rPr>
          <w:rFonts w:ascii="Times New Roman" w:hAnsi="Times New Roman"/>
          <w:noProof w:val="0"/>
          <w:sz w:val="22"/>
          <w:szCs w:val="22"/>
          <w:lang w:val="en-GB"/>
        </w:rPr>
        <w:t>,</w:t>
      </w:r>
      <w:r w:rsidRPr="00452C8E">
        <w:rPr>
          <w:rFonts w:ascii="Times New Roman" w:hAnsi="Times New Roman"/>
          <w:noProof w:val="0"/>
          <w:sz w:val="22"/>
          <w:szCs w:val="22"/>
          <w:lang w:val="en-GB"/>
        </w:rPr>
        <w:t xml:space="preserve"> the user journeys can be described in </w:t>
      </w:r>
      <w:r w:rsidRPr="00452C8E">
        <w:rPr>
          <w:rFonts w:ascii="Times New Roman" w:hAnsi="Times New Roman"/>
          <w:b/>
          <w:bCs/>
          <w:noProof w:val="0"/>
          <w:sz w:val="22"/>
          <w:szCs w:val="22"/>
          <w:lang w:val="en-GB"/>
        </w:rPr>
        <w:t>SSI-QF-10AA User journeys</w:t>
      </w:r>
      <w:r>
        <w:rPr>
          <w:rFonts w:ascii="Times New Roman" w:hAnsi="Times New Roman"/>
          <w:b/>
          <w:bCs/>
          <w:noProof w:val="0"/>
          <w:sz w:val="22"/>
          <w:szCs w:val="22"/>
          <w:lang w:val="en-GB"/>
        </w:rPr>
        <w:t>.</w:t>
      </w:r>
    </w:p>
    <w:p w14:paraId="0640E592" w14:textId="4CC84979" w:rsidR="007E29CE"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I: Design and Development Planning</w:t>
      </w:r>
      <w:r w:rsidR="00014B3E">
        <w:rPr>
          <w:rFonts w:ascii="Times New Roman" w:hAnsi="Times New Roman"/>
          <w:b/>
          <w:bCs/>
          <w:noProof w:val="0"/>
          <w:sz w:val="22"/>
          <w:szCs w:val="22"/>
          <w:lang w:val="en-GB"/>
        </w:rPr>
        <w:t>; User Requirements</w:t>
      </w:r>
    </w:p>
    <w:p w14:paraId="43456815" w14:textId="7C749AEE" w:rsidR="007E29CE" w:rsidRPr="007C2CE7" w:rsidRDefault="002F01C7" w:rsidP="00745B1D">
      <w:pPr>
        <w:pStyle w:val="Body"/>
        <w:numPr>
          <w:ilvl w:val="2"/>
          <w:numId w:val="45"/>
        </w:numPr>
        <w:spacing w:before="120" w:after="0"/>
        <w:rPr>
          <w:rFonts w:ascii="Times New Roman" w:hAnsi="Times New Roman"/>
          <w:b/>
          <w:bCs/>
          <w:noProof w:val="0"/>
          <w:sz w:val="22"/>
          <w:szCs w:val="22"/>
          <w:lang w:val="en-GB"/>
        </w:rPr>
      </w:pPr>
      <w:r w:rsidRPr="007C2CE7">
        <w:rPr>
          <w:rFonts w:ascii="Times New Roman" w:hAnsi="Times New Roman"/>
          <w:noProof w:val="0"/>
          <w:sz w:val="22"/>
          <w:szCs w:val="22"/>
          <w:lang w:val="en-GB"/>
        </w:rPr>
        <w:t>The design and development activities must be planned</w:t>
      </w:r>
      <w:r w:rsidR="00D456A3" w:rsidRPr="007C2CE7">
        <w:rPr>
          <w:rFonts w:ascii="Times New Roman" w:hAnsi="Times New Roman"/>
          <w:noProof w:val="0"/>
          <w:sz w:val="22"/>
          <w:szCs w:val="22"/>
          <w:lang w:val="en-GB"/>
        </w:rPr>
        <w:t xml:space="preserve"> using </w:t>
      </w:r>
      <w:r w:rsidR="004D6E06" w:rsidRPr="007C2CE7">
        <w:rPr>
          <w:rFonts w:ascii="Times New Roman" w:hAnsi="Times New Roman"/>
          <w:b/>
          <w:bCs/>
          <w:noProof w:val="0"/>
          <w:sz w:val="22"/>
          <w:szCs w:val="22"/>
          <w:lang w:val="en-GB"/>
        </w:rPr>
        <w:t xml:space="preserve">SSI-QF-10A </w:t>
      </w:r>
      <w:r w:rsidR="00D456A3" w:rsidRPr="007C2CE7">
        <w:rPr>
          <w:rFonts w:ascii="Times New Roman" w:hAnsi="Times New Roman"/>
          <w:b/>
          <w:bCs/>
          <w:noProof w:val="0"/>
          <w:sz w:val="22"/>
          <w:szCs w:val="22"/>
          <w:lang w:val="en-GB"/>
        </w:rPr>
        <w:t xml:space="preserve">Design and Development </w:t>
      </w:r>
      <w:r w:rsidR="007C2CE7" w:rsidRPr="007C2CE7">
        <w:rPr>
          <w:rFonts w:ascii="Times New Roman" w:hAnsi="Times New Roman"/>
          <w:b/>
          <w:bCs/>
          <w:noProof w:val="0"/>
          <w:sz w:val="22"/>
          <w:szCs w:val="22"/>
          <w:lang w:val="en-GB"/>
        </w:rPr>
        <w:t>Plan</w:t>
      </w:r>
      <w:r w:rsidR="007C2CE7" w:rsidRPr="007C2CE7">
        <w:rPr>
          <w:rFonts w:ascii="Times New Roman" w:hAnsi="Times New Roman"/>
          <w:noProof w:val="0"/>
          <w:sz w:val="22"/>
          <w:szCs w:val="22"/>
          <w:lang w:val="en-GB"/>
        </w:rPr>
        <w:t xml:space="preserve">, </w:t>
      </w:r>
      <w:r w:rsidR="00D843B1" w:rsidRPr="007C2CE7">
        <w:rPr>
          <w:rFonts w:ascii="Times New Roman" w:hAnsi="Times New Roman"/>
          <w:noProof w:val="0"/>
          <w:sz w:val="22"/>
          <w:szCs w:val="22"/>
          <w:lang w:val="en-GB"/>
        </w:rPr>
        <w:t>the</w:t>
      </w:r>
      <w:r w:rsidRPr="007C2CE7">
        <w:rPr>
          <w:rFonts w:ascii="Times New Roman" w:hAnsi="Times New Roman"/>
          <w:noProof w:val="0"/>
          <w:sz w:val="22"/>
          <w:szCs w:val="22"/>
          <w:lang w:val="en-GB"/>
        </w:rPr>
        <w:t xml:space="preserve"> design and development plan must describe or reference the design and development activities and define responsibility for implementation. It must also identify and describe the methods for traceability of design outputs to design inputs, resources</w:t>
      </w:r>
      <w:r w:rsidR="00F32D0C" w:rsidRPr="007C2CE7">
        <w:rPr>
          <w:rFonts w:ascii="Times New Roman" w:hAnsi="Times New Roman"/>
          <w:noProof w:val="0"/>
          <w:sz w:val="22"/>
          <w:szCs w:val="22"/>
          <w:lang w:val="en-GB"/>
        </w:rPr>
        <w:t xml:space="preserve"> and competence</w:t>
      </w:r>
      <w:r w:rsidRPr="007C2CE7">
        <w:rPr>
          <w:rFonts w:ascii="Times New Roman" w:hAnsi="Times New Roman"/>
          <w:noProof w:val="0"/>
          <w:sz w:val="22"/>
          <w:szCs w:val="22"/>
          <w:lang w:val="en-GB"/>
        </w:rPr>
        <w:t xml:space="preserve"> needed and the interfaces with different groups or activities that provide, or result in, input to the design and development process. </w:t>
      </w:r>
    </w:p>
    <w:p w14:paraId="3A445C21" w14:textId="426AE261" w:rsidR="00612A5C" w:rsidRPr="007C2CE7" w:rsidRDefault="00612A5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and development plan must be reviewed and re-approved for any updates as design and </w:t>
      </w:r>
      <w:r w:rsidR="007C2CE7" w:rsidRPr="007C2CE7">
        <w:rPr>
          <w:rFonts w:ascii="Times New Roman" w:hAnsi="Times New Roman"/>
          <w:noProof w:val="0"/>
          <w:sz w:val="22"/>
          <w:szCs w:val="22"/>
          <w:lang w:val="en-GB"/>
        </w:rPr>
        <w:t>development progresses</w:t>
      </w:r>
      <w:r w:rsidRPr="007C2CE7">
        <w:rPr>
          <w:rFonts w:ascii="Times New Roman" w:hAnsi="Times New Roman"/>
          <w:noProof w:val="0"/>
          <w:sz w:val="22"/>
          <w:szCs w:val="22"/>
          <w:lang w:val="en-GB"/>
        </w:rPr>
        <w:t xml:space="preserve">, and at </w:t>
      </w:r>
      <w:r w:rsidR="00982777" w:rsidRPr="007C2CE7">
        <w:rPr>
          <w:rFonts w:ascii="Times New Roman" w:hAnsi="Times New Roman"/>
          <w:noProof w:val="0"/>
          <w:sz w:val="22"/>
          <w:szCs w:val="22"/>
          <w:lang w:val="en-GB"/>
        </w:rPr>
        <w:t>least</w:t>
      </w:r>
      <w:r w:rsidRPr="007C2CE7">
        <w:rPr>
          <w:rFonts w:ascii="Times New Roman" w:hAnsi="Times New Roman"/>
          <w:noProof w:val="0"/>
          <w:sz w:val="22"/>
          <w:szCs w:val="22"/>
          <w:lang w:val="en-GB"/>
        </w:rPr>
        <w:t xml:space="preserve"> at the end of each design phase. </w:t>
      </w:r>
    </w:p>
    <w:p w14:paraId="0C1EFDDE" w14:textId="1AE7AC2F" w:rsidR="00A61AD4" w:rsidRPr="00117B83" w:rsidRDefault="00A61AD4" w:rsidP="00745B1D">
      <w:pPr>
        <w:pStyle w:val="Body"/>
        <w:numPr>
          <w:ilvl w:val="2"/>
          <w:numId w:val="45"/>
        </w:numPr>
        <w:spacing w:before="120" w:after="0"/>
        <w:rPr>
          <w:rFonts w:ascii="Times New Roman" w:hAnsi="Times New Roman"/>
          <w:b/>
          <w:noProof w:val="0"/>
          <w:sz w:val="22"/>
          <w:szCs w:val="22"/>
          <w:lang w:val="en-GB"/>
        </w:rPr>
      </w:pPr>
      <w:r w:rsidRPr="007C2CE7">
        <w:rPr>
          <w:rFonts w:ascii="Times New Roman" w:hAnsi="Times New Roman"/>
          <w:noProof w:val="0"/>
          <w:sz w:val="22"/>
          <w:szCs w:val="22"/>
          <w:lang w:val="en-GB"/>
        </w:rPr>
        <w:lastRenderedPageBreak/>
        <w:t xml:space="preserve">As applicable, software classification and requirements must be determined and documented in line with </w:t>
      </w:r>
      <w:r w:rsidRPr="00117B83">
        <w:rPr>
          <w:rFonts w:ascii="Times New Roman" w:hAnsi="Times New Roman"/>
          <w:b/>
          <w:noProof w:val="0"/>
          <w:sz w:val="22"/>
          <w:szCs w:val="22"/>
          <w:lang w:val="en-GB"/>
        </w:rPr>
        <w:t>SSI-SOP-</w:t>
      </w:r>
      <w:r w:rsidR="00BA5963" w:rsidRPr="00117B83">
        <w:rPr>
          <w:rFonts w:ascii="Times New Roman" w:hAnsi="Times New Roman"/>
          <w:b/>
          <w:noProof w:val="0"/>
          <w:sz w:val="22"/>
          <w:szCs w:val="22"/>
          <w:lang w:val="en-GB"/>
        </w:rPr>
        <w:t>20</w:t>
      </w:r>
      <w:r w:rsidRPr="007C2CE7">
        <w:rPr>
          <w:rFonts w:ascii="Times New Roman" w:hAnsi="Times New Roman"/>
          <w:noProof w:val="0"/>
          <w:sz w:val="22"/>
          <w:szCs w:val="22"/>
          <w:lang w:val="en-GB"/>
        </w:rPr>
        <w:t xml:space="preserve"> </w:t>
      </w:r>
      <w:r w:rsidRPr="00117B83">
        <w:rPr>
          <w:rFonts w:ascii="Times New Roman" w:hAnsi="Times New Roman"/>
          <w:b/>
          <w:noProof w:val="0"/>
          <w:sz w:val="22"/>
          <w:szCs w:val="22"/>
          <w:lang w:val="en-GB"/>
        </w:rPr>
        <w:t>Software Development</w:t>
      </w:r>
      <w:r w:rsidRPr="007C2CE7">
        <w:rPr>
          <w:rFonts w:ascii="Times New Roman" w:hAnsi="Times New Roman"/>
          <w:noProof w:val="0"/>
          <w:sz w:val="22"/>
          <w:szCs w:val="22"/>
          <w:lang w:val="en-GB"/>
        </w:rPr>
        <w:t xml:space="preserve"> and </w:t>
      </w:r>
      <w:r w:rsidRPr="00117B83">
        <w:rPr>
          <w:rFonts w:ascii="Times New Roman" w:hAnsi="Times New Roman"/>
          <w:b/>
          <w:noProof w:val="0"/>
          <w:sz w:val="22"/>
          <w:szCs w:val="22"/>
          <w:lang w:val="en-GB"/>
        </w:rPr>
        <w:t>SSI-QF-</w:t>
      </w:r>
      <w:r w:rsidR="00AE551E" w:rsidRPr="00117B83">
        <w:rPr>
          <w:rFonts w:ascii="Times New Roman" w:hAnsi="Times New Roman"/>
          <w:b/>
          <w:noProof w:val="0"/>
          <w:sz w:val="22"/>
          <w:szCs w:val="22"/>
          <w:lang w:val="en-GB"/>
        </w:rPr>
        <w:t>20B</w:t>
      </w:r>
      <w:r w:rsidR="00B942E0"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Software Development Plan</w:t>
      </w:r>
      <w:r w:rsidR="00DB0591">
        <w:rPr>
          <w:rFonts w:ascii="Times New Roman" w:hAnsi="Times New Roman"/>
          <w:b/>
          <w:noProof w:val="0"/>
          <w:sz w:val="22"/>
          <w:szCs w:val="22"/>
          <w:lang w:val="en-GB"/>
        </w:rPr>
        <w:t xml:space="preserve"> </w:t>
      </w:r>
      <w:r w:rsidR="00DB0591" w:rsidRPr="00DB0591">
        <w:rPr>
          <w:rFonts w:ascii="Times New Roman" w:hAnsi="Times New Roman"/>
          <w:noProof w:val="0"/>
          <w:sz w:val="22"/>
          <w:szCs w:val="22"/>
          <w:lang w:val="en-GB"/>
        </w:rPr>
        <w:t xml:space="preserve">and </w:t>
      </w:r>
      <w:r w:rsidR="00DB0591">
        <w:rPr>
          <w:rFonts w:ascii="Times New Roman" w:hAnsi="Times New Roman"/>
          <w:b/>
          <w:noProof w:val="0"/>
          <w:sz w:val="22"/>
          <w:szCs w:val="22"/>
          <w:lang w:val="en-GB"/>
        </w:rPr>
        <w:t>SSI-QF-20A Software Safety Classification.</w:t>
      </w:r>
    </w:p>
    <w:p w14:paraId="1A952DED" w14:textId="6D08B613" w:rsidR="00B514F6" w:rsidRPr="007C2CE7" w:rsidRDefault="00B514F6"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User requirements </w:t>
      </w:r>
      <w:r w:rsidR="00FA0C25">
        <w:rPr>
          <w:rFonts w:ascii="Times New Roman" w:hAnsi="Times New Roman"/>
          <w:noProof w:val="0"/>
          <w:sz w:val="22"/>
          <w:szCs w:val="22"/>
          <w:lang w:val="en-GB"/>
        </w:rPr>
        <w:t>may be derived from e</w:t>
      </w:r>
      <w:r w:rsidRPr="007C2CE7">
        <w:rPr>
          <w:rFonts w:ascii="Times New Roman" w:hAnsi="Times New Roman"/>
          <w:noProof w:val="0"/>
          <w:sz w:val="22"/>
          <w:szCs w:val="22"/>
          <w:lang w:val="en-GB"/>
        </w:rPr>
        <w:t xml:space="preserve">mails, meetings, seminars, phone calls, contracts, product drawings, market surveys, research, benchmarking results or industry practice. Records of user requirements must </w:t>
      </w:r>
      <w:r w:rsidR="00982777" w:rsidRPr="007C2CE7">
        <w:rPr>
          <w:rFonts w:ascii="Times New Roman" w:hAnsi="Times New Roman"/>
          <w:noProof w:val="0"/>
          <w:sz w:val="22"/>
          <w:szCs w:val="22"/>
          <w:lang w:val="en-GB"/>
        </w:rPr>
        <w:t xml:space="preserve">be </w:t>
      </w:r>
      <w:r w:rsidRPr="007C2CE7">
        <w:rPr>
          <w:rFonts w:ascii="Times New Roman" w:hAnsi="Times New Roman"/>
          <w:noProof w:val="0"/>
          <w:sz w:val="22"/>
          <w:szCs w:val="22"/>
          <w:lang w:val="en-GB"/>
        </w:rPr>
        <w:t>maintained in the Design History File</w:t>
      </w:r>
      <w:r w:rsidR="00832E94">
        <w:rPr>
          <w:rFonts w:ascii="Times New Roman" w:hAnsi="Times New Roman"/>
          <w:noProof w:val="0"/>
          <w:sz w:val="22"/>
          <w:szCs w:val="22"/>
          <w:lang w:val="en-GB"/>
        </w:rPr>
        <w:t xml:space="preserve"> - see 7.9</w:t>
      </w:r>
      <w:r w:rsidRPr="007C2CE7">
        <w:rPr>
          <w:rFonts w:ascii="Times New Roman" w:hAnsi="Times New Roman"/>
          <w:noProof w:val="0"/>
          <w:sz w:val="22"/>
          <w:szCs w:val="22"/>
          <w:lang w:val="en-GB"/>
        </w:rPr>
        <w:t>.</w:t>
      </w:r>
    </w:p>
    <w:p w14:paraId="5D1202E0" w14:textId="78E5A8F5" w:rsidR="00612A5C" w:rsidRPr="007C2CE7" w:rsidRDefault="007C2CE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Preliminary</w:t>
      </w:r>
      <w:r w:rsidR="0004162E" w:rsidRPr="007C2CE7">
        <w:rPr>
          <w:rFonts w:ascii="Times New Roman" w:hAnsi="Times New Roman"/>
          <w:noProof w:val="0"/>
          <w:sz w:val="22"/>
          <w:szCs w:val="22"/>
          <w:lang w:val="en-GB"/>
        </w:rPr>
        <w:t xml:space="preserve"> </w:t>
      </w:r>
      <w:r w:rsidR="00612A5C" w:rsidRPr="007C2CE7">
        <w:rPr>
          <w:rFonts w:ascii="Times New Roman" w:hAnsi="Times New Roman"/>
          <w:noProof w:val="0"/>
          <w:sz w:val="22"/>
          <w:szCs w:val="22"/>
          <w:lang w:val="en-GB"/>
        </w:rPr>
        <w:t xml:space="preserve">User Needs must be reviewed and approved </w:t>
      </w:r>
      <w:r w:rsidRPr="007C2CE7">
        <w:rPr>
          <w:rFonts w:ascii="Times New Roman" w:hAnsi="Times New Roman"/>
          <w:noProof w:val="0"/>
          <w:sz w:val="22"/>
          <w:szCs w:val="22"/>
          <w:lang w:val="en-GB"/>
        </w:rPr>
        <w:t xml:space="preserve">using </w:t>
      </w:r>
      <w:r w:rsidRPr="00117B83">
        <w:rPr>
          <w:rFonts w:ascii="Times New Roman" w:hAnsi="Times New Roman"/>
          <w:b/>
          <w:noProof w:val="0"/>
          <w:sz w:val="22"/>
          <w:szCs w:val="22"/>
          <w:lang w:val="en-GB"/>
        </w:rPr>
        <w:t>SSI</w:t>
      </w:r>
      <w:r w:rsidR="00982777" w:rsidRPr="00117B83">
        <w:rPr>
          <w:rFonts w:ascii="Times New Roman" w:hAnsi="Times New Roman"/>
          <w:b/>
          <w:noProof w:val="0"/>
          <w:sz w:val="22"/>
          <w:szCs w:val="22"/>
          <w:lang w:val="en-GB"/>
        </w:rPr>
        <w:t>-QF</w:t>
      </w:r>
      <w:r w:rsidR="00FA0C25" w:rsidRPr="00117B83">
        <w:rPr>
          <w:rFonts w:ascii="Times New Roman" w:hAnsi="Times New Roman"/>
          <w:b/>
          <w:noProof w:val="0"/>
          <w:sz w:val="22"/>
          <w:szCs w:val="22"/>
          <w:lang w:val="en-GB"/>
        </w:rPr>
        <w:t>-</w:t>
      </w:r>
      <w:r w:rsidR="00982777" w:rsidRPr="00117B83">
        <w:rPr>
          <w:rFonts w:ascii="Times New Roman" w:hAnsi="Times New Roman"/>
          <w:b/>
          <w:noProof w:val="0"/>
          <w:sz w:val="22"/>
          <w:szCs w:val="22"/>
          <w:lang w:val="en-GB"/>
        </w:rPr>
        <w:t>10</w:t>
      </w:r>
      <w:r w:rsidR="00D10FBB" w:rsidRPr="00117B83">
        <w:rPr>
          <w:rFonts w:ascii="Times New Roman" w:hAnsi="Times New Roman"/>
          <w:b/>
          <w:noProof w:val="0"/>
          <w:sz w:val="22"/>
          <w:szCs w:val="22"/>
          <w:lang w:val="en-GB"/>
        </w:rPr>
        <w:t>D</w:t>
      </w:r>
      <w:r w:rsidR="00982777" w:rsidRPr="00117B83">
        <w:rPr>
          <w:rFonts w:ascii="Times New Roman" w:hAnsi="Times New Roman"/>
          <w:b/>
          <w:noProof w:val="0"/>
          <w:sz w:val="22"/>
          <w:szCs w:val="22"/>
          <w:lang w:val="en-GB"/>
        </w:rPr>
        <w:t xml:space="preserve"> </w:t>
      </w:r>
      <w:r w:rsidR="00612A5C" w:rsidRPr="00117B83">
        <w:rPr>
          <w:rFonts w:ascii="Times New Roman" w:hAnsi="Times New Roman"/>
          <w:b/>
          <w:noProof w:val="0"/>
          <w:sz w:val="22"/>
          <w:szCs w:val="22"/>
          <w:lang w:val="en-GB"/>
        </w:rPr>
        <w:t>Design Traceability Matrix</w:t>
      </w:r>
      <w:r>
        <w:rPr>
          <w:rFonts w:ascii="Times New Roman" w:hAnsi="Times New Roman"/>
          <w:noProof w:val="0"/>
          <w:sz w:val="22"/>
          <w:szCs w:val="22"/>
          <w:lang w:val="en-GB"/>
        </w:rPr>
        <w:t xml:space="preserve"> </w:t>
      </w:r>
      <w:r w:rsidR="00612A5C" w:rsidRPr="007C2CE7">
        <w:rPr>
          <w:rFonts w:ascii="Times New Roman" w:hAnsi="Times New Roman"/>
          <w:noProof w:val="0"/>
          <w:sz w:val="22"/>
          <w:szCs w:val="22"/>
          <w:lang w:val="en-GB"/>
        </w:rPr>
        <w:t>(User Needs) column at the end of Phase I.</w:t>
      </w:r>
    </w:p>
    <w:p w14:paraId="21212780" w14:textId="75B22895" w:rsidR="002F01C7" w:rsidRPr="007C2CE7" w:rsidRDefault="002344CF" w:rsidP="00745B1D">
      <w:pPr>
        <w:pStyle w:val="Body"/>
        <w:numPr>
          <w:ilvl w:val="2"/>
          <w:numId w:val="45"/>
        </w:numPr>
        <w:spacing w:before="120" w:after="0"/>
        <w:rPr>
          <w:noProof w:val="0"/>
          <w:sz w:val="22"/>
          <w:szCs w:val="22"/>
          <w:lang w:val="en-GB"/>
        </w:rPr>
      </w:pPr>
      <w:r w:rsidRPr="007C2CE7">
        <w:rPr>
          <w:rFonts w:ascii="Times New Roman" w:hAnsi="Times New Roman"/>
          <w:noProof w:val="0"/>
          <w:sz w:val="22"/>
          <w:szCs w:val="22"/>
          <w:lang w:val="en-GB"/>
        </w:rPr>
        <w:t xml:space="preserve">Refer to </w:t>
      </w:r>
      <w:r w:rsidR="00FA0C25" w:rsidRPr="00117B83">
        <w:rPr>
          <w:rFonts w:ascii="Times New Roman" w:hAnsi="Times New Roman"/>
          <w:b/>
          <w:noProof w:val="0"/>
          <w:sz w:val="22"/>
          <w:szCs w:val="22"/>
          <w:lang w:val="en-GB"/>
        </w:rPr>
        <w:t>SSI-QF-10</w:t>
      </w:r>
      <w:r w:rsidR="00A50CA9">
        <w:rPr>
          <w:rFonts w:ascii="Times New Roman" w:hAnsi="Times New Roman"/>
          <w:b/>
          <w:noProof w:val="0"/>
          <w:sz w:val="22"/>
          <w:szCs w:val="22"/>
          <w:lang w:val="en-GB"/>
        </w:rPr>
        <w:t>U</w:t>
      </w:r>
      <w:r w:rsidR="00FA0C25"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 xml:space="preserve">DHF </w:t>
      </w:r>
      <w:r w:rsidR="00F63540" w:rsidRPr="00117B83">
        <w:rPr>
          <w:rFonts w:ascii="Times New Roman" w:hAnsi="Times New Roman"/>
          <w:b/>
          <w:noProof w:val="0"/>
          <w:sz w:val="22"/>
          <w:szCs w:val="22"/>
          <w:lang w:val="en-GB"/>
        </w:rPr>
        <w:t>V</w:t>
      </w:r>
      <w:r w:rsidRPr="00117B83">
        <w:rPr>
          <w:rFonts w:ascii="Times New Roman" w:hAnsi="Times New Roman"/>
          <w:b/>
          <w:noProof w:val="0"/>
          <w:sz w:val="22"/>
          <w:szCs w:val="22"/>
          <w:lang w:val="en-GB"/>
        </w:rPr>
        <w:t>erification</w:t>
      </w:r>
      <w:r w:rsidR="00FA0C25">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for the</w:t>
      </w:r>
      <w:r w:rsidR="002F01C7" w:rsidRPr="007C2CE7">
        <w:rPr>
          <w:rFonts w:ascii="Times New Roman" w:hAnsi="Times New Roman"/>
          <w:noProof w:val="0"/>
          <w:sz w:val="22"/>
          <w:szCs w:val="22"/>
          <w:lang w:val="en-GB"/>
        </w:rPr>
        <w:t xml:space="preserve"> minimum requirements that must be completed prior to the </w:t>
      </w:r>
      <w:r w:rsidR="002F65D8" w:rsidRPr="007C2CE7">
        <w:rPr>
          <w:rFonts w:ascii="Times New Roman" w:hAnsi="Times New Roman"/>
          <w:noProof w:val="0"/>
          <w:sz w:val="22"/>
          <w:szCs w:val="22"/>
          <w:lang w:val="en-GB"/>
        </w:rPr>
        <w:t xml:space="preserve">design review </w:t>
      </w:r>
      <w:r w:rsidR="002F01C7" w:rsidRPr="007C2CE7">
        <w:rPr>
          <w:rFonts w:ascii="Times New Roman" w:hAnsi="Times New Roman"/>
          <w:noProof w:val="0"/>
          <w:sz w:val="22"/>
          <w:szCs w:val="22"/>
          <w:lang w:val="en-GB"/>
        </w:rPr>
        <w:t xml:space="preserve">and moving </w:t>
      </w:r>
      <w:r w:rsidR="00CD61D1" w:rsidRPr="007C2CE7">
        <w:rPr>
          <w:rFonts w:ascii="Times New Roman" w:hAnsi="Times New Roman"/>
          <w:noProof w:val="0"/>
          <w:sz w:val="22"/>
          <w:szCs w:val="22"/>
          <w:lang w:val="en-GB"/>
        </w:rPr>
        <w:t>to the next phase</w:t>
      </w:r>
      <w:r w:rsidR="002F01C7" w:rsidRPr="007C2CE7">
        <w:rPr>
          <w:rFonts w:ascii="Times New Roman" w:hAnsi="Times New Roman"/>
          <w:noProof w:val="0"/>
          <w:sz w:val="22"/>
          <w:szCs w:val="22"/>
          <w:lang w:val="en-GB"/>
        </w:rPr>
        <w:t>.</w:t>
      </w:r>
    </w:p>
    <w:p w14:paraId="0FF51C90" w14:textId="40E69689" w:rsidR="002F01C7"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II: Design Inputs</w:t>
      </w:r>
    </w:p>
    <w:p w14:paraId="718C586B" w14:textId="4ECBE40C"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purpose of </w:t>
      </w:r>
      <w:r w:rsidR="007D0982" w:rsidRPr="007C2CE7">
        <w:rPr>
          <w:rFonts w:ascii="Times New Roman" w:hAnsi="Times New Roman"/>
          <w:noProof w:val="0"/>
          <w:sz w:val="22"/>
          <w:szCs w:val="22"/>
          <w:lang w:val="en-GB"/>
        </w:rPr>
        <w:t>Phase</w:t>
      </w:r>
      <w:r w:rsidRPr="007C2CE7">
        <w:rPr>
          <w:rFonts w:ascii="Times New Roman" w:hAnsi="Times New Roman"/>
          <w:noProof w:val="0"/>
          <w:sz w:val="22"/>
          <w:szCs w:val="22"/>
          <w:lang w:val="en-GB"/>
        </w:rPr>
        <w:t xml:space="preserve"> II is to translate user requirements into specific Design Inputs to address the function, performance, usability and safety requirements of the device in accordance with </w:t>
      </w:r>
      <w:r w:rsidR="00982777" w:rsidRPr="007C2CE7">
        <w:rPr>
          <w:rFonts w:ascii="Times New Roman" w:hAnsi="Times New Roman"/>
          <w:noProof w:val="0"/>
          <w:sz w:val="22"/>
          <w:szCs w:val="22"/>
          <w:lang w:val="en-GB"/>
        </w:rPr>
        <w:t>its</w:t>
      </w:r>
      <w:r w:rsidRPr="007C2CE7">
        <w:rPr>
          <w:rFonts w:ascii="Times New Roman" w:hAnsi="Times New Roman"/>
          <w:noProof w:val="0"/>
          <w:sz w:val="22"/>
          <w:szCs w:val="22"/>
          <w:lang w:val="en-GB"/>
        </w:rPr>
        <w:t xml:space="preserve"> intended use and user needs.</w:t>
      </w:r>
    </w:p>
    <w:p w14:paraId="3028F6A9" w14:textId="77777777"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The process of developing Design Inputs must consider the following:</w:t>
      </w:r>
    </w:p>
    <w:p w14:paraId="2E8B798D"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Requirements specified by the customer/end-user.</w:t>
      </w:r>
    </w:p>
    <w:p w14:paraId="37C2ECFE" w14:textId="0361D91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Requirements not specified by the customer/end-user but necessary for </w:t>
      </w:r>
      <w:r w:rsidR="007C2CE7" w:rsidRPr="007C2CE7">
        <w:rPr>
          <w:sz w:val="22"/>
          <w:szCs w:val="22"/>
        </w:rPr>
        <w:t>the intended</w:t>
      </w:r>
      <w:r w:rsidRPr="007C2CE7">
        <w:rPr>
          <w:sz w:val="22"/>
          <w:szCs w:val="22"/>
        </w:rPr>
        <w:t xml:space="preserve"> use, as </w:t>
      </w:r>
      <w:r w:rsidR="00982777" w:rsidRPr="007C2CE7">
        <w:rPr>
          <w:sz w:val="22"/>
          <w:szCs w:val="22"/>
        </w:rPr>
        <w:t xml:space="preserve">far as </w:t>
      </w:r>
      <w:r w:rsidRPr="007C2CE7">
        <w:rPr>
          <w:sz w:val="22"/>
          <w:szCs w:val="22"/>
        </w:rPr>
        <w:t>known.</w:t>
      </w:r>
    </w:p>
    <w:p w14:paraId="4C0A8CC9" w14:textId="0DBF1350"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Applicable regulatory requirements</w:t>
      </w:r>
      <w:r w:rsidR="00727919" w:rsidRPr="007C2CE7">
        <w:rPr>
          <w:sz w:val="22"/>
          <w:szCs w:val="22"/>
        </w:rPr>
        <w:t xml:space="preserve">, harmonized </w:t>
      </w:r>
      <w:r w:rsidR="007C2CE7" w:rsidRPr="007C2CE7">
        <w:rPr>
          <w:sz w:val="22"/>
          <w:szCs w:val="22"/>
        </w:rPr>
        <w:t>standards, Common</w:t>
      </w:r>
      <w:r w:rsidR="00727919" w:rsidRPr="007C2CE7">
        <w:rPr>
          <w:sz w:val="22"/>
          <w:szCs w:val="22"/>
        </w:rPr>
        <w:t xml:space="preserve"> Specifications, other applicable guidance documents such as FDA guidance documents or Medical Device Coordination Group (MDCG) guidance documents </w:t>
      </w:r>
    </w:p>
    <w:p w14:paraId="4BC7E3EB"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Any user training needs.</w:t>
      </w:r>
    </w:p>
    <w:p w14:paraId="4E7F9399"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Outputs of risk management activities on similar devices or outputs of preliminary risk assessment on the device under development.</w:t>
      </w:r>
    </w:p>
    <w:p w14:paraId="479F3CA7" w14:textId="17F37B6C"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Information derived from previous similar designs.</w:t>
      </w:r>
    </w:p>
    <w:p w14:paraId="45B62C2B" w14:textId="364A92E1" w:rsidR="007B37A3" w:rsidRPr="007C2CE7" w:rsidRDefault="00916E17" w:rsidP="00745B1D">
      <w:pPr>
        <w:pStyle w:val="Body"/>
        <w:numPr>
          <w:ilvl w:val="2"/>
          <w:numId w:val="45"/>
        </w:numPr>
        <w:spacing w:before="12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w:t>
      </w:r>
      <w:r w:rsidR="007B37A3" w:rsidRPr="007C2CE7">
        <w:rPr>
          <w:rFonts w:ascii="Times New Roman" w:hAnsi="Times New Roman"/>
          <w:noProof w:val="0"/>
          <w:sz w:val="22"/>
          <w:szCs w:val="22"/>
          <w:lang w:val="en-GB"/>
        </w:rPr>
        <w:t xml:space="preserve">Usability Engineering process </w:t>
      </w:r>
      <w:r w:rsidR="007C2CE7" w:rsidRPr="007C2CE7">
        <w:rPr>
          <w:rFonts w:ascii="Times New Roman" w:hAnsi="Times New Roman"/>
          <w:noProof w:val="0"/>
          <w:sz w:val="22"/>
          <w:szCs w:val="22"/>
          <w:lang w:val="en-GB"/>
        </w:rPr>
        <w:t>shall follow</w:t>
      </w:r>
      <w:r w:rsidR="007B37A3" w:rsidRPr="007C2CE7">
        <w:rPr>
          <w:rFonts w:ascii="Times New Roman" w:hAnsi="Times New Roman"/>
          <w:noProof w:val="0"/>
          <w:sz w:val="22"/>
          <w:szCs w:val="22"/>
          <w:lang w:val="en-GB"/>
        </w:rPr>
        <w:t xml:space="preserve"> </w:t>
      </w:r>
      <w:r w:rsidR="007B37A3" w:rsidRPr="00117B83">
        <w:rPr>
          <w:rFonts w:ascii="Times New Roman" w:hAnsi="Times New Roman"/>
          <w:b/>
          <w:bCs/>
          <w:noProof w:val="0"/>
          <w:sz w:val="22"/>
          <w:szCs w:val="22"/>
          <w:lang w:val="en-GB"/>
        </w:rPr>
        <w:t>SSI-SOP-</w:t>
      </w:r>
      <w:r w:rsidR="00A363FB" w:rsidRPr="00117B83">
        <w:rPr>
          <w:rFonts w:ascii="Times New Roman" w:hAnsi="Times New Roman"/>
          <w:b/>
          <w:bCs/>
          <w:noProof w:val="0"/>
          <w:sz w:val="22"/>
          <w:szCs w:val="22"/>
          <w:lang w:val="en-GB"/>
        </w:rPr>
        <w:t>32</w:t>
      </w:r>
      <w:r w:rsidR="007B37A3" w:rsidRPr="00117B83">
        <w:rPr>
          <w:rFonts w:ascii="Times New Roman" w:hAnsi="Times New Roman"/>
          <w:b/>
          <w:bCs/>
          <w:noProof w:val="0"/>
          <w:sz w:val="22"/>
          <w:szCs w:val="22"/>
          <w:lang w:val="en-GB"/>
        </w:rPr>
        <w:t xml:space="preserve"> Usability Engineering</w:t>
      </w:r>
      <w:r w:rsidRPr="007C2CE7">
        <w:rPr>
          <w:rFonts w:ascii="Times New Roman" w:hAnsi="Times New Roman"/>
          <w:bCs/>
          <w:noProof w:val="0"/>
          <w:sz w:val="22"/>
          <w:szCs w:val="22"/>
          <w:lang w:val="en-GB"/>
        </w:rPr>
        <w:t xml:space="preserve">. </w:t>
      </w:r>
      <w:r w:rsidR="007C2CE7" w:rsidRPr="007C2CE7">
        <w:rPr>
          <w:rFonts w:ascii="Times New Roman" w:hAnsi="Times New Roman"/>
          <w:bCs/>
          <w:noProof w:val="0"/>
          <w:sz w:val="22"/>
          <w:szCs w:val="22"/>
          <w:lang w:val="en-GB"/>
        </w:rPr>
        <w:t>Early</w:t>
      </w:r>
      <w:r w:rsidR="007C2CE7" w:rsidRPr="007C2CE7">
        <w:rPr>
          <w:rFonts w:ascii="Times New Roman" w:hAnsi="Times New Roman"/>
          <w:b/>
          <w:noProof w:val="0"/>
          <w:sz w:val="22"/>
          <w:szCs w:val="22"/>
          <w:lang w:val="en-GB"/>
        </w:rPr>
        <w:t xml:space="preserve"> </w:t>
      </w:r>
      <w:r w:rsidR="007C2CE7" w:rsidRPr="007C2CE7">
        <w:rPr>
          <w:rFonts w:ascii="Times New Roman" w:hAnsi="Times New Roman"/>
          <w:noProof w:val="0"/>
          <w:sz w:val="22"/>
          <w:szCs w:val="22"/>
          <w:lang w:val="en-GB"/>
        </w:rPr>
        <w:t>evaluations</w:t>
      </w:r>
      <w:r w:rsidR="007B37A3" w:rsidRPr="007C2CE7">
        <w:rPr>
          <w:rFonts w:ascii="Times New Roman" w:hAnsi="Times New Roman"/>
          <w:noProof w:val="0"/>
          <w:sz w:val="22"/>
          <w:szCs w:val="22"/>
          <w:lang w:val="en-GB"/>
        </w:rPr>
        <w:t xml:space="preserve"> and determination of use specifications for the device may help generate design inputs. </w:t>
      </w:r>
    </w:p>
    <w:p w14:paraId="6F1EAD3F" w14:textId="7EF88D60" w:rsidR="00727919" w:rsidRPr="007C2CE7" w:rsidRDefault="00727919"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Country-specific regulatory requirements shall be determined in line with the regulatory strategy documented </w:t>
      </w:r>
      <w:r w:rsidR="00916E17" w:rsidRPr="007C2CE7">
        <w:rPr>
          <w:rFonts w:ascii="Times New Roman" w:hAnsi="Times New Roman"/>
          <w:noProof w:val="0"/>
          <w:sz w:val="22"/>
          <w:szCs w:val="22"/>
          <w:lang w:val="en-GB"/>
        </w:rPr>
        <w:t xml:space="preserve">as </w:t>
      </w:r>
      <w:r w:rsidRPr="007C2CE7">
        <w:rPr>
          <w:rFonts w:ascii="Times New Roman" w:hAnsi="Times New Roman"/>
          <w:noProof w:val="0"/>
          <w:sz w:val="22"/>
          <w:szCs w:val="22"/>
          <w:lang w:val="en-GB"/>
        </w:rPr>
        <w:t xml:space="preserve">part </w:t>
      </w:r>
      <w:r w:rsidR="007C2CE7" w:rsidRPr="007C2CE7">
        <w:rPr>
          <w:rFonts w:ascii="Times New Roman" w:hAnsi="Times New Roman"/>
          <w:noProof w:val="0"/>
          <w:sz w:val="22"/>
          <w:szCs w:val="22"/>
          <w:lang w:val="en-GB"/>
        </w:rPr>
        <w:t xml:space="preserve">of </w:t>
      </w:r>
      <w:r w:rsidR="007C2CE7" w:rsidRPr="00117B83">
        <w:rPr>
          <w:rFonts w:ascii="Times New Roman" w:hAnsi="Times New Roman"/>
          <w:b/>
          <w:noProof w:val="0"/>
          <w:sz w:val="22"/>
          <w:szCs w:val="22"/>
          <w:lang w:val="en-GB"/>
        </w:rPr>
        <w:t>SSI</w:t>
      </w:r>
      <w:r w:rsidR="00916E17" w:rsidRPr="005D0DDA">
        <w:rPr>
          <w:rFonts w:ascii="Times New Roman" w:hAnsi="Times New Roman"/>
          <w:b/>
          <w:noProof w:val="0"/>
          <w:sz w:val="22"/>
          <w:szCs w:val="22"/>
          <w:lang w:val="en-GB"/>
        </w:rPr>
        <w:t>-QF</w:t>
      </w:r>
      <w:r w:rsidR="00916E17" w:rsidRPr="007C2CE7">
        <w:rPr>
          <w:rFonts w:ascii="Times New Roman" w:hAnsi="Times New Roman"/>
          <w:b/>
          <w:noProof w:val="0"/>
          <w:sz w:val="22"/>
          <w:szCs w:val="22"/>
          <w:lang w:val="en-GB"/>
        </w:rPr>
        <w:t>-</w:t>
      </w:r>
      <w:r w:rsidR="002F7F33" w:rsidRPr="007C2CE7">
        <w:rPr>
          <w:rFonts w:ascii="Times New Roman" w:hAnsi="Times New Roman"/>
          <w:b/>
          <w:noProof w:val="0"/>
          <w:sz w:val="22"/>
          <w:szCs w:val="22"/>
          <w:lang w:val="en-GB"/>
        </w:rPr>
        <w:t>10A</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Desig</w:t>
      </w:r>
      <w:r w:rsidR="00916E17" w:rsidRPr="007C2CE7">
        <w:rPr>
          <w:rFonts w:ascii="Times New Roman" w:hAnsi="Times New Roman"/>
          <w:b/>
          <w:noProof w:val="0"/>
          <w:sz w:val="22"/>
          <w:szCs w:val="22"/>
          <w:lang w:val="en-GB"/>
        </w:rPr>
        <w:t>n</w:t>
      </w:r>
      <w:r w:rsidRPr="007C2CE7">
        <w:rPr>
          <w:rFonts w:ascii="Times New Roman" w:hAnsi="Times New Roman"/>
          <w:b/>
          <w:noProof w:val="0"/>
          <w:sz w:val="22"/>
          <w:szCs w:val="22"/>
          <w:lang w:val="en-GB"/>
        </w:rPr>
        <w:t xml:space="preserve"> and Development Plan</w:t>
      </w:r>
      <w:r w:rsidR="00916E17" w:rsidRPr="007C2CE7">
        <w:rPr>
          <w:rFonts w:ascii="Times New Roman" w:hAnsi="Times New Roman"/>
          <w:noProof w:val="0"/>
          <w:sz w:val="22"/>
          <w:szCs w:val="22"/>
          <w:lang w:val="en-GB"/>
        </w:rPr>
        <w:t xml:space="preserve"> and</w:t>
      </w:r>
      <w:r w:rsidRPr="007C2CE7">
        <w:rPr>
          <w:rFonts w:ascii="Times New Roman" w:hAnsi="Times New Roman"/>
          <w:noProof w:val="0"/>
          <w:sz w:val="22"/>
          <w:szCs w:val="22"/>
          <w:lang w:val="en-GB"/>
        </w:rPr>
        <w:t xml:space="preserve"> any country-specific requirements and inputs relevant to the device function and safe usage</w:t>
      </w:r>
      <w:r w:rsidR="00916E17" w:rsidRPr="007C2CE7">
        <w:rPr>
          <w:rFonts w:ascii="Times New Roman" w:hAnsi="Times New Roman"/>
          <w:noProof w:val="0"/>
          <w:sz w:val="22"/>
          <w:szCs w:val="22"/>
          <w:lang w:val="en-GB"/>
        </w:rPr>
        <w:t xml:space="preserve"> shall be met. F</w:t>
      </w:r>
      <w:r w:rsidRPr="007C2CE7">
        <w:rPr>
          <w:rFonts w:ascii="Times New Roman" w:hAnsi="Times New Roman"/>
          <w:noProof w:val="0"/>
          <w:sz w:val="22"/>
          <w:szCs w:val="22"/>
          <w:lang w:val="en-GB"/>
        </w:rPr>
        <w:t xml:space="preserve">or example: General Safety and Performance Requirements (GSPRs) in </w:t>
      </w:r>
      <w:r w:rsidR="00014B3E">
        <w:rPr>
          <w:rFonts w:ascii="Times New Roman" w:hAnsi="Times New Roman"/>
          <w:noProof w:val="0"/>
          <w:sz w:val="22"/>
          <w:szCs w:val="22"/>
          <w:lang w:val="en-GB"/>
        </w:rPr>
        <w:t xml:space="preserve">the </w:t>
      </w:r>
      <w:r w:rsidRPr="007C2CE7">
        <w:rPr>
          <w:rFonts w:ascii="Times New Roman" w:hAnsi="Times New Roman"/>
          <w:noProof w:val="0"/>
          <w:sz w:val="22"/>
          <w:szCs w:val="22"/>
          <w:lang w:val="en-GB"/>
        </w:rPr>
        <w:t>Europe</w:t>
      </w:r>
      <w:r w:rsidR="00014B3E">
        <w:rPr>
          <w:rFonts w:ascii="Times New Roman" w:hAnsi="Times New Roman"/>
          <w:noProof w:val="0"/>
          <w:sz w:val="22"/>
          <w:szCs w:val="22"/>
          <w:lang w:val="en-GB"/>
        </w:rPr>
        <w:t>an Union</w:t>
      </w:r>
      <w:r w:rsidRPr="007C2CE7">
        <w:rPr>
          <w:rFonts w:ascii="Times New Roman" w:hAnsi="Times New Roman"/>
          <w:noProof w:val="0"/>
          <w:sz w:val="22"/>
          <w:szCs w:val="22"/>
          <w:lang w:val="en-GB"/>
        </w:rPr>
        <w:t xml:space="preserve">, Essential Requirements in the UK, Safety and Effectiveness Requirements in Canada. </w:t>
      </w:r>
    </w:p>
    <w:p w14:paraId="42E6B37A" w14:textId="567569B9"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Any change to the user needs and intended use</w:t>
      </w:r>
      <w:r w:rsidR="00916E17" w:rsidRPr="007C2CE7">
        <w:rPr>
          <w:rFonts w:ascii="Times New Roman" w:hAnsi="Times New Roman"/>
          <w:noProof w:val="0"/>
          <w:sz w:val="22"/>
          <w:szCs w:val="22"/>
          <w:lang w:val="en-GB"/>
        </w:rPr>
        <w:t xml:space="preserve"> that </w:t>
      </w:r>
      <w:r w:rsidR="007C2CE7" w:rsidRPr="007C2CE7">
        <w:rPr>
          <w:rFonts w:ascii="Times New Roman" w:hAnsi="Times New Roman"/>
          <w:noProof w:val="0"/>
          <w:sz w:val="22"/>
          <w:szCs w:val="22"/>
          <w:lang w:val="en-GB"/>
        </w:rPr>
        <w:t>affect the</w:t>
      </w:r>
      <w:r w:rsidRPr="007C2CE7">
        <w:rPr>
          <w:rFonts w:ascii="Times New Roman" w:hAnsi="Times New Roman"/>
          <w:noProof w:val="0"/>
          <w:sz w:val="22"/>
          <w:szCs w:val="22"/>
          <w:lang w:val="en-GB"/>
        </w:rPr>
        <w:t xml:space="preserve"> Design Input must be addressed. </w:t>
      </w:r>
      <w:r w:rsidR="007C2CE7" w:rsidRPr="007C2CE7">
        <w:rPr>
          <w:rFonts w:ascii="Times New Roman" w:hAnsi="Times New Roman"/>
          <w:noProof w:val="0"/>
          <w:sz w:val="22"/>
          <w:szCs w:val="22"/>
          <w:lang w:val="en-GB"/>
        </w:rPr>
        <w:t>Also, any</w:t>
      </w:r>
      <w:r w:rsidRPr="007C2CE7">
        <w:rPr>
          <w:rFonts w:ascii="Times New Roman" w:hAnsi="Times New Roman"/>
          <w:noProof w:val="0"/>
          <w:sz w:val="22"/>
          <w:szCs w:val="22"/>
          <w:lang w:val="en-GB"/>
        </w:rPr>
        <w:t xml:space="preserve"> change to the Design Input</w:t>
      </w:r>
      <w:r w:rsidR="00916E17" w:rsidRPr="007C2CE7">
        <w:rPr>
          <w:rFonts w:ascii="Times New Roman" w:hAnsi="Times New Roman"/>
          <w:noProof w:val="0"/>
          <w:sz w:val="22"/>
          <w:szCs w:val="22"/>
          <w:lang w:val="en-GB"/>
        </w:rPr>
        <w:t xml:space="preserve"> must be evaluated for its effect on </w:t>
      </w:r>
      <w:r w:rsidRPr="007C2CE7">
        <w:rPr>
          <w:rFonts w:ascii="Times New Roman" w:hAnsi="Times New Roman"/>
          <w:noProof w:val="0"/>
          <w:sz w:val="22"/>
          <w:szCs w:val="22"/>
          <w:lang w:val="en-GB"/>
        </w:rPr>
        <w:t>user needs and intended use</w:t>
      </w:r>
      <w:r w:rsidR="00916E17" w:rsidRPr="007C2CE7">
        <w:rPr>
          <w:rFonts w:ascii="Times New Roman" w:hAnsi="Times New Roman"/>
          <w:noProof w:val="0"/>
          <w:sz w:val="22"/>
          <w:szCs w:val="22"/>
          <w:lang w:val="en-GB"/>
        </w:rPr>
        <w:t>.</w:t>
      </w:r>
      <w:r w:rsidRPr="007C2CE7">
        <w:rPr>
          <w:rFonts w:ascii="Times New Roman" w:hAnsi="Times New Roman"/>
          <w:noProof w:val="0"/>
          <w:sz w:val="22"/>
          <w:szCs w:val="22"/>
          <w:lang w:val="en-GB"/>
        </w:rPr>
        <w:t xml:space="preserve"> </w:t>
      </w:r>
    </w:p>
    <w:p w14:paraId="27801CDF" w14:textId="2054A718"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All </w:t>
      </w:r>
      <w:r w:rsidR="0004162E" w:rsidRPr="007C2CE7">
        <w:rPr>
          <w:rFonts w:ascii="Times New Roman" w:hAnsi="Times New Roman"/>
          <w:noProof w:val="0"/>
          <w:sz w:val="22"/>
          <w:szCs w:val="22"/>
          <w:lang w:val="en-GB"/>
        </w:rPr>
        <w:t>User Needs and De</w:t>
      </w:r>
      <w:r w:rsidRPr="007C2CE7">
        <w:rPr>
          <w:rFonts w:ascii="Times New Roman" w:hAnsi="Times New Roman"/>
          <w:noProof w:val="0"/>
          <w:sz w:val="22"/>
          <w:szCs w:val="22"/>
          <w:lang w:val="en-GB"/>
        </w:rPr>
        <w:t xml:space="preserve">sign </w:t>
      </w:r>
      <w:r w:rsidR="0004162E" w:rsidRPr="007C2CE7">
        <w:rPr>
          <w:rFonts w:ascii="Times New Roman" w:hAnsi="Times New Roman"/>
          <w:noProof w:val="0"/>
          <w:sz w:val="22"/>
          <w:szCs w:val="22"/>
          <w:lang w:val="en-GB"/>
        </w:rPr>
        <w:t>Inputs</w:t>
      </w:r>
      <w:r w:rsidRPr="007C2CE7">
        <w:rPr>
          <w:rFonts w:ascii="Times New Roman" w:hAnsi="Times New Roman"/>
          <w:noProof w:val="0"/>
          <w:sz w:val="22"/>
          <w:szCs w:val="22"/>
          <w:lang w:val="en-GB"/>
        </w:rPr>
        <w:t xml:space="preserve"> must be reviewed and approved to ensure they are complete, unambiguous and compatible with each other using </w:t>
      </w:r>
      <w:r w:rsidR="00916E17" w:rsidRPr="007C2CE7">
        <w:rPr>
          <w:rFonts w:ascii="Times New Roman" w:hAnsi="Times New Roman"/>
          <w:b/>
          <w:noProof w:val="0"/>
          <w:sz w:val="22"/>
          <w:szCs w:val="22"/>
          <w:lang w:val="en-GB"/>
        </w:rPr>
        <w:t>SSI-QF-10</w:t>
      </w:r>
      <w:r w:rsidR="009C2A51" w:rsidRPr="007C2CE7">
        <w:rPr>
          <w:rFonts w:ascii="Times New Roman" w:hAnsi="Times New Roman"/>
          <w:b/>
          <w:noProof w:val="0"/>
          <w:sz w:val="22"/>
          <w:szCs w:val="22"/>
          <w:lang w:val="en-GB"/>
        </w:rPr>
        <w:t>D</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w:t>
      </w:r>
      <w:r w:rsidR="0004162E" w:rsidRPr="007C2CE7">
        <w:rPr>
          <w:rFonts w:ascii="Times New Roman" w:hAnsi="Times New Roman"/>
          <w:noProof w:val="0"/>
          <w:sz w:val="22"/>
          <w:szCs w:val="22"/>
          <w:lang w:val="en-GB"/>
        </w:rPr>
        <w:t xml:space="preserve">(User Needs) and </w:t>
      </w:r>
      <w:r w:rsidR="00CD61D1" w:rsidRPr="007C2CE7">
        <w:rPr>
          <w:rFonts w:ascii="Times New Roman" w:hAnsi="Times New Roman"/>
          <w:noProof w:val="0"/>
          <w:sz w:val="22"/>
          <w:szCs w:val="22"/>
          <w:lang w:val="en-GB"/>
        </w:rPr>
        <w:t xml:space="preserve">(Design Inputs) </w:t>
      </w:r>
      <w:r w:rsidR="007C2CE7" w:rsidRPr="007C2CE7">
        <w:rPr>
          <w:rFonts w:ascii="Times New Roman" w:hAnsi="Times New Roman"/>
          <w:noProof w:val="0"/>
          <w:sz w:val="22"/>
          <w:szCs w:val="22"/>
          <w:lang w:val="en-GB"/>
        </w:rPr>
        <w:t>columns at</w:t>
      </w:r>
      <w:r w:rsidR="000E1F27" w:rsidRPr="007C2CE7">
        <w:rPr>
          <w:rFonts w:ascii="Times New Roman" w:hAnsi="Times New Roman"/>
          <w:noProof w:val="0"/>
          <w:sz w:val="22"/>
          <w:szCs w:val="22"/>
          <w:lang w:val="en-GB"/>
        </w:rPr>
        <w:t xml:space="preserve"> the end of Phase II.</w:t>
      </w:r>
    </w:p>
    <w:p w14:paraId="420B4A6B" w14:textId="58DE6A3F" w:rsidR="00727919" w:rsidRPr="007C2CE7" w:rsidRDefault="00727919"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 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916E17" w:rsidRPr="005D0DDA">
        <w:rPr>
          <w:rFonts w:ascii="Times New Roman" w:hAnsi="Times New Roman"/>
          <w:b/>
          <w:noProof w:val="0"/>
          <w:sz w:val="22"/>
          <w:szCs w:val="22"/>
          <w:lang w:val="en-GB"/>
        </w:rPr>
        <w:t>-QF</w:t>
      </w:r>
      <w:r w:rsidR="00916E17" w:rsidRPr="007C2CE7">
        <w:rPr>
          <w:rFonts w:ascii="Times New Roman" w:hAnsi="Times New Roman"/>
          <w:b/>
          <w:noProof w:val="0"/>
          <w:sz w:val="22"/>
          <w:szCs w:val="22"/>
          <w:lang w:val="en-GB"/>
        </w:rPr>
        <w:t>-</w:t>
      </w:r>
      <w:r w:rsidR="006E2398"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916E17"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DHF </w:t>
      </w:r>
      <w:r w:rsidR="00D843B1" w:rsidRPr="007C2CE7">
        <w:rPr>
          <w:rFonts w:ascii="Times New Roman" w:hAnsi="Times New Roman"/>
          <w:b/>
          <w:noProof w:val="0"/>
          <w:sz w:val="22"/>
          <w:szCs w:val="22"/>
          <w:lang w:val="en-GB"/>
        </w:rPr>
        <w:t>Verification</w:t>
      </w:r>
      <w:r w:rsidR="00D843B1" w:rsidRPr="007C2CE7">
        <w:rPr>
          <w:rFonts w:ascii="Times New Roman" w:hAnsi="Times New Roman"/>
          <w:noProof w:val="0"/>
          <w:sz w:val="22"/>
          <w:szCs w:val="22"/>
          <w:lang w:val="en-GB"/>
        </w:rPr>
        <w:t>, for</w:t>
      </w:r>
      <w:r w:rsidRPr="007C2CE7">
        <w:rPr>
          <w:rFonts w:ascii="Times New Roman" w:hAnsi="Times New Roman"/>
          <w:noProof w:val="0"/>
          <w:sz w:val="22"/>
          <w:szCs w:val="22"/>
          <w:lang w:val="en-GB"/>
        </w:rPr>
        <w:t xml:space="preserve"> requirements that must be completed prior to the design review and moving to the next phase.</w:t>
      </w:r>
    </w:p>
    <w:p w14:paraId="1B913444" w14:textId="77777777" w:rsidR="007E29CE" w:rsidRPr="007C2CE7" w:rsidRDefault="007D0982"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lastRenderedPageBreak/>
        <w:t>Phase</w:t>
      </w:r>
      <w:r w:rsidR="002F01C7" w:rsidRPr="007C2CE7">
        <w:rPr>
          <w:rFonts w:ascii="Times New Roman" w:hAnsi="Times New Roman"/>
          <w:b/>
          <w:bCs/>
          <w:noProof w:val="0"/>
          <w:sz w:val="22"/>
          <w:szCs w:val="22"/>
          <w:lang w:val="en-GB"/>
        </w:rPr>
        <w:t xml:space="preserve"> III: Design Outputs </w:t>
      </w:r>
    </w:p>
    <w:p w14:paraId="33785BAA" w14:textId="4C35C081" w:rsidR="002F01C7" w:rsidRPr="007C2CE7" w:rsidRDefault="00706C2E"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w:t>
      </w:r>
      <w:r w:rsidR="002F01C7" w:rsidRPr="007C2CE7">
        <w:rPr>
          <w:rFonts w:ascii="Times New Roman" w:hAnsi="Times New Roman"/>
          <w:noProof w:val="0"/>
          <w:sz w:val="22"/>
          <w:szCs w:val="22"/>
          <w:lang w:val="en-GB"/>
        </w:rPr>
        <w:t>esign outputs are created</w:t>
      </w:r>
      <w:r w:rsidRPr="007C2CE7">
        <w:rPr>
          <w:rFonts w:ascii="Times New Roman" w:hAnsi="Times New Roman"/>
          <w:noProof w:val="0"/>
          <w:sz w:val="22"/>
          <w:szCs w:val="22"/>
          <w:lang w:val="en-GB"/>
        </w:rPr>
        <w:t xml:space="preserve"> during this phase</w:t>
      </w:r>
      <w:r w:rsidR="002F01C7" w:rsidRPr="007C2CE7">
        <w:rPr>
          <w:rFonts w:ascii="Times New Roman" w:hAnsi="Times New Roman"/>
          <w:noProof w:val="0"/>
          <w:sz w:val="22"/>
          <w:szCs w:val="22"/>
          <w:lang w:val="en-GB"/>
        </w:rPr>
        <w:t>.</w:t>
      </w:r>
      <w:r w:rsidR="00CD61D1"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 xml:space="preserve">Examples of design and development </w:t>
      </w:r>
      <w:r w:rsidR="007C2CE7" w:rsidRPr="007C2CE7">
        <w:rPr>
          <w:rFonts w:ascii="Times New Roman" w:hAnsi="Times New Roman"/>
          <w:noProof w:val="0"/>
          <w:sz w:val="22"/>
          <w:szCs w:val="22"/>
          <w:lang w:val="en-GB"/>
        </w:rPr>
        <w:t>outputs include</w:t>
      </w:r>
      <w:r w:rsidR="004B0AA0"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specifications</w:t>
      </w:r>
      <w:r w:rsidR="004B0AA0" w:rsidRPr="007C2CE7">
        <w:rPr>
          <w:rFonts w:ascii="Times New Roman" w:hAnsi="Times New Roman"/>
          <w:noProof w:val="0"/>
          <w:sz w:val="22"/>
          <w:szCs w:val="22"/>
          <w:lang w:val="en-GB"/>
        </w:rPr>
        <w:t xml:space="preserve"> of the material</w:t>
      </w:r>
      <w:r w:rsidR="002F01C7" w:rsidRPr="007C2CE7">
        <w:rPr>
          <w:rFonts w:ascii="Times New Roman" w:hAnsi="Times New Roman"/>
          <w:noProof w:val="0"/>
          <w:sz w:val="22"/>
          <w:szCs w:val="22"/>
          <w:lang w:val="en-GB"/>
        </w:rPr>
        <w:t>, component parts and sub-assemblies and finished devices, packaging and labelling</w:t>
      </w:r>
      <w:r w:rsidR="004B0AA0" w:rsidRPr="007C2CE7">
        <w:rPr>
          <w:rFonts w:ascii="Times New Roman" w:hAnsi="Times New Roman"/>
          <w:noProof w:val="0"/>
          <w:sz w:val="22"/>
          <w:szCs w:val="22"/>
          <w:lang w:val="en-GB"/>
        </w:rPr>
        <w:t xml:space="preserve">, </w:t>
      </w:r>
      <w:r w:rsidR="002F01C7" w:rsidRPr="007C2CE7">
        <w:rPr>
          <w:rFonts w:ascii="Times New Roman" w:hAnsi="Times New Roman"/>
          <w:noProof w:val="0"/>
          <w:sz w:val="22"/>
          <w:szCs w:val="22"/>
          <w:lang w:val="en-GB"/>
        </w:rPr>
        <w:t xml:space="preserve">purchasing requirements, process specifications, </w:t>
      </w:r>
      <w:r w:rsidR="004B0AA0" w:rsidRPr="007C2CE7">
        <w:rPr>
          <w:rFonts w:ascii="Times New Roman" w:hAnsi="Times New Roman"/>
          <w:noProof w:val="0"/>
          <w:sz w:val="22"/>
          <w:szCs w:val="22"/>
          <w:lang w:val="en-GB"/>
        </w:rPr>
        <w:t>assembly</w:t>
      </w:r>
      <w:r w:rsidR="002F01C7" w:rsidRPr="007C2CE7">
        <w:rPr>
          <w:rFonts w:ascii="Times New Roman" w:hAnsi="Times New Roman"/>
          <w:noProof w:val="0"/>
          <w:sz w:val="22"/>
          <w:szCs w:val="22"/>
          <w:lang w:val="en-GB"/>
        </w:rPr>
        <w:t xml:space="preserve"> and inspection </w:t>
      </w:r>
      <w:r w:rsidRPr="007C2CE7">
        <w:rPr>
          <w:rFonts w:ascii="Times New Roman" w:hAnsi="Times New Roman"/>
          <w:noProof w:val="0"/>
          <w:sz w:val="22"/>
          <w:szCs w:val="22"/>
          <w:lang w:val="en-GB"/>
        </w:rPr>
        <w:t xml:space="preserve">work </w:t>
      </w:r>
      <w:r w:rsidR="00D843B1" w:rsidRPr="007C2CE7">
        <w:rPr>
          <w:rFonts w:ascii="Times New Roman" w:hAnsi="Times New Roman"/>
          <w:noProof w:val="0"/>
          <w:sz w:val="22"/>
          <w:szCs w:val="22"/>
          <w:lang w:val="en-GB"/>
        </w:rPr>
        <w:t>instructions,</w:t>
      </w:r>
      <w:r w:rsidR="002F01C7" w:rsidRPr="007C2CE7">
        <w:rPr>
          <w:rFonts w:ascii="Times New Roman" w:hAnsi="Times New Roman"/>
          <w:noProof w:val="0"/>
          <w:sz w:val="22"/>
          <w:szCs w:val="22"/>
          <w:lang w:val="en-GB"/>
        </w:rPr>
        <w:t xml:space="preserve"> work environment requirements, monitoring and measuring equipment needs, and engineering drawings. </w:t>
      </w:r>
    </w:p>
    <w:p w14:paraId="2B615FFA" w14:textId="3912861B"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outputs must be </w:t>
      </w:r>
      <w:r w:rsidR="000E1F27" w:rsidRPr="007C2CE7">
        <w:rPr>
          <w:rFonts w:ascii="Times New Roman" w:hAnsi="Times New Roman"/>
          <w:noProof w:val="0"/>
          <w:sz w:val="22"/>
          <w:szCs w:val="22"/>
          <w:lang w:val="en-GB"/>
        </w:rPr>
        <w:t>referenced</w:t>
      </w:r>
      <w:r w:rsidRPr="007C2CE7">
        <w:rPr>
          <w:rFonts w:ascii="Times New Roman" w:hAnsi="Times New Roman"/>
          <w:noProof w:val="0"/>
          <w:sz w:val="22"/>
          <w:szCs w:val="22"/>
          <w:lang w:val="en-GB"/>
        </w:rPr>
        <w:t xml:space="preserve"> </w:t>
      </w:r>
      <w:r w:rsidR="007C2CE7" w:rsidRPr="007C2CE7">
        <w:rPr>
          <w:rFonts w:ascii="Times New Roman" w:hAnsi="Times New Roman"/>
          <w:noProof w:val="0"/>
          <w:sz w:val="22"/>
          <w:szCs w:val="22"/>
          <w:lang w:val="en-GB"/>
        </w:rPr>
        <w:t xml:space="preserve">in </w:t>
      </w:r>
      <w:r w:rsidR="007C2CE7" w:rsidRPr="00117B83">
        <w:rPr>
          <w:rFonts w:ascii="Times New Roman" w:hAnsi="Times New Roman"/>
          <w:b/>
          <w:noProof w:val="0"/>
          <w:sz w:val="22"/>
          <w:szCs w:val="22"/>
          <w:lang w:val="en-GB"/>
        </w:rPr>
        <w:t>SSI</w:t>
      </w:r>
      <w:r w:rsidR="00706C2E" w:rsidRPr="005D0DDA">
        <w:rPr>
          <w:rFonts w:ascii="Times New Roman" w:hAnsi="Times New Roman"/>
          <w:b/>
          <w:noProof w:val="0"/>
          <w:sz w:val="22"/>
          <w:szCs w:val="22"/>
          <w:lang w:val="en-GB"/>
        </w:rPr>
        <w:t>-</w:t>
      </w:r>
      <w:r w:rsidR="00706C2E" w:rsidRPr="007C2CE7">
        <w:rPr>
          <w:rFonts w:ascii="Times New Roman" w:hAnsi="Times New Roman"/>
          <w:b/>
          <w:noProof w:val="0"/>
          <w:sz w:val="22"/>
          <w:szCs w:val="22"/>
          <w:lang w:val="en-GB"/>
        </w:rPr>
        <w:t>QF-10</w:t>
      </w:r>
      <w:r w:rsidR="00565F7E" w:rsidRPr="007C2CE7">
        <w:rPr>
          <w:rFonts w:ascii="Times New Roman" w:hAnsi="Times New Roman"/>
          <w:b/>
          <w:noProof w:val="0"/>
          <w:sz w:val="22"/>
          <w:szCs w:val="22"/>
          <w:lang w:val="en-GB"/>
        </w:rPr>
        <w:t>D</w:t>
      </w:r>
      <w:r w:rsidR="00706C2E"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Design Traceability </w:t>
      </w:r>
      <w:r w:rsidR="00D843B1" w:rsidRPr="007C2CE7">
        <w:rPr>
          <w:rFonts w:ascii="Times New Roman" w:hAnsi="Times New Roman"/>
          <w:b/>
          <w:noProof w:val="0"/>
          <w:sz w:val="22"/>
          <w:szCs w:val="22"/>
          <w:lang w:val="en-GB"/>
        </w:rPr>
        <w:t>Matrix,</w:t>
      </w:r>
      <w:r w:rsidR="00D843B1" w:rsidRPr="007C2CE7">
        <w:rPr>
          <w:rFonts w:ascii="Times New Roman" w:hAnsi="Times New Roman"/>
          <w:noProof w:val="0"/>
          <w:sz w:val="22"/>
          <w:szCs w:val="22"/>
          <w:lang w:val="en-GB"/>
        </w:rPr>
        <w:t xml:space="preserve"> (</w:t>
      </w:r>
      <w:r w:rsidR="00CD61D1" w:rsidRPr="007C2CE7">
        <w:rPr>
          <w:rFonts w:ascii="Times New Roman" w:hAnsi="Times New Roman"/>
          <w:noProof w:val="0"/>
          <w:sz w:val="22"/>
          <w:szCs w:val="22"/>
          <w:lang w:val="en-GB"/>
        </w:rPr>
        <w:t>Design Outputs) column</w:t>
      </w:r>
      <w:r w:rsidR="000E1F27" w:rsidRPr="007C2CE7">
        <w:rPr>
          <w:rFonts w:ascii="Times New Roman" w:hAnsi="Times New Roman"/>
          <w:noProof w:val="0"/>
          <w:sz w:val="22"/>
          <w:szCs w:val="22"/>
          <w:lang w:val="en-GB"/>
        </w:rPr>
        <w:t>. The Design Traceability Matrix</w:t>
      </w:r>
      <w:r w:rsidR="00CD61D1" w:rsidRPr="007C2CE7">
        <w:rPr>
          <w:rFonts w:ascii="Times New Roman" w:hAnsi="Times New Roman"/>
          <w:noProof w:val="0"/>
          <w:sz w:val="22"/>
          <w:szCs w:val="22"/>
          <w:lang w:val="en-GB"/>
        </w:rPr>
        <w:t xml:space="preserve"> </w:t>
      </w:r>
      <w:r w:rsidR="000E1F27" w:rsidRPr="007C2CE7">
        <w:rPr>
          <w:rFonts w:ascii="Times New Roman" w:hAnsi="Times New Roman"/>
          <w:noProof w:val="0"/>
          <w:sz w:val="22"/>
          <w:szCs w:val="22"/>
          <w:lang w:val="en-GB"/>
        </w:rPr>
        <w:t xml:space="preserve">must be reviewed </w:t>
      </w:r>
      <w:r w:rsidRPr="007C2CE7">
        <w:rPr>
          <w:rFonts w:ascii="Times New Roman" w:hAnsi="Times New Roman"/>
          <w:noProof w:val="0"/>
          <w:sz w:val="22"/>
          <w:szCs w:val="22"/>
          <w:lang w:val="en-GB"/>
        </w:rPr>
        <w:t xml:space="preserve">and approved by the </w:t>
      </w:r>
      <w:r w:rsidR="00D456A3" w:rsidRPr="007C2CE7">
        <w:rPr>
          <w:rFonts w:ascii="Times New Roman" w:hAnsi="Times New Roman"/>
          <w:noProof w:val="0"/>
          <w:sz w:val="22"/>
          <w:szCs w:val="22"/>
          <w:lang w:val="en-GB"/>
        </w:rPr>
        <w:t>Project Team</w:t>
      </w:r>
      <w:r w:rsidR="000E1F27" w:rsidRPr="007C2CE7">
        <w:rPr>
          <w:rFonts w:ascii="Times New Roman" w:hAnsi="Times New Roman"/>
          <w:noProof w:val="0"/>
          <w:sz w:val="22"/>
          <w:szCs w:val="22"/>
          <w:lang w:val="en-GB"/>
        </w:rPr>
        <w:t xml:space="preserve"> at the end of Phase III.</w:t>
      </w:r>
    </w:p>
    <w:p w14:paraId="09DE520B" w14:textId="679EC994" w:rsidR="002F01C7" w:rsidRPr="007C2CE7" w:rsidRDefault="004B0AA0"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706C2E" w:rsidRPr="005D0DDA">
        <w:rPr>
          <w:rFonts w:ascii="Times New Roman" w:hAnsi="Times New Roman"/>
          <w:b/>
          <w:noProof w:val="0"/>
          <w:sz w:val="22"/>
          <w:szCs w:val="22"/>
          <w:lang w:val="en-GB"/>
        </w:rPr>
        <w:t>-QF</w:t>
      </w:r>
      <w:r w:rsidR="00706C2E" w:rsidRPr="007C2CE7">
        <w:rPr>
          <w:rFonts w:ascii="Times New Roman" w:hAnsi="Times New Roman"/>
          <w:b/>
          <w:noProof w:val="0"/>
          <w:sz w:val="22"/>
          <w:szCs w:val="22"/>
          <w:lang w:val="en-GB"/>
        </w:rPr>
        <w:t>-</w:t>
      </w:r>
      <w:r w:rsidR="006E2398"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706C2E"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DHF Verification</w:t>
      </w:r>
      <w:r w:rsidRPr="007C2CE7">
        <w:rPr>
          <w:rFonts w:ascii="Times New Roman" w:hAnsi="Times New Roman"/>
          <w:noProof w:val="0"/>
          <w:sz w:val="22"/>
          <w:szCs w:val="22"/>
          <w:lang w:val="en-GB"/>
        </w:rPr>
        <w:t>, for the minimum requirements that must be completed prior to the design review and moving to the next phase</w:t>
      </w:r>
      <w:r w:rsidR="00C274BA" w:rsidRPr="007C2CE7">
        <w:rPr>
          <w:rFonts w:ascii="Times New Roman" w:hAnsi="Times New Roman"/>
          <w:noProof w:val="0"/>
          <w:sz w:val="22"/>
          <w:szCs w:val="22"/>
          <w:lang w:val="en-GB"/>
        </w:rPr>
        <w:t>.</w:t>
      </w:r>
    </w:p>
    <w:p w14:paraId="348D7CC4" w14:textId="0F100C2E" w:rsidR="007E29CE" w:rsidRPr="007C2CE7" w:rsidRDefault="007E29CE" w:rsidP="00745B1D">
      <w:pPr>
        <w:pStyle w:val="Body"/>
        <w:numPr>
          <w:ilvl w:val="1"/>
          <w:numId w:val="45"/>
        </w:numPr>
        <w:spacing w:before="120" w:after="0"/>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 I</w:t>
      </w:r>
      <w:r w:rsidR="002F7CEC" w:rsidRPr="007C2CE7">
        <w:rPr>
          <w:rFonts w:ascii="Times New Roman" w:hAnsi="Times New Roman"/>
          <w:b/>
          <w:bCs/>
          <w:noProof w:val="0"/>
          <w:sz w:val="22"/>
          <w:szCs w:val="22"/>
          <w:lang w:val="en-GB"/>
        </w:rPr>
        <w:t>V</w:t>
      </w:r>
      <w:r w:rsidRPr="007C2CE7">
        <w:rPr>
          <w:rFonts w:ascii="Times New Roman" w:hAnsi="Times New Roman"/>
          <w:b/>
          <w:bCs/>
          <w:noProof w:val="0"/>
          <w:sz w:val="22"/>
          <w:szCs w:val="22"/>
          <w:lang w:val="en-GB"/>
        </w:rPr>
        <w:t>: Design Verification</w:t>
      </w:r>
    </w:p>
    <w:p w14:paraId="59739332" w14:textId="765EF2AD" w:rsidR="002F7CEC" w:rsidRPr="007C2CE7" w:rsidRDefault="00706C2E"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T</w:t>
      </w:r>
      <w:r w:rsidR="002F7CEC" w:rsidRPr="007C2CE7">
        <w:rPr>
          <w:rFonts w:ascii="Times New Roman" w:hAnsi="Times New Roman"/>
          <w:noProof w:val="0"/>
          <w:sz w:val="22"/>
          <w:szCs w:val="22"/>
          <w:lang w:val="en-GB"/>
        </w:rPr>
        <w:t xml:space="preserve">he </w:t>
      </w:r>
      <w:r w:rsidR="004B0AA0" w:rsidRPr="007C2CE7">
        <w:rPr>
          <w:rFonts w:ascii="Times New Roman" w:hAnsi="Times New Roman"/>
          <w:noProof w:val="0"/>
          <w:sz w:val="22"/>
          <w:szCs w:val="22"/>
          <w:lang w:val="en-GB"/>
        </w:rPr>
        <w:t>design verification phase</w:t>
      </w:r>
      <w:r w:rsidRPr="007C2CE7">
        <w:rPr>
          <w:rFonts w:ascii="Times New Roman" w:hAnsi="Times New Roman"/>
          <w:noProof w:val="0"/>
          <w:sz w:val="22"/>
          <w:szCs w:val="22"/>
          <w:lang w:val="en-GB"/>
        </w:rPr>
        <w:t xml:space="preserve"> is intended to </w:t>
      </w:r>
      <w:r w:rsidR="002F7CEC" w:rsidRPr="007C2CE7">
        <w:rPr>
          <w:rFonts w:ascii="Times New Roman" w:hAnsi="Times New Roman"/>
          <w:noProof w:val="0"/>
          <w:sz w:val="22"/>
          <w:szCs w:val="22"/>
          <w:lang w:val="en-GB"/>
        </w:rPr>
        <w:t>confirm via verification activities that the design outputs meet the design inputs with reference to predetermined acceptance criteria.</w:t>
      </w:r>
    </w:p>
    <w:p w14:paraId="35FFB7A1" w14:textId="77777777"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verifications must include the following:</w:t>
      </w:r>
    </w:p>
    <w:p w14:paraId="2E346119" w14:textId="55970B0E" w:rsidR="002F7CEC" w:rsidRPr="007C2CE7" w:rsidRDefault="00844303"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Verification of t</w:t>
      </w:r>
      <w:r w:rsidR="002F7CEC" w:rsidRPr="007C2CE7">
        <w:rPr>
          <w:sz w:val="22"/>
          <w:szCs w:val="22"/>
        </w:rPr>
        <w:t>he product requirement(s).</w:t>
      </w:r>
    </w:p>
    <w:p w14:paraId="2A7DCC1B" w14:textId="536AC9D8"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Description of the verification method used and any consideration o</w:t>
      </w:r>
      <w:r w:rsidR="00844303" w:rsidRPr="007C2CE7">
        <w:rPr>
          <w:sz w:val="22"/>
          <w:szCs w:val="22"/>
        </w:rPr>
        <w:t>f</w:t>
      </w:r>
      <w:r w:rsidRPr="007C2CE7">
        <w:rPr>
          <w:sz w:val="22"/>
          <w:szCs w:val="22"/>
        </w:rPr>
        <w:t xml:space="preserve"> </w:t>
      </w:r>
      <w:r w:rsidRPr="007C2CE7">
        <w:rPr>
          <w:color w:val="000000" w:themeColor="text1"/>
          <w:sz w:val="22"/>
          <w:szCs w:val="22"/>
        </w:rPr>
        <w:t>harmonized</w:t>
      </w:r>
      <w:r w:rsidR="00CD61D1" w:rsidRPr="007C2CE7">
        <w:rPr>
          <w:color w:val="000000" w:themeColor="text1"/>
          <w:sz w:val="22"/>
          <w:szCs w:val="22"/>
        </w:rPr>
        <w:t xml:space="preserve"> standards</w:t>
      </w:r>
      <w:r w:rsidR="00844303" w:rsidRPr="007C2CE7">
        <w:rPr>
          <w:color w:val="000000" w:themeColor="text1"/>
          <w:sz w:val="22"/>
          <w:szCs w:val="22"/>
        </w:rPr>
        <w:t xml:space="preserve">, common </w:t>
      </w:r>
      <w:r w:rsidR="007C2CE7" w:rsidRPr="007C2CE7">
        <w:rPr>
          <w:color w:val="000000" w:themeColor="text1"/>
          <w:sz w:val="22"/>
          <w:szCs w:val="22"/>
        </w:rPr>
        <w:t>specifications and</w:t>
      </w:r>
      <w:r w:rsidRPr="007C2CE7">
        <w:rPr>
          <w:color w:val="000000" w:themeColor="text1"/>
          <w:sz w:val="22"/>
          <w:szCs w:val="22"/>
        </w:rPr>
        <w:t xml:space="preserve"> consensus </w:t>
      </w:r>
      <w:r w:rsidRPr="007C2CE7">
        <w:rPr>
          <w:sz w:val="22"/>
          <w:szCs w:val="22"/>
        </w:rPr>
        <w:t>standards</w:t>
      </w:r>
      <w:r w:rsidR="004B0AA0" w:rsidRPr="007C2CE7">
        <w:rPr>
          <w:sz w:val="22"/>
          <w:szCs w:val="22"/>
        </w:rPr>
        <w:t>, as applicable</w:t>
      </w:r>
      <w:r w:rsidRPr="007C2CE7">
        <w:rPr>
          <w:sz w:val="22"/>
          <w:szCs w:val="22"/>
        </w:rPr>
        <w:t>.</w:t>
      </w:r>
    </w:p>
    <w:p w14:paraId="370C0159"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Identification of the design (part number and revision, with lot number if applicable).</w:t>
      </w:r>
    </w:p>
    <w:p w14:paraId="629C8F7E" w14:textId="3A5DA12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Justification </w:t>
      </w:r>
      <w:r w:rsidR="00844303" w:rsidRPr="007C2CE7">
        <w:rPr>
          <w:sz w:val="22"/>
          <w:szCs w:val="22"/>
        </w:rPr>
        <w:t xml:space="preserve">of the device </w:t>
      </w:r>
      <w:r w:rsidR="007C2CE7" w:rsidRPr="007C2CE7">
        <w:rPr>
          <w:sz w:val="22"/>
          <w:szCs w:val="22"/>
        </w:rPr>
        <w:t>that was</w:t>
      </w:r>
      <w:r w:rsidRPr="007C2CE7">
        <w:rPr>
          <w:sz w:val="22"/>
          <w:szCs w:val="22"/>
        </w:rPr>
        <w:t xml:space="preserve"> used in the analysis, including worst case selection, if applicable.</w:t>
      </w:r>
    </w:p>
    <w:p w14:paraId="2B39BEA6" w14:textId="48CF7AF8"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Acceptance criteria, appropriately justified. The justifications should include reference to standards, internal procedures, technical specifications, published literature, or predicate</w:t>
      </w:r>
      <w:r w:rsidR="00CD61D1" w:rsidRPr="007C2CE7">
        <w:rPr>
          <w:sz w:val="22"/>
          <w:szCs w:val="22"/>
        </w:rPr>
        <w:t xml:space="preserve"> or equivalent</w:t>
      </w:r>
      <w:r w:rsidR="000E1F27" w:rsidRPr="007C2CE7">
        <w:rPr>
          <w:sz w:val="22"/>
          <w:szCs w:val="22"/>
        </w:rPr>
        <w:t xml:space="preserve"> device</w:t>
      </w:r>
      <w:r w:rsidRPr="007C2CE7">
        <w:rPr>
          <w:sz w:val="22"/>
          <w:szCs w:val="22"/>
        </w:rPr>
        <w:t xml:space="preserve"> </w:t>
      </w:r>
      <w:r w:rsidR="007C2CE7" w:rsidRPr="007C2CE7">
        <w:rPr>
          <w:sz w:val="22"/>
          <w:szCs w:val="22"/>
        </w:rPr>
        <w:t>verification,</w:t>
      </w:r>
      <w:r w:rsidRPr="007C2CE7">
        <w:rPr>
          <w:sz w:val="22"/>
          <w:szCs w:val="22"/>
        </w:rPr>
        <w:t xml:space="preserve"> as applicable.</w:t>
      </w:r>
    </w:p>
    <w:p w14:paraId="6153B308"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Sample size justification.</w:t>
      </w:r>
    </w:p>
    <w:p w14:paraId="630813BE"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Deviations from the protocol, if applicable.</w:t>
      </w:r>
    </w:p>
    <w:p w14:paraId="47EA580F"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Raw data from the verification.</w:t>
      </w:r>
    </w:p>
    <w:p w14:paraId="044110D8" w14:textId="7077373A"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Conclusion statement confirming </w:t>
      </w:r>
      <w:r w:rsidR="00844303" w:rsidRPr="007C2CE7">
        <w:rPr>
          <w:sz w:val="22"/>
          <w:szCs w:val="22"/>
        </w:rPr>
        <w:t xml:space="preserve">whether </w:t>
      </w:r>
      <w:r w:rsidRPr="007C2CE7">
        <w:rPr>
          <w:sz w:val="22"/>
          <w:szCs w:val="22"/>
        </w:rPr>
        <w:t>the test results met (or failed) the acceptance criteria.</w:t>
      </w:r>
    </w:p>
    <w:p w14:paraId="4F2FD654" w14:textId="77777777" w:rsidR="002F7CEC" w:rsidRPr="007C2CE7"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Date performed.</w:t>
      </w:r>
    </w:p>
    <w:p w14:paraId="652880D4" w14:textId="69B8CD8F" w:rsidR="002F7CEC" w:rsidRDefault="002F7CEC"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Individual(s) responsible for performing the verification.</w:t>
      </w:r>
    </w:p>
    <w:p w14:paraId="5A895A0F" w14:textId="77777777" w:rsidR="00266753" w:rsidRPr="007C2CE7" w:rsidRDefault="00266753" w:rsidP="00117B83">
      <w:pPr>
        <w:pStyle w:val="ListParagraph"/>
        <w:tabs>
          <w:tab w:val="clear" w:pos="-720"/>
          <w:tab w:val="left" w:pos="630"/>
        </w:tabs>
        <w:suppressAutoHyphens w:val="0"/>
        <w:spacing w:before="0"/>
        <w:ind w:left="1440" w:right="0"/>
        <w:rPr>
          <w:sz w:val="22"/>
          <w:szCs w:val="22"/>
        </w:rPr>
      </w:pPr>
    </w:p>
    <w:p w14:paraId="5DE3260C" w14:textId="33E69FEC" w:rsidR="002F7CEC" w:rsidRPr="00117B83" w:rsidRDefault="002F7CEC" w:rsidP="00117B83">
      <w:pPr>
        <w:pStyle w:val="Body"/>
        <w:numPr>
          <w:ilvl w:val="2"/>
          <w:numId w:val="45"/>
        </w:numPr>
        <w:spacing w:before="120" w:after="0"/>
        <w:rPr>
          <w:rFonts w:ascii="Times New Roman" w:hAnsi="Times New Roman"/>
          <w:b/>
          <w:noProof w:val="0"/>
          <w:sz w:val="22"/>
          <w:szCs w:val="22"/>
          <w:lang w:val="en-GB"/>
        </w:rPr>
      </w:pPr>
      <w:r w:rsidRPr="00117B83">
        <w:rPr>
          <w:rFonts w:ascii="Times New Roman" w:hAnsi="Times New Roman"/>
          <w:noProof w:val="0"/>
          <w:sz w:val="22"/>
          <w:szCs w:val="22"/>
          <w:lang w:val="en-GB"/>
        </w:rPr>
        <w:t xml:space="preserve">The design verification </w:t>
      </w:r>
      <w:r w:rsidR="00496AD0" w:rsidRPr="00117B83">
        <w:rPr>
          <w:rFonts w:ascii="Times New Roman" w:hAnsi="Times New Roman"/>
          <w:noProof w:val="0"/>
          <w:sz w:val="22"/>
          <w:szCs w:val="22"/>
          <w:lang w:val="en-GB"/>
        </w:rPr>
        <w:t xml:space="preserve">should follow </w:t>
      </w:r>
      <w:r w:rsidR="007C2CE7" w:rsidRPr="00117B83">
        <w:rPr>
          <w:rFonts w:ascii="Times New Roman" w:hAnsi="Times New Roman"/>
          <w:b/>
          <w:noProof w:val="0"/>
          <w:sz w:val="22"/>
          <w:szCs w:val="22"/>
          <w:lang w:val="en-GB"/>
        </w:rPr>
        <w:t>SSI</w:t>
      </w:r>
      <w:r w:rsidR="00844303" w:rsidRPr="00117B83">
        <w:rPr>
          <w:rFonts w:ascii="Times New Roman" w:hAnsi="Times New Roman"/>
          <w:b/>
          <w:noProof w:val="0"/>
          <w:sz w:val="22"/>
          <w:szCs w:val="22"/>
          <w:lang w:val="en-GB"/>
        </w:rPr>
        <w:t>-QF-</w:t>
      </w:r>
      <w:r w:rsidR="00565F7E" w:rsidRPr="00117B83">
        <w:rPr>
          <w:rFonts w:ascii="Times New Roman" w:hAnsi="Times New Roman"/>
          <w:b/>
          <w:noProof w:val="0"/>
          <w:sz w:val="22"/>
          <w:szCs w:val="22"/>
          <w:lang w:val="en-GB"/>
        </w:rPr>
        <w:t>10R</w:t>
      </w:r>
      <w:r w:rsidR="00844303" w:rsidRPr="00117B83">
        <w:rPr>
          <w:rFonts w:ascii="Times New Roman" w:hAnsi="Times New Roman"/>
          <w:b/>
          <w:noProof w:val="0"/>
          <w:sz w:val="22"/>
          <w:szCs w:val="22"/>
          <w:lang w:val="en-GB"/>
        </w:rPr>
        <w:t xml:space="preserve"> </w:t>
      </w:r>
      <w:r w:rsidR="000F27F3" w:rsidRPr="00117B83">
        <w:rPr>
          <w:rFonts w:ascii="Times New Roman" w:hAnsi="Times New Roman"/>
          <w:b/>
          <w:noProof w:val="0"/>
          <w:sz w:val="22"/>
          <w:szCs w:val="22"/>
          <w:lang w:val="en-GB"/>
        </w:rPr>
        <w:t>Design Verification</w:t>
      </w:r>
      <w:r w:rsidR="00565F7E" w:rsidRPr="00117B83">
        <w:rPr>
          <w:rFonts w:ascii="Times New Roman" w:hAnsi="Times New Roman"/>
          <w:b/>
          <w:noProof w:val="0"/>
          <w:sz w:val="22"/>
          <w:szCs w:val="22"/>
          <w:lang w:val="en-GB"/>
        </w:rPr>
        <w:t xml:space="preserve"> </w:t>
      </w:r>
      <w:r w:rsidR="002B7C48" w:rsidRPr="00117B83">
        <w:rPr>
          <w:rFonts w:ascii="Times New Roman" w:hAnsi="Times New Roman"/>
          <w:b/>
          <w:noProof w:val="0"/>
          <w:sz w:val="22"/>
          <w:szCs w:val="22"/>
          <w:lang w:val="en-GB"/>
        </w:rPr>
        <w:t>or</w:t>
      </w:r>
      <w:r w:rsidR="00565F7E" w:rsidRPr="00117B83">
        <w:rPr>
          <w:rFonts w:ascii="Times New Roman" w:hAnsi="Times New Roman"/>
          <w:b/>
          <w:noProof w:val="0"/>
          <w:sz w:val="22"/>
          <w:szCs w:val="22"/>
          <w:lang w:val="en-GB"/>
        </w:rPr>
        <w:t xml:space="preserve"> Validation</w:t>
      </w:r>
      <w:r w:rsidR="000F27F3" w:rsidRPr="00117B83">
        <w:rPr>
          <w:rFonts w:ascii="Times New Roman" w:hAnsi="Times New Roman"/>
          <w:b/>
          <w:noProof w:val="0"/>
          <w:sz w:val="22"/>
          <w:szCs w:val="22"/>
          <w:lang w:val="en-GB"/>
        </w:rPr>
        <w:t xml:space="preserve"> Protocol</w:t>
      </w:r>
      <w:r w:rsidR="00496AD0" w:rsidRPr="00117B83">
        <w:rPr>
          <w:rFonts w:ascii="Times New Roman" w:hAnsi="Times New Roman"/>
          <w:noProof w:val="0"/>
          <w:sz w:val="22"/>
          <w:szCs w:val="22"/>
          <w:lang w:val="en-GB"/>
        </w:rPr>
        <w:t xml:space="preserve"> and </w:t>
      </w:r>
      <w:r w:rsidR="00496AD0">
        <w:rPr>
          <w:rFonts w:ascii="Times New Roman" w:hAnsi="Times New Roman"/>
          <w:noProof w:val="0"/>
          <w:sz w:val="22"/>
          <w:szCs w:val="22"/>
          <w:lang w:val="en-GB"/>
        </w:rPr>
        <w:t xml:space="preserve">the conclusions </w:t>
      </w:r>
      <w:r w:rsidR="00496AD0" w:rsidRPr="00117B83">
        <w:rPr>
          <w:rFonts w:ascii="Times New Roman" w:hAnsi="Times New Roman"/>
          <w:noProof w:val="0"/>
          <w:sz w:val="22"/>
          <w:szCs w:val="22"/>
          <w:lang w:val="en-GB"/>
        </w:rPr>
        <w:t xml:space="preserve">documented and approved on </w:t>
      </w:r>
      <w:r w:rsidR="00496AD0" w:rsidRPr="00117B83">
        <w:rPr>
          <w:rFonts w:ascii="Times New Roman" w:hAnsi="Times New Roman"/>
          <w:b/>
          <w:noProof w:val="0"/>
          <w:sz w:val="22"/>
          <w:szCs w:val="22"/>
          <w:lang w:val="en-GB"/>
        </w:rPr>
        <w:t>SSI-QF-10Q Design Verification or Validation Report</w:t>
      </w:r>
    </w:p>
    <w:p w14:paraId="6E377CD0" w14:textId="69BA3930"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Sample size justification </w:t>
      </w:r>
      <w:r w:rsidR="00844303" w:rsidRPr="007C2CE7">
        <w:rPr>
          <w:rFonts w:ascii="Times New Roman" w:hAnsi="Times New Roman"/>
          <w:noProof w:val="0"/>
          <w:sz w:val="22"/>
          <w:szCs w:val="22"/>
          <w:lang w:val="en-GB"/>
        </w:rPr>
        <w:t>may</w:t>
      </w:r>
      <w:r w:rsidRPr="007C2CE7">
        <w:rPr>
          <w:rFonts w:ascii="Times New Roman" w:hAnsi="Times New Roman"/>
          <w:noProof w:val="0"/>
          <w:sz w:val="22"/>
          <w:szCs w:val="22"/>
          <w:lang w:val="en-GB"/>
        </w:rPr>
        <w:t xml:space="preserve"> be based </w:t>
      </w:r>
      <w:r w:rsidR="007C2CE7" w:rsidRPr="007C2CE7">
        <w:rPr>
          <w:rFonts w:ascii="Times New Roman" w:hAnsi="Times New Roman"/>
          <w:noProof w:val="0"/>
          <w:sz w:val="22"/>
          <w:szCs w:val="22"/>
          <w:lang w:val="en-GB"/>
        </w:rPr>
        <w:t>on standards</w:t>
      </w:r>
      <w:r w:rsidRPr="007C2CE7">
        <w:rPr>
          <w:rFonts w:ascii="Times New Roman" w:hAnsi="Times New Roman"/>
          <w:noProof w:val="0"/>
          <w:sz w:val="22"/>
          <w:szCs w:val="22"/>
          <w:lang w:val="en-GB"/>
        </w:rPr>
        <w:t xml:space="preserve">. If no suggestions for sample size exist in standards, the sample size must be based on risk by reviewing the project risk documentation and determining </w:t>
      </w:r>
      <w:r w:rsidR="007C2CE7" w:rsidRPr="007C2CE7">
        <w:rPr>
          <w:rFonts w:ascii="Times New Roman" w:hAnsi="Times New Roman"/>
          <w:noProof w:val="0"/>
          <w:sz w:val="22"/>
          <w:szCs w:val="22"/>
          <w:lang w:val="en-GB"/>
        </w:rPr>
        <w:t>the probability</w:t>
      </w:r>
      <w:r w:rsidR="00844303" w:rsidRPr="007C2CE7">
        <w:rPr>
          <w:rFonts w:ascii="Times New Roman" w:hAnsi="Times New Roman"/>
          <w:noProof w:val="0"/>
          <w:sz w:val="22"/>
          <w:szCs w:val="22"/>
          <w:lang w:val="en-GB"/>
        </w:rPr>
        <w:t xml:space="preserve"> and </w:t>
      </w:r>
      <w:r w:rsidRPr="007C2CE7">
        <w:rPr>
          <w:rFonts w:ascii="Times New Roman" w:hAnsi="Times New Roman"/>
          <w:noProof w:val="0"/>
          <w:sz w:val="22"/>
          <w:szCs w:val="22"/>
          <w:lang w:val="en-GB"/>
        </w:rPr>
        <w:t xml:space="preserve">severity of harm for the product requirements </w:t>
      </w:r>
      <w:r w:rsidR="00844303" w:rsidRPr="007C2CE7">
        <w:rPr>
          <w:rFonts w:ascii="Times New Roman" w:hAnsi="Times New Roman"/>
          <w:noProof w:val="0"/>
          <w:sz w:val="22"/>
          <w:szCs w:val="22"/>
          <w:lang w:val="en-GB"/>
        </w:rPr>
        <w:t xml:space="preserve">to be </w:t>
      </w:r>
      <w:r w:rsidR="00D843B1" w:rsidRPr="007C2CE7">
        <w:rPr>
          <w:rFonts w:ascii="Times New Roman" w:hAnsi="Times New Roman"/>
          <w:noProof w:val="0"/>
          <w:sz w:val="22"/>
          <w:szCs w:val="22"/>
          <w:lang w:val="en-GB"/>
        </w:rPr>
        <w:t>met.</w:t>
      </w:r>
      <w:r w:rsidRPr="007C2CE7">
        <w:rPr>
          <w:rFonts w:ascii="Times New Roman" w:hAnsi="Times New Roman"/>
          <w:noProof w:val="0"/>
          <w:sz w:val="22"/>
          <w:szCs w:val="22"/>
          <w:lang w:val="en-GB"/>
        </w:rPr>
        <w:t xml:space="preserve"> The highest rated </w:t>
      </w:r>
      <w:r w:rsidR="00844303" w:rsidRPr="007C2CE7">
        <w:rPr>
          <w:rFonts w:ascii="Times New Roman" w:hAnsi="Times New Roman"/>
          <w:noProof w:val="0"/>
          <w:sz w:val="22"/>
          <w:szCs w:val="22"/>
          <w:lang w:val="en-GB"/>
        </w:rPr>
        <w:t xml:space="preserve">probability and </w:t>
      </w:r>
      <w:r w:rsidRPr="007C2CE7">
        <w:rPr>
          <w:rFonts w:ascii="Times New Roman" w:hAnsi="Times New Roman"/>
          <w:noProof w:val="0"/>
          <w:sz w:val="22"/>
          <w:szCs w:val="22"/>
          <w:lang w:val="en-GB"/>
        </w:rPr>
        <w:t xml:space="preserve">severity of harm must be assumed. </w:t>
      </w:r>
    </w:p>
    <w:p w14:paraId="61BC2B53" w14:textId="0538BDCE"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verification must be conducted on initial production units, lots, or batches</w:t>
      </w:r>
      <w:r w:rsidR="00844303" w:rsidRPr="007C2CE7">
        <w:rPr>
          <w:rFonts w:ascii="Times New Roman" w:hAnsi="Times New Roman"/>
          <w:noProof w:val="0"/>
          <w:sz w:val="22"/>
          <w:szCs w:val="22"/>
          <w:lang w:val="en-GB"/>
        </w:rPr>
        <w:t>.</w:t>
      </w:r>
      <w:r w:rsidRPr="007C2CE7">
        <w:rPr>
          <w:rFonts w:ascii="Times New Roman" w:hAnsi="Times New Roman"/>
          <w:noProof w:val="0"/>
          <w:sz w:val="22"/>
          <w:szCs w:val="22"/>
          <w:lang w:val="en-GB"/>
        </w:rPr>
        <w:t xml:space="preserve"> </w:t>
      </w:r>
      <w:proofErr w:type="gramStart"/>
      <w:r w:rsidRPr="007C2CE7">
        <w:rPr>
          <w:rFonts w:ascii="Times New Roman" w:hAnsi="Times New Roman"/>
          <w:noProof w:val="0"/>
          <w:sz w:val="22"/>
          <w:szCs w:val="22"/>
          <w:lang w:val="en-GB"/>
        </w:rPr>
        <w:t>or</w:t>
      </w:r>
      <w:proofErr w:type="gramEnd"/>
      <w:r w:rsidRPr="007C2CE7">
        <w:rPr>
          <w:rFonts w:ascii="Times New Roman" w:hAnsi="Times New Roman"/>
          <w:noProof w:val="0"/>
          <w:sz w:val="22"/>
          <w:szCs w:val="22"/>
          <w:lang w:val="en-GB"/>
        </w:rPr>
        <w:t xml:space="preserve"> their equivalents. If production units or production equivalents cannot be used, </w:t>
      </w:r>
      <w:r w:rsidRPr="007C2CE7">
        <w:rPr>
          <w:rFonts w:ascii="Times New Roman" w:hAnsi="Times New Roman"/>
          <w:noProof w:val="0"/>
          <w:sz w:val="22"/>
          <w:szCs w:val="22"/>
          <w:lang w:val="en-GB"/>
        </w:rPr>
        <w:lastRenderedPageBreak/>
        <w:t xml:space="preserve">the design verification protocol and report must include an explanation of the differences, along with a justification for why the differences would not affect the results and validity of the verification activity. </w:t>
      </w:r>
    </w:p>
    <w:p w14:paraId="0AD7016C" w14:textId="4912C1E4" w:rsidR="002F7CEC" w:rsidRPr="00117B83" w:rsidRDefault="002F7CEC" w:rsidP="00745B1D">
      <w:pPr>
        <w:pStyle w:val="Body"/>
        <w:numPr>
          <w:ilvl w:val="2"/>
          <w:numId w:val="45"/>
        </w:numPr>
        <w:spacing w:before="120" w:after="0"/>
        <w:rPr>
          <w:rFonts w:ascii="Times New Roman" w:hAnsi="Times New Roman"/>
          <w:b/>
          <w:noProof w:val="0"/>
          <w:sz w:val="22"/>
          <w:szCs w:val="22"/>
          <w:lang w:val="en-GB"/>
        </w:rPr>
      </w:pPr>
      <w:r w:rsidRPr="007C2CE7">
        <w:rPr>
          <w:rFonts w:ascii="Times New Roman" w:hAnsi="Times New Roman"/>
          <w:noProof w:val="0"/>
          <w:sz w:val="22"/>
          <w:szCs w:val="22"/>
          <w:lang w:val="en-GB"/>
        </w:rPr>
        <w:t xml:space="preserve">Design verification must be conducted with manufacturing and test equipment calibrated, maintained and controlled according to </w:t>
      </w:r>
      <w:r w:rsidR="00266753" w:rsidRPr="00117B83">
        <w:rPr>
          <w:rFonts w:ascii="Times New Roman" w:hAnsi="Times New Roman"/>
          <w:b/>
          <w:noProof w:val="0"/>
          <w:sz w:val="22"/>
          <w:szCs w:val="22"/>
          <w:lang w:val="en-GB"/>
        </w:rPr>
        <w:t>SSI-SOP-5 Test and Measuring Control.</w:t>
      </w:r>
    </w:p>
    <w:p w14:paraId="755E3FC8" w14:textId="77777777"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If the intended use requires that the medical device be connected to, or have an interface with, other medical device(s), the design verification must include confirmation that the design outputs meet design inputs when it is connected or interfaced.</w:t>
      </w:r>
    </w:p>
    <w:p w14:paraId="16EE5ABE" w14:textId="3DC295A4" w:rsidR="002F7CEC" w:rsidRPr="007C2CE7" w:rsidRDefault="00AE4901"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 </w:t>
      </w:r>
      <w:r w:rsidR="002F7CEC" w:rsidRPr="007C2CE7">
        <w:rPr>
          <w:rFonts w:ascii="Times New Roman" w:hAnsi="Times New Roman"/>
          <w:noProof w:val="0"/>
          <w:sz w:val="22"/>
          <w:szCs w:val="22"/>
          <w:lang w:val="en-GB"/>
        </w:rPr>
        <w:t xml:space="preserve">Examples of design verification records include </w:t>
      </w:r>
      <w:r w:rsidR="004B0AA0" w:rsidRPr="007C2CE7">
        <w:rPr>
          <w:rFonts w:ascii="Times New Roman" w:hAnsi="Times New Roman"/>
          <w:noProof w:val="0"/>
          <w:sz w:val="22"/>
          <w:szCs w:val="22"/>
          <w:lang w:val="en-GB"/>
        </w:rPr>
        <w:t xml:space="preserve">but </w:t>
      </w:r>
      <w:r w:rsidR="00266753">
        <w:rPr>
          <w:rFonts w:ascii="Times New Roman" w:hAnsi="Times New Roman"/>
          <w:noProof w:val="0"/>
          <w:sz w:val="22"/>
          <w:szCs w:val="22"/>
          <w:lang w:val="en-GB"/>
        </w:rPr>
        <w:t xml:space="preserve">are </w:t>
      </w:r>
      <w:r w:rsidR="004B0AA0" w:rsidRPr="007C2CE7">
        <w:rPr>
          <w:rFonts w:ascii="Times New Roman" w:hAnsi="Times New Roman"/>
          <w:noProof w:val="0"/>
          <w:sz w:val="22"/>
          <w:szCs w:val="22"/>
          <w:lang w:val="en-GB"/>
        </w:rPr>
        <w:t xml:space="preserve">not limited to: </w:t>
      </w:r>
      <w:r w:rsidR="002F7CEC" w:rsidRPr="007C2CE7">
        <w:rPr>
          <w:rFonts w:ascii="Times New Roman" w:hAnsi="Times New Roman"/>
          <w:noProof w:val="0"/>
          <w:sz w:val="22"/>
          <w:szCs w:val="22"/>
          <w:lang w:val="en-GB"/>
        </w:rPr>
        <w:t xml:space="preserve">performance testing, </w:t>
      </w:r>
      <w:r w:rsidR="004B0AA0" w:rsidRPr="007C2CE7">
        <w:rPr>
          <w:rFonts w:ascii="Times New Roman" w:hAnsi="Times New Roman"/>
          <w:noProof w:val="0"/>
          <w:sz w:val="22"/>
          <w:szCs w:val="22"/>
          <w:lang w:val="en-GB"/>
        </w:rPr>
        <w:t>electrical safety</w:t>
      </w:r>
      <w:r w:rsidR="003447D1" w:rsidRPr="007C2CE7">
        <w:rPr>
          <w:rFonts w:ascii="Times New Roman" w:hAnsi="Times New Roman"/>
          <w:noProof w:val="0"/>
          <w:sz w:val="22"/>
          <w:szCs w:val="22"/>
          <w:lang w:val="en-GB"/>
        </w:rPr>
        <w:t xml:space="preserve"> testing</w:t>
      </w:r>
      <w:r w:rsidR="00FA4622" w:rsidRPr="007C2CE7">
        <w:rPr>
          <w:rFonts w:ascii="Times New Roman" w:hAnsi="Times New Roman"/>
          <w:noProof w:val="0"/>
          <w:sz w:val="22"/>
          <w:szCs w:val="22"/>
          <w:lang w:val="en-GB"/>
        </w:rPr>
        <w:t xml:space="preserve">, </w:t>
      </w:r>
      <w:r w:rsidR="000F27F3" w:rsidRPr="007C2CE7">
        <w:rPr>
          <w:rFonts w:ascii="Times New Roman" w:hAnsi="Times New Roman"/>
          <w:noProof w:val="0"/>
          <w:sz w:val="22"/>
          <w:szCs w:val="22"/>
          <w:lang w:val="en-GB"/>
        </w:rPr>
        <w:t>software</w:t>
      </w:r>
      <w:r w:rsidR="002F7CEC" w:rsidRPr="007C2CE7">
        <w:rPr>
          <w:rFonts w:ascii="Times New Roman" w:hAnsi="Times New Roman"/>
          <w:noProof w:val="0"/>
          <w:sz w:val="22"/>
          <w:szCs w:val="22"/>
          <w:lang w:val="en-GB"/>
        </w:rPr>
        <w:t xml:space="preserve"> </w:t>
      </w:r>
      <w:r w:rsidR="000F27F3" w:rsidRPr="007C2CE7">
        <w:rPr>
          <w:rFonts w:ascii="Times New Roman" w:hAnsi="Times New Roman"/>
          <w:noProof w:val="0"/>
          <w:sz w:val="22"/>
          <w:szCs w:val="22"/>
          <w:lang w:val="en-GB"/>
        </w:rPr>
        <w:t>verification</w:t>
      </w:r>
      <w:r w:rsidR="002F7CEC" w:rsidRPr="007C2CE7">
        <w:rPr>
          <w:rFonts w:ascii="Times New Roman" w:hAnsi="Times New Roman"/>
          <w:noProof w:val="0"/>
          <w:sz w:val="22"/>
          <w:szCs w:val="22"/>
          <w:lang w:val="en-GB"/>
        </w:rPr>
        <w:t>.</w:t>
      </w:r>
    </w:p>
    <w:p w14:paraId="511BDA3A" w14:textId="23E5598E" w:rsidR="002F7CEC" w:rsidRPr="007C2CE7" w:rsidRDefault="002F7CEC"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w:t>
      </w:r>
      <w:r w:rsidR="007C2CE7" w:rsidRPr="007C2CE7">
        <w:rPr>
          <w:rFonts w:ascii="Times New Roman" w:hAnsi="Times New Roman"/>
          <w:noProof w:val="0"/>
          <w:sz w:val="22"/>
          <w:szCs w:val="22"/>
          <w:lang w:val="en-GB"/>
        </w:rPr>
        <w:t>verification</w:t>
      </w:r>
      <w:r w:rsidRPr="007C2CE7">
        <w:rPr>
          <w:rFonts w:ascii="Times New Roman" w:hAnsi="Times New Roman"/>
          <w:noProof w:val="0"/>
          <w:sz w:val="22"/>
          <w:szCs w:val="22"/>
          <w:lang w:val="en-GB"/>
        </w:rPr>
        <w:t xml:space="preserve"> report numbers must be referenced in </w:t>
      </w:r>
      <w:r w:rsidR="00266753" w:rsidRPr="00117B83">
        <w:rPr>
          <w:rFonts w:ascii="Times New Roman" w:hAnsi="Times New Roman"/>
          <w:b/>
          <w:noProof w:val="0"/>
          <w:sz w:val="22"/>
          <w:szCs w:val="22"/>
          <w:lang w:val="en-GB"/>
        </w:rPr>
        <w:t xml:space="preserve">SSI-QF-10D </w:t>
      </w:r>
      <w:r w:rsidRPr="00117B83">
        <w:rPr>
          <w:rFonts w:ascii="Times New Roman" w:hAnsi="Times New Roman"/>
          <w:b/>
          <w:noProof w:val="0"/>
          <w:sz w:val="22"/>
          <w:szCs w:val="22"/>
          <w:lang w:val="en-GB"/>
        </w:rPr>
        <w:t>Design Traceability Matrix</w:t>
      </w:r>
      <w:r w:rsidR="007C2CE7">
        <w:rPr>
          <w:rFonts w:ascii="Times New Roman" w:hAnsi="Times New Roman"/>
          <w:noProof w:val="0"/>
          <w:sz w:val="22"/>
          <w:szCs w:val="22"/>
          <w:lang w:val="en-GB"/>
        </w:rPr>
        <w:t xml:space="preserve"> </w:t>
      </w:r>
      <w:r w:rsidR="00832E94">
        <w:rPr>
          <w:rFonts w:ascii="Times New Roman" w:hAnsi="Times New Roman"/>
          <w:noProof w:val="0"/>
          <w:sz w:val="22"/>
          <w:szCs w:val="22"/>
          <w:lang w:val="en-GB"/>
        </w:rPr>
        <w:t xml:space="preserve">and </w:t>
      </w:r>
      <w:r w:rsidR="00AE4901" w:rsidRPr="007C2CE7">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w:t>
      </w:r>
      <w:r w:rsidRPr="007C2CE7">
        <w:rPr>
          <w:rFonts w:ascii="Times New Roman" w:hAnsi="Times New Roman"/>
          <w:b/>
          <w:noProof w:val="0"/>
          <w:sz w:val="22"/>
          <w:szCs w:val="22"/>
          <w:lang w:val="en-GB"/>
        </w:rPr>
        <w:t>SSI-QF-10</w:t>
      </w:r>
      <w:r w:rsidR="006B770A" w:rsidRPr="007C2CE7">
        <w:rPr>
          <w:rFonts w:ascii="Times New Roman" w:hAnsi="Times New Roman"/>
          <w:b/>
          <w:noProof w:val="0"/>
          <w:sz w:val="22"/>
          <w:szCs w:val="22"/>
          <w:lang w:val="en-GB"/>
        </w:rPr>
        <w:t>Q</w:t>
      </w:r>
      <w:r w:rsidR="000F27F3" w:rsidRPr="007C2CE7">
        <w:rPr>
          <w:rFonts w:ascii="Times New Roman" w:hAnsi="Times New Roman"/>
          <w:b/>
          <w:noProof w:val="0"/>
          <w:sz w:val="22"/>
          <w:szCs w:val="22"/>
          <w:lang w:val="en-GB"/>
        </w:rPr>
        <w:t xml:space="preserve"> Design Verification</w:t>
      </w:r>
      <w:r w:rsidR="00AE4901" w:rsidRPr="007C2CE7">
        <w:rPr>
          <w:rFonts w:ascii="Times New Roman" w:hAnsi="Times New Roman"/>
          <w:b/>
          <w:noProof w:val="0"/>
          <w:sz w:val="22"/>
          <w:szCs w:val="22"/>
          <w:lang w:val="en-GB"/>
        </w:rPr>
        <w:t xml:space="preserve"> </w:t>
      </w:r>
      <w:r w:rsidR="00496AD0">
        <w:rPr>
          <w:rFonts w:ascii="Times New Roman" w:hAnsi="Times New Roman"/>
          <w:b/>
          <w:noProof w:val="0"/>
          <w:sz w:val="22"/>
          <w:szCs w:val="22"/>
          <w:lang w:val="en-GB"/>
        </w:rPr>
        <w:t>or</w:t>
      </w:r>
      <w:r w:rsidR="006B770A" w:rsidRPr="007C2CE7">
        <w:rPr>
          <w:rFonts w:ascii="Times New Roman" w:hAnsi="Times New Roman"/>
          <w:b/>
          <w:noProof w:val="0"/>
          <w:sz w:val="22"/>
          <w:szCs w:val="22"/>
          <w:lang w:val="en-GB"/>
        </w:rPr>
        <w:t xml:space="preserve"> Validation </w:t>
      </w:r>
      <w:r w:rsidR="00AE4901" w:rsidRPr="007C2CE7">
        <w:rPr>
          <w:rFonts w:ascii="Times New Roman" w:hAnsi="Times New Roman"/>
          <w:b/>
          <w:noProof w:val="0"/>
          <w:sz w:val="22"/>
          <w:szCs w:val="22"/>
          <w:lang w:val="en-GB"/>
        </w:rPr>
        <w:t>Report</w:t>
      </w:r>
      <w:r w:rsidR="000F27F3" w:rsidRPr="007C2CE7">
        <w:rPr>
          <w:rFonts w:ascii="Times New Roman" w:hAnsi="Times New Roman"/>
          <w:noProof w:val="0"/>
          <w:sz w:val="22"/>
          <w:szCs w:val="22"/>
          <w:lang w:val="en-GB"/>
        </w:rPr>
        <w:t xml:space="preserve"> </w:t>
      </w:r>
      <w:r w:rsidR="00832E94">
        <w:rPr>
          <w:rFonts w:ascii="Times New Roman" w:hAnsi="Times New Roman"/>
          <w:noProof w:val="0"/>
          <w:sz w:val="22"/>
          <w:szCs w:val="22"/>
          <w:lang w:val="en-GB"/>
        </w:rPr>
        <w:t xml:space="preserve">in the last </w:t>
      </w:r>
      <w:r w:rsidR="000F27F3" w:rsidRPr="007C2CE7">
        <w:rPr>
          <w:rFonts w:ascii="Times New Roman" w:hAnsi="Times New Roman"/>
          <w:noProof w:val="0"/>
          <w:sz w:val="22"/>
          <w:szCs w:val="22"/>
          <w:lang w:val="en-GB"/>
        </w:rPr>
        <w:t>column</w:t>
      </w:r>
      <w:r w:rsidRPr="007C2CE7">
        <w:rPr>
          <w:rFonts w:ascii="Times New Roman" w:hAnsi="Times New Roman"/>
          <w:noProof w:val="0"/>
          <w:sz w:val="22"/>
          <w:szCs w:val="22"/>
          <w:lang w:val="en-GB"/>
        </w:rPr>
        <w:t xml:space="preserve">. The </w:t>
      </w:r>
      <w:r w:rsidRPr="00117B83">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must be reviewed and approved </w:t>
      </w:r>
      <w:r w:rsidR="007C2CE7" w:rsidRPr="007C2CE7">
        <w:rPr>
          <w:rFonts w:ascii="Times New Roman" w:hAnsi="Times New Roman"/>
          <w:noProof w:val="0"/>
          <w:sz w:val="22"/>
          <w:szCs w:val="22"/>
          <w:lang w:val="en-GB"/>
        </w:rPr>
        <w:t>at</w:t>
      </w:r>
      <w:r w:rsidRPr="007C2CE7">
        <w:rPr>
          <w:rFonts w:ascii="Times New Roman" w:hAnsi="Times New Roman"/>
          <w:noProof w:val="0"/>
          <w:sz w:val="22"/>
          <w:szCs w:val="22"/>
          <w:lang w:val="en-GB"/>
        </w:rPr>
        <w:t xml:space="preserve"> the end of Phase I</w:t>
      </w:r>
      <w:r w:rsidR="000F27F3" w:rsidRPr="007C2CE7">
        <w:rPr>
          <w:rFonts w:ascii="Times New Roman" w:hAnsi="Times New Roman"/>
          <w:noProof w:val="0"/>
          <w:sz w:val="22"/>
          <w:szCs w:val="22"/>
          <w:lang w:val="en-GB"/>
        </w:rPr>
        <w:t>V</w:t>
      </w:r>
      <w:r w:rsidRPr="007C2CE7">
        <w:rPr>
          <w:rFonts w:ascii="Times New Roman" w:hAnsi="Times New Roman"/>
          <w:noProof w:val="0"/>
          <w:sz w:val="22"/>
          <w:szCs w:val="22"/>
          <w:lang w:val="en-GB"/>
        </w:rPr>
        <w:t>.</w:t>
      </w:r>
    </w:p>
    <w:p w14:paraId="57564AA2" w14:textId="24DA0A59" w:rsidR="002F7CEC" w:rsidRPr="007C2CE7" w:rsidRDefault="00CD61D1"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If any of the design inputs need to be changed after design verification ha</w:t>
      </w:r>
      <w:r w:rsidR="00AE4901" w:rsidRPr="007C2CE7">
        <w:rPr>
          <w:rFonts w:ascii="Times New Roman" w:hAnsi="Times New Roman"/>
          <w:noProof w:val="0"/>
          <w:sz w:val="22"/>
          <w:szCs w:val="22"/>
          <w:lang w:val="en-GB"/>
        </w:rPr>
        <w:t>s</w:t>
      </w:r>
      <w:r w:rsidRPr="007C2CE7">
        <w:rPr>
          <w:rFonts w:ascii="Times New Roman" w:hAnsi="Times New Roman"/>
          <w:noProof w:val="0"/>
          <w:sz w:val="22"/>
          <w:szCs w:val="22"/>
          <w:lang w:val="en-GB"/>
        </w:rPr>
        <w:t xml:space="preserve"> been conducted, the </w:t>
      </w:r>
      <w:r w:rsidR="007C2CE7" w:rsidRPr="007C2CE7">
        <w:rPr>
          <w:rFonts w:ascii="Times New Roman" w:hAnsi="Times New Roman"/>
          <w:noProof w:val="0"/>
          <w:sz w:val="22"/>
          <w:szCs w:val="22"/>
          <w:lang w:val="en-GB"/>
        </w:rPr>
        <w:t>effect on</w:t>
      </w:r>
      <w:r w:rsidRPr="007C2CE7">
        <w:rPr>
          <w:rFonts w:ascii="Times New Roman" w:hAnsi="Times New Roman"/>
          <w:noProof w:val="0"/>
          <w:sz w:val="22"/>
          <w:szCs w:val="22"/>
          <w:lang w:val="en-GB"/>
        </w:rPr>
        <w:t xml:space="preserve"> the verification activity must be evaluated, and if </w:t>
      </w:r>
      <w:r w:rsidRPr="007C2CE7">
        <w:rPr>
          <w:rFonts w:ascii="Times New Roman" w:hAnsi="Times New Roman"/>
          <w:noProof w:val="0"/>
          <w:color w:val="000000" w:themeColor="text1"/>
          <w:sz w:val="22"/>
          <w:szCs w:val="22"/>
          <w:lang w:val="en-GB"/>
        </w:rPr>
        <w:t>necessary, verification must be repeated, or a rationale must be provided</w:t>
      </w:r>
      <w:r w:rsidR="00AE4901" w:rsidRPr="007C2CE7">
        <w:rPr>
          <w:rFonts w:ascii="Times New Roman" w:hAnsi="Times New Roman"/>
          <w:noProof w:val="0"/>
          <w:color w:val="000000" w:themeColor="text1"/>
          <w:sz w:val="22"/>
          <w:szCs w:val="22"/>
          <w:lang w:val="en-GB"/>
        </w:rPr>
        <w:t xml:space="preserve"> for not doing so</w:t>
      </w:r>
      <w:r w:rsidRPr="007C2CE7">
        <w:rPr>
          <w:rFonts w:ascii="Times New Roman" w:hAnsi="Times New Roman"/>
          <w:noProof w:val="0"/>
          <w:color w:val="000000" w:themeColor="text1"/>
          <w:sz w:val="22"/>
          <w:szCs w:val="22"/>
          <w:lang w:val="en-GB"/>
        </w:rPr>
        <w:t xml:space="preserve">. The rationale must be approved by </w:t>
      </w:r>
      <w:r w:rsidR="004B0AA0" w:rsidRPr="007C2CE7">
        <w:rPr>
          <w:rFonts w:ascii="Times New Roman" w:hAnsi="Times New Roman"/>
          <w:noProof w:val="0"/>
          <w:color w:val="000000" w:themeColor="text1"/>
          <w:sz w:val="22"/>
          <w:szCs w:val="22"/>
          <w:lang w:val="en-GB"/>
        </w:rPr>
        <w:t xml:space="preserve">the project team </w:t>
      </w:r>
      <w:r w:rsidRPr="007C2CE7">
        <w:rPr>
          <w:rFonts w:ascii="Times New Roman" w:hAnsi="Times New Roman"/>
          <w:noProof w:val="0"/>
          <w:color w:val="000000" w:themeColor="text1"/>
          <w:sz w:val="22"/>
          <w:szCs w:val="22"/>
          <w:lang w:val="en-GB"/>
        </w:rPr>
        <w:t>and maintained in the Design History File</w:t>
      </w:r>
      <w:r w:rsidR="00832E94">
        <w:rPr>
          <w:rFonts w:ascii="Times New Roman" w:hAnsi="Times New Roman"/>
          <w:noProof w:val="0"/>
          <w:color w:val="000000" w:themeColor="text1"/>
          <w:sz w:val="22"/>
          <w:szCs w:val="22"/>
          <w:lang w:val="en-GB"/>
        </w:rPr>
        <w:t xml:space="preserve"> see 7.9</w:t>
      </w:r>
      <w:r w:rsidRPr="007C2CE7">
        <w:rPr>
          <w:rFonts w:ascii="Times New Roman" w:hAnsi="Times New Roman"/>
          <w:noProof w:val="0"/>
          <w:color w:val="000000" w:themeColor="text1"/>
          <w:sz w:val="22"/>
          <w:szCs w:val="22"/>
          <w:lang w:val="en-GB"/>
        </w:rPr>
        <w:t>.</w:t>
      </w:r>
    </w:p>
    <w:p w14:paraId="443CB8F5" w14:textId="6FD810FF" w:rsidR="004B0AA0" w:rsidRDefault="004B0AA0"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to </w:t>
      </w:r>
      <w:r w:rsidR="00832E94" w:rsidRPr="00117B83">
        <w:rPr>
          <w:rFonts w:ascii="Times New Roman" w:hAnsi="Times New Roman"/>
          <w:b/>
          <w:noProof w:val="0"/>
          <w:sz w:val="22"/>
          <w:szCs w:val="22"/>
          <w:lang w:val="en-GB"/>
        </w:rPr>
        <w:t>SSI-QF-10</w:t>
      </w:r>
      <w:r w:rsidR="00A50CA9">
        <w:rPr>
          <w:rFonts w:ascii="Times New Roman" w:hAnsi="Times New Roman"/>
          <w:b/>
          <w:noProof w:val="0"/>
          <w:sz w:val="22"/>
          <w:szCs w:val="22"/>
          <w:lang w:val="en-GB"/>
        </w:rPr>
        <w:t>U</w:t>
      </w:r>
      <w:r w:rsidR="00832E94" w:rsidRPr="00117B83">
        <w:rPr>
          <w:rFonts w:ascii="Times New Roman" w:hAnsi="Times New Roman"/>
          <w:b/>
          <w:noProof w:val="0"/>
          <w:sz w:val="22"/>
          <w:szCs w:val="22"/>
          <w:lang w:val="en-GB"/>
        </w:rPr>
        <w:t xml:space="preserve"> </w:t>
      </w:r>
      <w:r w:rsidRPr="00117B83">
        <w:rPr>
          <w:rFonts w:ascii="Times New Roman" w:hAnsi="Times New Roman"/>
          <w:b/>
          <w:noProof w:val="0"/>
          <w:sz w:val="22"/>
          <w:szCs w:val="22"/>
          <w:lang w:val="en-GB"/>
        </w:rPr>
        <w:t>DHF Verification</w:t>
      </w:r>
      <w:r w:rsidR="00832E94" w:rsidRPr="00117B83">
        <w:rPr>
          <w:rFonts w:ascii="Times New Roman" w:hAnsi="Times New Roman"/>
          <w:b/>
          <w:noProof w:val="0"/>
          <w:sz w:val="22"/>
          <w:szCs w:val="22"/>
          <w:lang w:val="en-GB"/>
        </w:rPr>
        <w:t xml:space="preserve"> Form</w:t>
      </w:r>
      <w:r w:rsidRPr="007C2CE7">
        <w:rPr>
          <w:rFonts w:ascii="Times New Roman" w:hAnsi="Times New Roman"/>
          <w:noProof w:val="0"/>
          <w:sz w:val="22"/>
          <w:szCs w:val="22"/>
          <w:lang w:val="en-GB"/>
        </w:rPr>
        <w:t xml:space="preserve"> for the minimum requirements that must be completed prior to the design review and moving to the next phase</w:t>
      </w:r>
      <w:r w:rsidR="00C274BA" w:rsidRPr="007C2CE7">
        <w:rPr>
          <w:rFonts w:ascii="Times New Roman" w:hAnsi="Times New Roman"/>
          <w:noProof w:val="0"/>
          <w:sz w:val="22"/>
          <w:szCs w:val="22"/>
          <w:lang w:val="en-GB"/>
        </w:rPr>
        <w:t>.</w:t>
      </w:r>
    </w:p>
    <w:p w14:paraId="2B658A2E" w14:textId="77777777" w:rsidR="00832E94" w:rsidRPr="007C2CE7" w:rsidRDefault="00832E94" w:rsidP="00117B83">
      <w:pPr>
        <w:pStyle w:val="Body"/>
        <w:spacing w:before="120" w:after="0"/>
        <w:ind w:left="1224"/>
        <w:rPr>
          <w:rFonts w:ascii="Times New Roman" w:hAnsi="Times New Roman"/>
          <w:noProof w:val="0"/>
          <w:sz w:val="22"/>
          <w:szCs w:val="22"/>
          <w:lang w:val="en-GB"/>
        </w:rPr>
      </w:pPr>
    </w:p>
    <w:p w14:paraId="30FE15C3" w14:textId="3ABF5FEF" w:rsidR="002F01C7" w:rsidRPr="007C2CE7" w:rsidRDefault="007D0982"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V: Design Validation </w:t>
      </w:r>
    </w:p>
    <w:p w14:paraId="1E95A24C" w14:textId="5A828063"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Design validation must be traceable to </w:t>
      </w:r>
      <w:r w:rsidR="007C2CE7" w:rsidRPr="007C2CE7">
        <w:rPr>
          <w:rFonts w:ascii="Times New Roman" w:hAnsi="Times New Roman"/>
          <w:noProof w:val="0"/>
          <w:sz w:val="22"/>
          <w:szCs w:val="22"/>
          <w:lang w:val="en-GB"/>
        </w:rPr>
        <w:t>defined User</w:t>
      </w:r>
      <w:r w:rsidR="000E1F27" w:rsidRPr="007C2CE7">
        <w:rPr>
          <w:rFonts w:ascii="Times New Roman" w:hAnsi="Times New Roman"/>
          <w:noProof w:val="0"/>
          <w:sz w:val="22"/>
          <w:szCs w:val="22"/>
          <w:lang w:val="en-GB"/>
        </w:rPr>
        <w:t xml:space="preserve"> Needs </w:t>
      </w:r>
      <w:r w:rsidR="00D843B1" w:rsidRPr="007C2CE7">
        <w:rPr>
          <w:rFonts w:ascii="Times New Roman" w:hAnsi="Times New Roman"/>
          <w:noProof w:val="0"/>
          <w:sz w:val="22"/>
          <w:szCs w:val="22"/>
          <w:lang w:val="en-GB"/>
        </w:rPr>
        <w:t>and ensure</w:t>
      </w:r>
      <w:r w:rsidRPr="007C2CE7">
        <w:rPr>
          <w:rFonts w:ascii="Times New Roman" w:hAnsi="Times New Roman"/>
          <w:noProof w:val="0"/>
          <w:sz w:val="22"/>
          <w:szCs w:val="22"/>
          <w:lang w:val="en-GB"/>
        </w:rPr>
        <w:t xml:space="preserve"> that devices </w:t>
      </w:r>
      <w:r w:rsidR="00496AD0">
        <w:rPr>
          <w:rFonts w:ascii="Times New Roman" w:hAnsi="Times New Roman"/>
          <w:noProof w:val="0"/>
          <w:sz w:val="22"/>
          <w:szCs w:val="22"/>
          <w:lang w:val="en-GB"/>
        </w:rPr>
        <w:t>meet</w:t>
      </w:r>
      <w:r w:rsidRPr="007C2CE7">
        <w:rPr>
          <w:rFonts w:ascii="Times New Roman" w:hAnsi="Times New Roman"/>
          <w:noProof w:val="0"/>
          <w:sz w:val="22"/>
          <w:szCs w:val="22"/>
          <w:lang w:val="en-GB"/>
        </w:rPr>
        <w:t xml:space="preserve"> defined </w:t>
      </w:r>
      <w:r w:rsidR="000E1F27" w:rsidRPr="007C2CE7">
        <w:rPr>
          <w:rFonts w:ascii="Times New Roman" w:hAnsi="Times New Roman"/>
          <w:noProof w:val="0"/>
          <w:sz w:val="22"/>
          <w:szCs w:val="22"/>
          <w:lang w:val="en-GB"/>
        </w:rPr>
        <w:t xml:space="preserve">User Needs </w:t>
      </w:r>
      <w:r w:rsidRPr="007C2CE7">
        <w:rPr>
          <w:rFonts w:ascii="Times New Roman" w:hAnsi="Times New Roman"/>
          <w:noProof w:val="0"/>
          <w:sz w:val="22"/>
          <w:szCs w:val="22"/>
          <w:lang w:val="en-GB"/>
        </w:rPr>
        <w:t>and intended uses under actual or simulated use conditions. Design validation must also confirm that potential for use error has been mitigated.</w:t>
      </w:r>
    </w:p>
    <w:p w14:paraId="6D8009E2" w14:textId="3AC5EADD"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address the whole medical device and its components, and interface</w:t>
      </w:r>
      <w:r w:rsidR="00832E94">
        <w:rPr>
          <w:rFonts w:ascii="Times New Roman" w:hAnsi="Times New Roman"/>
          <w:noProof w:val="0"/>
          <w:sz w:val="22"/>
          <w:szCs w:val="22"/>
          <w:lang w:val="en-GB"/>
        </w:rPr>
        <w:t>s</w:t>
      </w:r>
      <w:r w:rsidRPr="007C2CE7">
        <w:rPr>
          <w:rFonts w:ascii="Times New Roman" w:hAnsi="Times New Roman"/>
          <w:noProof w:val="0"/>
          <w:sz w:val="22"/>
          <w:szCs w:val="22"/>
          <w:lang w:val="en-GB"/>
        </w:rPr>
        <w:t xml:space="preserve"> as well as its packaging, </w:t>
      </w:r>
      <w:r w:rsidR="007C2CE7" w:rsidRPr="007C2CE7">
        <w:rPr>
          <w:rFonts w:ascii="Times New Roman" w:hAnsi="Times New Roman"/>
          <w:noProof w:val="0"/>
          <w:sz w:val="22"/>
          <w:szCs w:val="22"/>
          <w:lang w:val="en-GB"/>
        </w:rPr>
        <w:t>labelling and</w:t>
      </w:r>
      <w:r w:rsidR="000E1F27" w:rsidRPr="007C2CE7">
        <w:rPr>
          <w:rFonts w:ascii="Times New Roman" w:hAnsi="Times New Roman"/>
          <w:noProof w:val="0"/>
          <w:sz w:val="22"/>
          <w:szCs w:val="22"/>
          <w:lang w:val="en-GB"/>
        </w:rPr>
        <w:t xml:space="preserve"> Instructions for Use (IFU).</w:t>
      </w:r>
    </w:p>
    <w:p w14:paraId="64081FDB" w14:textId="295CDA30"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include the following:</w:t>
      </w:r>
    </w:p>
    <w:p w14:paraId="26BAFF09" w14:textId="5B8439C5"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The </w:t>
      </w:r>
      <w:r w:rsidR="00211FF3" w:rsidRPr="007C2CE7">
        <w:rPr>
          <w:sz w:val="22"/>
          <w:szCs w:val="22"/>
        </w:rPr>
        <w:t xml:space="preserve">defined </w:t>
      </w:r>
      <w:r w:rsidRPr="007C2CE7">
        <w:rPr>
          <w:sz w:val="22"/>
          <w:szCs w:val="22"/>
        </w:rPr>
        <w:t>User Need(s</w:t>
      </w:r>
      <w:r w:rsidR="007C2CE7" w:rsidRPr="007C2CE7">
        <w:rPr>
          <w:sz w:val="22"/>
          <w:szCs w:val="22"/>
        </w:rPr>
        <w:t>).</w:t>
      </w:r>
    </w:p>
    <w:p w14:paraId="6ED6B403" w14:textId="2BC5389F"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Description of the validation method used and any consideration o</w:t>
      </w:r>
      <w:r w:rsidR="00211FF3" w:rsidRPr="007C2CE7">
        <w:rPr>
          <w:sz w:val="22"/>
          <w:szCs w:val="22"/>
        </w:rPr>
        <w:t>f</w:t>
      </w:r>
      <w:r w:rsidRPr="007C2CE7">
        <w:rPr>
          <w:sz w:val="22"/>
          <w:szCs w:val="22"/>
        </w:rPr>
        <w:t xml:space="preserve"> </w:t>
      </w:r>
      <w:r w:rsidRPr="007C2CE7">
        <w:rPr>
          <w:color w:val="000000" w:themeColor="text1"/>
          <w:sz w:val="22"/>
          <w:szCs w:val="22"/>
        </w:rPr>
        <w:t>harmonized</w:t>
      </w:r>
      <w:r w:rsidR="00DE5A15">
        <w:rPr>
          <w:color w:val="000000" w:themeColor="text1"/>
          <w:sz w:val="22"/>
          <w:szCs w:val="22"/>
        </w:rPr>
        <w:t xml:space="preserve"> </w:t>
      </w:r>
      <w:r w:rsidR="007C2CE7" w:rsidRPr="007C2CE7">
        <w:rPr>
          <w:color w:val="000000" w:themeColor="text1"/>
          <w:sz w:val="22"/>
          <w:szCs w:val="22"/>
        </w:rPr>
        <w:t>/, common</w:t>
      </w:r>
      <w:r w:rsidR="00211FF3" w:rsidRPr="007C2CE7">
        <w:rPr>
          <w:color w:val="000000" w:themeColor="text1"/>
          <w:sz w:val="22"/>
          <w:szCs w:val="22"/>
        </w:rPr>
        <w:t xml:space="preserve"> or </w:t>
      </w:r>
      <w:r w:rsidRPr="007C2CE7">
        <w:rPr>
          <w:color w:val="000000" w:themeColor="text1"/>
          <w:sz w:val="22"/>
          <w:szCs w:val="22"/>
        </w:rPr>
        <w:t>consensus standards</w:t>
      </w:r>
      <w:r w:rsidRPr="007C2CE7">
        <w:rPr>
          <w:sz w:val="22"/>
          <w:szCs w:val="22"/>
        </w:rPr>
        <w:t>.</w:t>
      </w:r>
    </w:p>
    <w:p w14:paraId="3DC4DCB0"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Identification of the design (part number and revision, with lot number if applicable).</w:t>
      </w:r>
    </w:p>
    <w:p w14:paraId="445320AE" w14:textId="7AA9124E"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Justification for wh</w:t>
      </w:r>
      <w:r w:rsidR="00832E94">
        <w:rPr>
          <w:sz w:val="22"/>
          <w:szCs w:val="22"/>
        </w:rPr>
        <w:t>ich</w:t>
      </w:r>
      <w:r w:rsidRPr="007C2CE7">
        <w:rPr>
          <w:sz w:val="22"/>
          <w:szCs w:val="22"/>
        </w:rPr>
        <w:t xml:space="preserve"> device was used in the analysis, including worst case selection, if applicable.</w:t>
      </w:r>
    </w:p>
    <w:p w14:paraId="44199DC2" w14:textId="246F292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Acceptance criteria, appropriately justified. The justifications should include reference to standards, internal procedures, technical specifications, published literature, or predicate</w:t>
      </w:r>
      <w:r w:rsidR="000E1F27" w:rsidRPr="007C2CE7">
        <w:rPr>
          <w:sz w:val="22"/>
          <w:szCs w:val="22"/>
        </w:rPr>
        <w:t xml:space="preserve"> or equivalent device</w:t>
      </w:r>
      <w:r w:rsidRPr="007C2CE7">
        <w:rPr>
          <w:sz w:val="22"/>
          <w:szCs w:val="22"/>
        </w:rPr>
        <w:t xml:space="preserve"> validation testing, as applicable.</w:t>
      </w:r>
    </w:p>
    <w:p w14:paraId="25C6008F" w14:textId="4C46A388"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Description of validation participants, including justification </w:t>
      </w:r>
      <w:r w:rsidR="00211FF3" w:rsidRPr="007C2CE7">
        <w:rPr>
          <w:sz w:val="22"/>
          <w:szCs w:val="22"/>
        </w:rPr>
        <w:t>of</w:t>
      </w:r>
      <w:r w:rsidRPr="007C2CE7">
        <w:rPr>
          <w:sz w:val="22"/>
          <w:szCs w:val="22"/>
        </w:rPr>
        <w:t xml:space="preserve"> how the participants are representative of the user population and justification </w:t>
      </w:r>
      <w:r w:rsidR="00211FF3" w:rsidRPr="007C2CE7">
        <w:rPr>
          <w:sz w:val="22"/>
          <w:szCs w:val="22"/>
        </w:rPr>
        <w:t>of</w:t>
      </w:r>
      <w:r w:rsidRPr="007C2CE7">
        <w:rPr>
          <w:sz w:val="22"/>
          <w:szCs w:val="22"/>
        </w:rPr>
        <w:t xml:space="preserve"> the sample size </w:t>
      </w:r>
      <w:r w:rsidR="00211FF3" w:rsidRPr="007C2CE7">
        <w:rPr>
          <w:sz w:val="22"/>
          <w:szCs w:val="22"/>
        </w:rPr>
        <w:t>of</w:t>
      </w:r>
      <w:r w:rsidRPr="007C2CE7">
        <w:rPr>
          <w:sz w:val="22"/>
          <w:szCs w:val="22"/>
        </w:rPr>
        <w:t xml:space="preserve"> each user group.</w:t>
      </w:r>
    </w:p>
    <w:p w14:paraId="381022B3" w14:textId="43302F13" w:rsidR="002F01C7" w:rsidRPr="007C2CE7" w:rsidRDefault="00211FF3"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lastRenderedPageBreak/>
        <w:t>An</w:t>
      </w:r>
      <w:r w:rsidR="00832E94">
        <w:rPr>
          <w:sz w:val="22"/>
          <w:szCs w:val="22"/>
        </w:rPr>
        <w:t>y</w:t>
      </w:r>
      <w:r w:rsidRPr="007C2CE7">
        <w:rPr>
          <w:sz w:val="22"/>
          <w:szCs w:val="22"/>
        </w:rPr>
        <w:t xml:space="preserve"> d</w:t>
      </w:r>
      <w:r w:rsidR="002F01C7" w:rsidRPr="007C2CE7">
        <w:rPr>
          <w:sz w:val="22"/>
          <w:szCs w:val="22"/>
        </w:rPr>
        <w:t xml:space="preserve">eviations from the </w:t>
      </w:r>
      <w:r w:rsidRPr="007C2CE7">
        <w:rPr>
          <w:sz w:val="22"/>
          <w:szCs w:val="22"/>
        </w:rPr>
        <w:t xml:space="preserve">validation </w:t>
      </w:r>
      <w:r w:rsidR="002F01C7" w:rsidRPr="007C2CE7">
        <w:rPr>
          <w:sz w:val="22"/>
          <w:szCs w:val="22"/>
        </w:rPr>
        <w:t>protocol.</w:t>
      </w:r>
    </w:p>
    <w:p w14:paraId="5E100212"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Raw data from the validation.</w:t>
      </w:r>
    </w:p>
    <w:p w14:paraId="272C4C99" w14:textId="2F9B5839"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Conclusion statement confirming </w:t>
      </w:r>
      <w:r w:rsidR="00211FF3" w:rsidRPr="007C2CE7">
        <w:rPr>
          <w:sz w:val="22"/>
          <w:szCs w:val="22"/>
        </w:rPr>
        <w:t xml:space="preserve">whether </w:t>
      </w:r>
      <w:r w:rsidRPr="007C2CE7">
        <w:rPr>
          <w:sz w:val="22"/>
          <w:szCs w:val="22"/>
        </w:rPr>
        <w:t>the design validation met (or failed) the acceptance criteria.</w:t>
      </w:r>
    </w:p>
    <w:p w14:paraId="69835E2D" w14:textId="77777777"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Date performed.</w:t>
      </w:r>
    </w:p>
    <w:p w14:paraId="50B76453" w14:textId="71C70444" w:rsidR="002F01C7" w:rsidRPr="007C2CE7" w:rsidRDefault="002F01C7" w:rsidP="00745B1D">
      <w:pPr>
        <w:pStyle w:val="ListParagraph"/>
        <w:numPr>
          <w:ilvl w:val="1"/>
          <w:numId w:val="47"/>
        </w:numPr>
        <w:tabs>
          <w:tab w:val="clear" w:pos="-720"/>
          <w:tab w:val="left" w:pos="630"/>
        </w:tabs>
        <w:suppressAutoHyphens w:val="0"/>
        <w:spacing w:before="0"/>
        <w:ind w:left="1440" w:right="0"/>
        <w:rPr>
          <w:sz w:val="22"/>
          <w:szCs w:val="22"/>
        </w:rPr>
      </w:pPr>
      <w:r w:rsidRPr="007C2CE7">
        <w:rPr>
          <w:sz w:val="22"/>
          <w:szCs w:val="22"/>
        </w:rPr>
        <w:t xml:space="preserve">Individual(s) responsible for performing the validation. </w:t>
      </w:r>
    </w:p>
    <w:p w14:paraId="26909E98" w14:textId="0A83C11F"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validation protocols must </w:t>
      </w:r>
      <w:r w:rsidR="00FA5F0A">
        <w:rPr>
          <w:rFonts w:ascii="Times New Roman" w:hAnsi="Times New Roman"/>
          <w:noProof w:val="0"/>
          <w:sz w:val="22"/>
          <w:szCs w:val="22"/>
          <w:lang w:val="en-GB"/>
        </w:rPr>
        <w:t xml:space="preserve">follow </w:t>
      </w:r>
      <w:r w:rsidR="00211FF3" w:rsidRPr="007C2CE7">
        <w:rPr>
          <w:rFonts w:ascii="Times New Roman" w:hAnsi="Times New Roman"/>
          <w:b/>
          <w:noProof w:val="0"/>
          <w:sz w:val="22"/>
          <w:szCs w:val="22"/>
          <w:lang w:val="en-GB"/>
        </w:rPr>
        <w:t>SSI</w:t>
      </w:r>
      <w:r w:rsidR="000B078F" w:rsidRPr="007C2CE7">
        <w:rPr>
          <w:rFonts w:ascii="Times New Roman" w:hAnsi="Times New Roman"/>
          <w:b/>
          <w:noProof w:val="0"/>
          <w:sz w:val="22"/>
          <w:szCs w:val="22"/>
          <w:lang w:val="en-GB"/>
        </w:rPr>
        <w:t>-</w:t>
      </w:r>
      <w:r w:rsidR="00211FF3" w:rsidRPr="007C2CE7">
        <w:rPr>
          <w:rFonts w:ascii="Times New Roman" w:hAnsi="Times New Roman"/>
          <w:b/>
          <w:noProof w:val="0"/>
          <w:sz w:val="22"/>
          <w:szCs w:val="22"/>
          <w:lang w:val="en-GB"/>
        </w:rPr>
        <w:t>QF-10</w:t>
      </w:r>
      <w:r w:rsidR="00490508" w:rsidRPr="007C2CE7">
        <w:rPr>
          <w:rFonts w:ascii="Times New Roman" w:hAnsi="Times New Roman"/>
          <w:b/>
          <w:noProof w:val="0"/>
          <w:sz w:val="22"/>
          <w:szCs w:val="22"/>
          <w:lang w:val="en-GB"/>
        </w:rPr>
        <w:t>R</w:t>
      </w:r>
      <w:r w:rsidR="00211FF3" w:rsidRPr="007C2CE7">
        <w:rPr>
          <w:rFonts w:ascii="Times New Roman" w:hAnsi="Times New Roman"/>
          <w:b/>
          <w:noProof w:val="0"/>
          <w:sz w:val="22"/>
          <w:szCs w:val="22"/>
          <w:lang w:val="en-GB"/>
        </w:rPr>
        <w:t xml:space="preserve"> </w:t>
      </w:r>
      <w:r w:rsidR="00EA76A1" w:rsidRPr="007C2CE7">
        <w:rPr>
          <w:rFonts w:ascii="Times New Roman" w:hAnsi="Times New Roman"/>
          <w:b/>
          <w:noProof w:val="0"/>
          <w:sz w:val="22"/>
          <w:szCs w:val="22"/>
          <w:lang w:val="en-GB"/>
        </w:rPr>
        <w:t xml:space="preserve">Design </w:t>
      </w:r>
      <w:r w:rsidR="00490508" w:rsidRPr="007C2CE7">
        <w:rPr>
          <w:rFonts w:ascii="Times New Roman" w:hAnsi="Times New Roman"/>
          <w:b/>
          <w:noProof w:val="0"/>
          <w:sz w:val="22"/>
          <w:szCs w:val="22"/>
          <w:lang w:val="en-GB"/>
        </w:rPr>
        <w:t xml:space="preserve">Verification </w:t>
      </w:r>
      <w:r w:rsidR="002B7C48">
        <w:rPr>
          <w:rFonts w:ascii="Times New Roman" w:hAnsi="Times New Roman"/>
          <w:b/>
          <w:noProof w:val="0"/>
          <w:sz w:val="22"/>
          <w:szCs w:val="22"/>
          <w:lang w:val="en-GB"/>
        </w:rPr>
        <w:t>or</w:t>
      </w:r>
      <w:r w:rsidR="00490508" w:rsidRPr="007C2CE7">
        <w:rPr>
          <w:rFonts w:ascii="Times New Roman" w:hAnsi="Times New Roman"/>
          <w:b/>
          <w:noProof w:val="0"/>
          <w:sz w:val="22"/>
          <w:szCs w:val="22"/>
          <w:lang w:val="en-GB"/>
        </w:rPr>
        <w:t xml:space="preserve"> </w:t>
      </w:r>
      <w:r w:rsidR="00EA76A1" w:rsidRPr="007C2CE7">
        <w:rPr>
          <w:rFonts w:ascii="Times New Roman" w:hAnsi="Times New Roman"/>
          <w:b/>
          <w:noProof w:val="0"/>
          <w:sz w:val="22"/>
          <w:szCs w:val="22"/>
          <w:lang w:val="en-GB"/>
        </w:rPr>
        <w:t xml:space="preserve">Validation </w:t>
      </w:r>
      <w:r w:rsidR="007C2CE7" w:rsidRPr="007C2CE7">
        <w:rPr>
          <w:rFonts w:ascii="Times New Roman" w:hAnsi="Times New Roman"/>
          <w:b/>
          <w:noProof w:val="0"/>
          <w:sz w:val="22"/>
          <w:szCs w:val="22"/>
          <w:lang w:val="en-GB"/>
        </w:rPr>
        <w:t>Protoco</w:t>
      </w:r>
      <w:r w:rsidR="00FA5F0A">
        <w:rPr>
          <w:rFonts w:ascii="Times New Roman" w:hAnsi="Times New Roman"/>
          <w:b/>
          <w:noProof w:val="0"/>
          <w:sz w:val="22"/>
          <w:szCs w:val="22"/>
          <w:lang w:val="en-GB"/>
        </w:rPr>
        <w:t>l</w:t>
      </w:r>
      <w:r w:rsidR="007C2CE7" w:rsidRPr="007C2CE7">
        <w:rPr>
          <w:rFonts w:ascii="Times New Roman" w:hAnsi="Times New Roman"/>
          <w:noProof w:val="0"/>
          <w:sz w:val="22"/>
          <w:szCs w:val="22"/>
          <w:lang w:val="en-GB"/>
        </w:rPr>
        <w:t xml:space="preserve"> </w:t>
      </w:r>
      <w:r w:rsidR="00FA5F0A">
        <w:rPr>
          <w:rFonts w:ascii="Times New Roman" w:hAnsi="Times New Roman"/>
          <w:noProof w:val="0"/>
          <w:sz w:val="22"/>
          <w:szCs w:val="22"/>
          <w:lang w:val="en-GB"/>
        </w:rPr>
        <w:t xml:space="preserve">and its conclusions must </w:t>
      </w:r>
      <w:r w:rsidR="00FA5F0A" w:rsidRPr="007C2CE7">
        <w:rPr>
          <w:rFonts w:ascii="Times New Roman" w:hAnsi="Times New Roman"/>
          <w:noProof w:val="0"/>
          <w:sz w:val="22"/>
          <w:szCs w:val="22"/>
          <w:lang w:val="en-GB"/>
        </w:rPr>
        <w:t>be documented</w:t>
      </w:r>
      <w:r w:rsidR="00FA5F0A">
        <w:rPr>
          <w:rFonts w:ascii="Times New Roman" w:hAnsi="Times New Roman"/>
          <w:noProof w:val="0"/>
          <w:sz w:val="22"/>
          <w:szCs w:val="22"/>
          <w:lang w:val="en-GB"/>
        </w:rPr>
        <w:t xml:space="preserve"> </w:t>
      </w:r>
      <w:r w:rsidR="00FA5F0A" w:rsidRPr="007C2CE7">
        <w:rPr>
          <w:rFonts w:ascii="Times New Roman" w:hAnsi="Times New Roman"/>
          <w:noProof w:val="0"/>
          <w:sz w:val="22"/>
          <w:szCs w:val="22"/>
          <w:lang w:val="en-GB"/>
        </w:rPr>
        <w:t>and approved using</w:t>
      </w:r>
      <w:r w:rsidR="00FA5F0A">
        <w:rPr>
          <w:rFonts w:ascii="Times New Roman" w:hAnsi="Times New Roman"/>
          <w:noProof w:val="0"/>
          <w:sz w:val="22"/>
          <w:szCs w:val="22"/>
          <w:lang w:val="en-GB"/>
        </w:rPr>
        <w:t xml:space="preserve"> </w:t>
      </w:r>
      <w:r w:rsidR="00FA5F0A" w:rsidRPr="007C2CE7">
        <w:rPr>
          <w:rFonts w:ascii="Times New Roman" w:hAnsi="Times New Roman"/>
          <w:b/>
          <w:noProof w:val="0"/>
          <w:sz w:val="22"/>
          <w:szCs w:val="22"/>
          <w:lang w:val="en-GB"/>
        </w:rPr>
        <w:t xml:space="preserve">SSI-QF-10Q Design Verification </w:t>
      </w:r>
      <w:r w:rsidR="00FA5F0A">
        <w:rPr>
          <w:rFonts w:ascii="Times New Roman" w:hAnsi="Times New Roman"/>
          <w:b/>
          <w:noProof w:val="0"/>
          <w:sz w:val="22"/>
          <w:szCs w:val="22"/>
          <w:lang w:val="en-GB"/>
        </w:rPr>
        <w:t>or</w:t>
      </w:r>
      <w:r w:rsidR="00FA5F0A" w:rsidRPr="007C2CE7">
        <w:rPr>
          <w:rFonts w:ascii="Times New Roman" w:hAnsi="Times New Roman"/>
          <w:b/>
          <w:noProof w:val="0"/>
          <w:sz w:val="22"/>
          <w:szCs w:val="22"/>
          <w:lang w:val="en-GB"/>
        </w:rPr>
        <w:t xml:space="preserve"> Validation Report</w:t>
      </w:r>
      <w:r w:rsidR="00FA5F0A">
        <w:rPr>
          <w:rFonts w:ascii="Times New Roman" w:hAnsi="Times New Roman"/>
          <w:b/>
          <w:noProof w:val="0"/>
          <w:sz w:val="22"/>
          <w:szCs w:val="22"/>
          <w:lang w:val="en-GB"/>
        </w:rPr>
        <w:t>.</w:t>
      </w:r>
    </w:p>
    <w:p w14:paraId="1520E9EA" w14:textId="1B619EEF"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Design validation must be conducted on initial production units, lots, or batches, or their equivalents. If production units or production equivalents cannot be used, the design validation protocol and report must include an explanation of the differences, along with a justification for why the differences would not affect the results and validity of the validation activity.</w:t>
      </w:r>
    </w:p>
    <w:p w14:paraId="2ABA6E6E" w14:textId="30A98D1C" w:rsidR="002F01C7" w:rsidRPr="007C2CE7" w:rsidRDefault="002F01C7" w:rsidP="00745B1D">
      <w:pPr>
        <w:pStyle w:val="Body"/>
        <w:numPr>
          <w:ilvl w:val="2"/>
          <w:numId w:val="45"/>
        </w:numPr>
        <w:spacing w:before="120" w:after="0"/>
        <w:rPr>
          <w:rFonts w:ascii="Times New Roman" w:hAnsi="Times New Roman"/>
          <w:noProof w:val="0"/>
          <w:sz w:val="22"/>
          <w:szCs w:val="22"/>
          <w:lang w:val="en-GB"/>
        </w:rPr>
      </w:pPr>
      <w:r w:rsidRPr="007C2CE7">
        <w:rPr>
          <w:rFonts w:ascii="Times New Roman" w:hAnsi="Times New Roman"/>
          <w:noProof w:val="0"/>
          <w:sz w:val="22"/>
          <w:szCs w:val="22"/>
          <w:lang w:val="en-GB"/>
        </w:rPr>
        <w:t>As part of design and development validation</w:t>
      </w:r>
      <w:r w:rsidR="00211FF3" w:rsidRPr="007C2CE7">
        <w:rPr>
          <w:rFonts w:ascii="Times New Roman" w:hAnsi="Times New Roman"/>
          <w:noProof w:val="0"/>
          <w:sz w:val="22"/>
          <w:szCs w:val="22"/>
          <w:lang w:val="en-GB"/>
        </w:rPr>
        <w:t xml:space="preserve"> for a device to be placed on the EU market a </w:t>
      </w:r>
      <w:r w:rsidRPr="007C2CE7">
        <w:rPr>
          <w:rFonts w:ascii="Times New Roman" w:hAnsi="Times New Roman"/>
          <w:noProof w:val="0"/>
          <w:sz w:val="22"/>
          <w:szCs w:val="22"/>
          <w:lang w:val="en-GB"/>
        </w:rPr>
        <w:t xml:space="preserve">clinical evaluation must be performed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211FF3" w:rsidRPr="007C2CE7">
        <w:rPr>
          <w:rFonts w:ascii="Times New Roman" w:hAnsi="Times New Roman"/>
          <w:b/>
          <w:noProof w:val="0"/>
          <w:sz w:val="22"/>
          <w:szCs w:val="22"/>
          <w:lang w:val="en-GB"/>
        </w:rPr>
        <w:t>-SOP-</w:t>
      </w:r>
      <w:r w:rsidR="00BA19A4" w:rsidRPr="007C2CE7">
        <w:rPr>
          <w:rFonts w:ascii="Times New Roman" w:hAnsi="Times New Roman"/>
          <w:b/>
          <w:noProof w:val="0"/>
          <w:sz w:val="22"/>
          <w:szCs w:val="22"/>
          <w:lang w:val="en-GB"/>
        </w:rPr>
        <w:t>25</w:t>
      </w:r>
      <w:r w:rsidR="00211FF3" w:rsidRPr="007C2CE7">
        <w:rPr>
          <w:rFonts w:ascii="Times New Roman" w:hAnsi="Times New Roman"/>
          <w:b/>
          <w:noProof w:val="0"/>
          <w:sz w:val="22"/>
          <w:szCs w:val="22"/>
          <w:lang w:val="en-GB"/>
        </w:rPr>
        <w:t xml:space="preserve"> Clinical Evaluation</w:t>
      </w:r>
      <w:r w:rsidR="00BA19A4" w:rsidRPr="007C2CE7">
        <w:rPr>
          <w:rFonts w:ascii="Times New Roman" w:hAnsi="Times New Roman"/>
          <w:b/>
          <w:noProof w:val="0"/>
          <w:sz w:val="22"/>
          <w:szCs w:val="22"/>
          <w:lang w:val="en-GB"/>
        </w:rPr>
        <w:t>.</w:t>
      </w:r>
      <w:r w:rsidR="00211FF3" w:rsidRPr="007C2CE7">
        <w:rPr>
          <w:rFonts w:ascii="Times New Roman" w:hAnsi="Times New Roman"/>
          <w:b/>
          <w:noProof w:val="0"/>
          <w:sz w:val="22"/>
          <w:szCs w:val="22"/>
          <w:lang w:val="en-GB"/>
        </w:rPr>
        <w:t xml:space="preserve"> </w:t>
      </w:r>
    </w:p>
    <w:p w14:paraId="4D2B432F" w14:textId="269C19BA"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If the intended use requires that the medical device be connected to, or have an interface with, other medical device(s), the design validation </w:t>
      </w:r>
      <w:r w:rsidR="00393AB5" w:rsidRPr="007C2CE7">
        <w:rPr>
          <w:rFonts w:ascii="Times New Roman" w:hAnsi="Times New Roman"/>
          <w:noProof w:val="0"/>
          <w:sz w:val="22"/>
          <w:szCs w:val="22"/>
          <w:lang w:val="en-GB"/>
        </w:rPr>
        <w:t xml:space="preserve">must be </w:t>
      </w:r>
      <w:r w:rsidR="007C2CE7" w:rsidRPr="007C2CE7">
        <w:rPr>
          <w:rFonts w:ascii="Times New Roman" w:hAnsi="Times New Roman"/>
          <w:noProof w:val="0"/>
          <w:sz w:val="22"/>
          <w:szCs w:val="22"/>
          <w:lang w:val="en-GB"/>
        </w:rPr>
        <w:t>met when</w:t>
      </w:r>
      <w:r w:rsidRPr="007C2CE7">
        <w:rPr>
          <w:rFonts w:ascii="Times New Roman" w:hAnsi="Times New Roman"/>
          <w:noProof w:val="0"/>
          <w:sz w:val="22"/>
          <w:szCs w:val="22"/>
          <w:lang w:val="en-GB"/>
        </w:rPr>
        <w:t xml:space="preserve"> it is </w:t>
      </w:r>
      <w:r w:rsidR="00393AB5" w:rsidRPr="007C2CE7">
        <w:rPr>
          <w:rFonts w:ascii="Times New Roman" w:hAnsi="Times New Roman"/>
          <w:noProof w:val="0"/>
          <w:sz w:val="22"/>
          <w:szCs w:val="22"/>
          <w:lang w:val="en-GB"/>
        </w:rPr>
        <w:t xml:space="preserve">so </w:t>
      </w:r>
      <w:r w:rsidRPr="007C2CE7">
        <w:rPr>
          <w:rFonts w:ascii="Times New Roman" w:hAnsi="Times New Roman"/>
          <w:noProof w:val="0"/>
          <w:sz w:val="22"/>
          <w:szCs w:val="22"/>
          <w:lang w:val="en-GB"/>
        </w:rPr>
        <w:t>connected or interfaced.</w:t>
      </w:r>
    </w:p>
    <w:p w14:paraId="0FBD3805" w14:textId="5EA93D30"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If software is part of the design, the design validation must include software validation and risk analysis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F61A76" w:rsidRPr="002B7C48">
        <w:rPr>
          <w:rFonts w:ascii="Times New Roman" w:hAnsi="Times New Roman"/>
          <w:b/>
          <w:noProof w:val="0"/>
          <w:sz w:val="22"/>
          <w:szCs w:val="22"/>
          <w:lang w:val="en-GB"/>
        </w:rPr>
        <w:t>-</w:t>
      </w:r>
      <w:r w:rsidR="00F61A76" w:rsidRPr="007C2CE7">
        <w:rPr>
          <w:rFonts w:ascii="Times New Roman" w:hAnsi="Times New Roman"/>
          <w:b/>
          <w:noProof w:val="0"/>
          <w:sz w:val="22"/>
          <w:szCs w:val="22"/>
          <w:lang w:val="en-GB"/>
        </w:rPr>
        <w:t xml:space="preserve">SOP-20 </w:t>
      </w:r>
      <w:r w:rsidRPr="007C2CE7">
        <w:rPr>
          <w:rFonts w:ascii="Times New Roman" w:hAnsi="Times New Roman"/>
          <w:b/>
          <w:noProof w:val="0"/>
          <w:sz w:val="22"/>
          <w:szCs w:val="22"/>
          <w:lang w:val="en-GB"/>
        </w:rPr>
        <w:t xml:space="preserve">Software </w:t>
      </w:r>
      <w:r w:rsidR="00EA76A1" w:rsidRPr="007C2CE7">
        <w:rPr>
          <w:rFonts w:ascii="Times New Roman" w:hAnsi="Times New Roman"/>
          <w:b/>
          <w:noProof w:val="0"/>
          <w:sz w:val="22"/>
          <w:szCs w:val="22"/>
          <w:lang w:val="en-GB"/>
        </w:rPr>
        <w:t>Development</w:t>
      </w:r>
      <w:r w:rsidRPr="007C2CE7">
        <w:rPr>
          <w:rFonts w:ascii="Times New Roman" w:hAnsi="Times New Roman"/>
          <w:noProof w:val="0"/>
          <w:sz w:val="22"/>
          <w:szCs w:val="22"/>
          <w:lang w:val="en-GB"/>
        </w:rPr>
        <w:t>.</w:t>
      </w:r>
    </w:p>
    <w:p w14:paraId="691AD867" w14:textId="4A160D13"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sz w:val="22"/>
          <w:szCs w:val="22"/>
          <w:lang w:val="en-GB"/>
        </w:rPr>
        <w:t xml:space="preserve">Design validation can also include analysis and inspection methods via </w:t>
      </w:r>
      <w:r w:rsidRPr="007C2CE7">
        <w:rPr>
          <w:rFonts w:ascii="Times New Roman" w:hAnsi="Times New Roman"/>
          <w:noProof w:val="0"/>
          <w:color w:val="000000" w:themeColor="text1"/>
          <w:sz w:val="22"/>
          <w:szCs w:val="22"/>
          <w:lang w:val="en-GB"/>
        </w:rPr>
        <w:t>appropriate pre-clinical laboratory evaluation and/or animal testing and/or full clinical investigations</w:t>
      </w:r>
      <w:r w:rsidR="000C4008" w:rsidRPr="007C2CE7">
        <w:rPr>
          <w:rFonts w:ascii="Times New Roman" w:hAnsi="Times New Roman"/>
          <w:noProof w:val="0"/>
          <w:color w:val="000000" w:themeColor="text1"/>
          <w:sz w:val="22"/>
          <w:szCs w:val="22"/>
          <w:lang w:val="en-GB"/>
        </w:rPr>
        <w:t>/</w:t>
      </w:r>
      <w:r w:rsidRPr="007C2CE7">
        <w:rPr>
          <w:rFonts w:ascii="Times New Roman" w:hAnsi="Times New Roman"/>
          <w:noProof w:val="0"/>
          <w:color w:val="000000" w:themeColor="text1"/>
          <w:sz w:val="22"/>
          <w:szCs w:val="22"/>
          <w:lang w:val="en-GB"/>
        </w:rPr>
        <w:t xml:space="preserve">clinical trials. </w:t>
      </w:r>
    </w:p>
    <w:p w14:paraId="45ECD749" w14:textId="7B9489D1"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color w:val="000000" w:themeColor="text1"/>
          <w:sz w:val="22"/>
          <w:szCs w:val="22"/>
          <w:lang w:val="en-GB"/>
        </w:rPr>
        <w:t xml:space="preserve">Summative usability testing, human factors design </w:t>
      </w:r>
      <w:r w:rsidRPr="007C2CE7">
        <w:rPr>
          <w:rFonts w:ascii="Times New Roman" w:hAnsi="Times New Roman"/>
          <w:noProof w:val="0"/>
          <w:sz w:val="22"/>
          <w:szCs w:val="22"/>
          <w:lang w:val="en-GB"/>
        </w:rPr>
        <w:t xml:space="preserve">validation activities should also be conducted to ensure that the potential for use error during critical tasks has been reduced </w:t>
      </w:r>
      <w:r w:rsidR="00393AB5" w:rsidRPr="007C2CE7">
        <w:rPr>
          <w:rFonts w:ascii="Times New Roman" w:hAnsi="Times New Roman"/>
          <w:noProof w:val="0"/>
          <w:sz w:val="22"/>
          <w:szCs w:val="22"/>
          <w:lang w:val="en-GB"/>
        </w:rPr>
        <w:t xml:space="preserve">to </w:t>
      </w:r>
      <w:r w:rsidRPr="007C2CE7">
        <w:rPr>
          <w:rFonts w:ascii="Times New Roman" w:hAnsi="Times New Roman"/>
          <w:noProof w:val="0"/>
          <w:sz w:val="22"/>
          <w:szCs w:val="22"/>
          <w:lang w:val="en-GB"/>
        </w:rPr>
        <w:t xml:space="preserve">as </w:t>
      </w:r>
      <w:r w:rsidR="00832E94">
        <w:rPr>
          <w:rFonts w:ascii="Times New Roman" w:hAnsi="Times New Roman"/>
          <w:noProof w:val="0"/>
          <w:sz w:val="22"/>
          <w:szCs w:val="22"/>
          <w:lang w:val="en-GB"/>
        </w:rPr>
        <w:t>far</w:t>
      </w:r>
      <w:r w:rsidRPr="007C2CE7">
        <w:rPr>
          <w:rFonts w:ascii="Times New Roman" w:hAnsi="Times New Roman"/>
          <w:noProof w:val="0"/>
          <w:sz w:val="22"/>
          <w:szCs w:val="22"/>
          <w:lang w:val="en-GB"/>
        </w:rPr>
        <w:t xml:space="preserve"> as possible</w:t>
      </w:r>
      <w:r w:rsidR="000C4008" w:rsidRPr="007C2CE7">
        <w:rPr>
          <w:rFonts w:ascii="Times New Roman" w:hAnsi="Times New Roman"/>
          <w:noProof w:val="0"/>
          <w:sz w:val="22"/>
          <w:szCs w:val="22"/>
          <w:lang w:val="en-GB"/>
        </w:rPr>
        <w:t xml:space="preserve">, in accordance </w:t>
      </w:r>
      <w:r w:rsidR="007C2CE7" w:rsidRPr="007C2CE7">
        <w:rPr>
          <w:rFonts w:ascii="Times New Roman" w:hAnsi="Times New Roman"/>
          <w:noProof w:val="0"/>
          <w:sz w:val="22"/>
          <w:szCs w:val="22"/>
          <w:lang w:val="en-GB"/>
        </w:rPr>
        <w:t xml:space="preserve">with </w:t>
      </w:r>
      <w:r w:rsidR="007C2CE7" w:rsidRPr="00117B83">
        <w:rPr>
          <w:rFonts w:ascii="Times New Roman" w:hAnsi="Times New Roman"/>
          <w:b/>
          <w:noProof w:val="0"/>
          <w:sz w:val="22"/>
          <w:szCs w:val="22"/>
          <w:lang w:val="en-GB"/>
        </w:rPr>
        <w:t>SSI</w:t>
      </w:r>
      <w:r w:rsidR="00393AB5" w:rsidRPr="002B7C48">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SOP-</w:t>
      </w:r>
      <w:r w:rsidR="00A1380D" w:rsidRPr="007C2CE7">
        <w:rPr>
          <w:rFonts w:ascii="Times New Roman" w:hAnsi="Times New Roman"/>
          <w:b/>
          <w:noProof w:val="0"/>
          <w:sz w:val="22"/>
          <w:szCs w:val="22"/>
          <w:lang w:val="en-GB"/>
        </w:rPr>
        <w:t>32</w:t>
      </w:r>
      <w:r w:rsidR="00393AB5" w:rsidRPr="007C2CE7">
        <w:rPr>
          <w:rFonts w:ascii="Times New Roman" w:hAnsi="Times New Roman"/>
          <w:b/>
          <w:noProof w:val="0"/>
          <w:sz w:val="22"/>
          <w:szCs w:val="22"/>
          <w:lang w:val="en-GB"/>
        </w:rPr>
        <w:t xml:space="preserve"> </w:t>
      </w:r>
      <w:r w:rsidR="000C4008" w:rsidRPr="007C2CE7">
        <w:rPr>
          <w:rFonts w:ascii="Times New Roman" w:hAnsi="Times New Roman"/>
          <w:b/>
          <w:noProof w:val="0"/>
          <w:sz w:val="22"/>
          <w:szCs w:val="22"/>
          <w:lang w:val="en-GB"/>
        </w:rPr>
        <w:t xml:space="preserve">Usability </w:t>
      </w:r>
      <w:r w:rsidR="007C2CE7" w:rsidRPr="007C2CE7">
        <w:rPr>
          <w:rFonts w:ascii="Times New Roman" w:hAnsi="Times New Roman"/>
          <w:b/>
          <w:noProof w:val="0"/>
          <w:sz w:val="22"/>
          <w:szCs w:val="22"/>
          <w:lang w:val="en-GB"/>
        </w:rPr>
        <w:t>Engineering</w:t>
      </w:r>
      <w:r w:rsidR="00A54BFC" w:rsidRPr="007C2CE7">
        <w:rPr>
          <w:rFonts w:ascii="Times New Roman" w:hAnsi="Times New Roman"/>
          <w:noProof w:val="0"/>
          <w:sz w:val="22"/>
          <w:szCs w:val="22"/>
          <w:lang w:val="en-GB"/>
        </w:rPr>
        <w:t>.</w:t>
      </w:r>
    </w:p>
    <w:p w14:paraId="2A0BECA1" w14:textId="4DD75701"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Risk </w:t>
      </w:r>
      <w:r w:rsidR="00C274BA" w:rsidRPr="007C2CE7">
        <w:rPr>
          <w:rFonts w:ascii="Times New Roman" w:hAnsi="Times New Roman"/>
          <w:noProof w:val="0"/>
          <w:sz w:val="22"/>
          <w:szCs w:val="22"/>
          <w:lang w:val="en-GB"/>
        </w:rPr>
        <w:t>management</w:t>
      </w:r>
      <w:r w:rsidRPr="007C2CE7">
        <w:rPr>
          <w:rFonts w:ascii="Times New Roman" w:hAnsi="Times New Roman"/>
          <w:noProof w:val="0"/>
          <w:sz w:val="22"/>
          <w:szCs w:val="22"/>
          <w:lang w:val="en-GB"/>
        </w:rPr>
        <w:t xml:space="preserve"> documentation must be updated to include </w:t>
      </w:r>
      <w:r w:rsidR="00852AF7">
        <w:rPr>
          <w:rFonts w:ascii="Times New Roman" w:hAnsi="Times New Roman"/>
          <w:noProof w:val="0"/>
          <w:sz w:val="22"/>
          <w:szCs w:val="22"/>
          <w:lang w:val="en-GB"/>
        </w:rPr>
        <w:t xml:space="preserve">any </w:t>
      </w:r>
      <w:r w:rsidRPr="007C2CE7">
        <w:rPr>
          <w:rFonts w:ascii="Times New Roman" w:hAnsi="Times New Roman"/>
          <w:noProof w:val="0"/>
          <w:sz w:val="22"/>
          <w:szCs w:val="22"/>
          <w:lang w:val="en-GB"/>
        </w:rPr>
        <w:t xml:space="preserve">new hazards or harms identified </w:t>
      </w:r>
      <w:r w:rsidR="00393AB5" w:rsidRPr="007C2CE7">
        <w:rPr>
          <w:rFonts w:ascii="Times New Roman" w:hAnsi="Times New Roman"/>
          <w:noProof w:val="0"/>
          <w:sz w:val="22"/>
          <w:szCs w:val="22"/>
          <w:lang w:val="en-GB"/>
        </w:rPr>
        <w:t xml:space="preserve">during </w:t>
      </w:r>
      <w:r w:rsidR="007C2CE7" w:rsidRPr="007C2CE7">
        <w:rPr>
          <w:rFonts w:ascii="Times New Roman" w:hAnsi="Times New Roman"/>
          <w:noProof w:val="0"/>
          <w:sz w:val="22"/>
          <w:szCs w:val="22"/>
          <w:lang w:val="en-GB"/>
        </w:rPr>
        <w:t>validation</w:t>
      </w:r>
      <w:r w:rsidR="00852AF7">
        <w:rPr>
          <w:rFonts w:ascii="Times New Roman" w:hAnsi="Times New Roman"/>
          <w:noProof w:val="0"/>
          <w:sz w:val="22"/>
          <w:szCs w:val="22"/>
          <w:lang w:val="en-GB"/>
        </w:rPr>
        <w:t xml:space="preserve"> and their mitigation</w:t>
      </w:r>
      <w:r w:rsidR="007C2CE7" w:rsidRPr="007C2CE7">
        <w:rPr>
          <w:rFonts w:ascii="Times New Roman" w:hAnsi="Times New Roman"/>
          <w:noProof w:val="0"/>
          <w:sz w:val="22"/>
          <w:szCs w:val="22"/>
          <w:lang w:val="en-GB"/>
        </w:rPr>
        <w:t>.</w:t>
      </w:r>
    </w:p>
    <w:p w14:paraId="4B15927E" w14:textId="3E8AD589" w:rsidR="000E1F27" w:rsidRPr="007C2CE7" w:rsidRDefault="002F01C7" w:rsidP="000E1F27">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results of the validation processes must be fed back into each </w:t>
      </w:r>
      <w:r w:rsidR="000C4008"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of the design and development process, as this can lead to changes and improvements (or into the next design and development revision, or next generation of the product). </w:t>
      </w:r>
    </w:p>
    <w:p w14:paraId="08CF1D6D" w14:textId="7DF60938"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validation report numbers must be referenced in the project </w:t>
      </w:r>
      <w:r w:rsidR="00393AB5" w:rsidRPr="007C2CE7">
        <w:rPr>
          <w:rFonts w:ascii="Times New Roman" w:hAnsi="Times New Roman"/>
          <w:b/>
          <w:noProof w:val="0"/>
          <w:sz w:val="22"/>
          <w:szCs w:val="22"/>
          <w:lang w:val="en-GB"/>
        </w:rPr>
        <w:t>SSI-QF</w:t>
      </w:r>
      <w:r w:rsidR="00621E51" w:rsidRPr="007C2CE7">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 xml:space="preserve">10D </w:t>
      </w:r>
      <w:r w:rsidRPr="007C2CE7">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w:t>
      </w:r>
      <w:r w:rsidR="000E1F27" w:rsidRPr="007C2CE7">
        <w:rPr>
          <w:rFonts w:ascii="Times New Roman" w:hAnsi="Times New Roman"/>
          <w:noProof w:val="0"/>
          <w:sz w:val="22"/>
          <w:szCs w:val="22"/>
          <w:lang w:val="en-GB"/>
        </w:rPr>
        <w:t>(Design Validation) column</w:t>
      </w:r>
      <w:r w:rsidRPr="007C2CE7">
        <w:rPr>
          <w:rFonts w:ascii="Times New Roman" w:hAnsi="Times New Roman"/>
          <w:noProof w:val="0"/>
          <w:sz w:val="22"/>
          <w:szCs w:val="22"/>
          <w:lang w:val="en-GB"/>
        </w:rPr>
        <w:t xml:space="preserve">. The </w:t>
      </w:r>
      <w:r w:rsidRPr="00117B83">
        <w:rPr>
          <w:rFonts w:ascii="Times New Roman" w:hAnsi="Times New Roman"/>
          <w:b/>
          <w:noProof w:val="0"/>
          <w:sz w:val="22"/>
          <w:szCs w:val="22"/>
          <w:lang w:val="en-GB"/>
        </w:rPr>
        <w:t>Design Traceability Matrix</w:t>
      </w:r>
      <w:r w:rsidRPr="007C2CE7">
        <w:rPr>
          <w:rFonts w:ascii="Times New Roman" w:hAnsi="Times New Roman"/>
          <w:noProof w:val="0"/>
          <w:sz w:val="22"/>
          <w:szCs w:val="22"/>
          <w:lang w:val="en-GB"/>
        </w:rPr>
        <w:t xml:space="preserve"> must be reviewed and approved by </w:t>
      </w:r>
      <w:r w:rsidR="00C274BA" w:rsidRPr="007C2CE7">
        <w:rPr>
          <w:rFonts w:ascii="Times New Roman" w:hAnsi="Times New Roman"/>
          <w:noProof w:val="0"/>
          <w:sz w:val="22"/>
          <w:szCs w:val="22"/>
          <w:lang w:val="en-GB"/>
        </w:rPr>
        <w:t xml:space="preserve">the project </w:t>
      </w:r>
      <w:r w:rsidR="007C2CE7" w:rsidRPr="007C2CE7">
        <w:rPr>
          <w:rFonts w:ascii="Times New Roman" w:hAnsi="Times New Roman"/>
          <w:noProof w:val="0"/>
          <w:sz w:val="22"/>
          <w:szCs w:val="22"/>
          <w:lang w:val="en-GB"/>
        </w:rPr>
        <w:t>team at</w:t>
      </w:r>
      <w:r w:rsidRPr="007C2CE7">
        <w:rPr>
          <w:rFonts w:ascii="Times New Roman" w:hAnsi="Times New Roman"/>
          <w:noProof w:val="0"/>
          <w:sz w:val="22"/>
          <w:szCs w:val="22"/>
          <w:lang w:val="en-GB"/>
        </w:rPr>
        <w:t xml:space="preserve"> the end of </w:t>
      </w:r>
      <w:r w:rsidR="007D0982" w:rsidRPr="007C2CE7">
        <w:rPr>
          <w:rFonts w:ascii="Times New Roman" w:hAnsi="Times New Roman"/>
          <w:noProof w:val="0"/>
          <w:sz w:val="22"/>
          <w:szCs w:val="22"/>
          <w:lang w:val="en-GB"/>
        </w:rPr>
        <w:t>Phase</w:t>
      </w:r>
      <w:r w:rsidRPr="007C2CE7">
        <w:rPr>
          <w:rFonts w:ascii="Times New Roman" w:hAnsi="Times New Roman"/>
          <w:noProof w:val="0"/>
          <w:sz w:val="22"/>
          <w:szCs w:val="22"/>
          <w:lang w:val="en-GB"/>
        </w:rPr>
        <w:t xml:space="preserve"> V.</w:t>
      </w:r>
    </w:p>
    <w:p w14:paraId="115D33B6" w14:textId="62CCB17D" w:rsidR="00C274BA" w:rsidRPr="007C2CE7" w:rsidRDefault="00C274BA"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Refer </w:t>
      </w:r>
      <w:r w:rsidR="007C2CE7" w:rsidRPr="007C2CE7">
        <w:rPr>
          <w:rFonts w:ascii="Times New Roman" w:hAnsi="Times New Roman"/>
          <w:noProof w:val="0"/>
          <w:sz w:val="22"/>
          <w:szCs w:val="22"/>
          <w:lang w:val="en-GB"/>
        </w:rPr>
        <w:t xml:space="preserve">to </w:t>
      </w:r>
      <w:r w:rsidR="007C2CE7" w:rsidRPr="00117B83">
        <w:rPr>
          <w:rFonts w:ascii="Times New Roman" w:hAnsi="Times New Roman"/>
          <w:b/>
          <w:noProof w:val="0"/>
          <w:sz w:val="22"/>
          <w:szCs w:val="22"/>
          <w:lang w:val="en-GB"/>
        </w:rPr>
        <w:t>SSI</w:t>
      </w:r>
      <w:r w:rsidR="00393AB5" w:rsidRPr="002B7C48">
        <w:rPr>
          <w:rFonts w:ascii="Times New Roman" w:hAnsi="Times New Roman"/>
          <w:b/>
          <w:noProof w:val="0"/>
          <w:sz w:val="22"/>
          <w:szCs w:val="22"/>
          <w:lang w:val="en-GB"/>
        </w:rPr>
        <w:t>-</w:t>
      </w:r>
      <w:r w:rsidR="00393AB5" w:rsidRPr="007C2CE7">
        <w:rPr>
          <w:rFonts w:ascii="Times New Roman" w:hAnsi="Times New Roman"/>
          <w:b/>
          <w:noProof w:val="0"/>
          <w:sz w:val="22"/>
          <w:szCs w:val="22"/>
          <w:lang w:val="en-GB"/>
        </w:rPr>
        <w:t>QF-</w:t>
      </w:r>
      <w:r w:rsidR="00533FC7" w:rsidRPr="007C2CE7">
        <w:rPr>
          <w:rFonts w:ascii="Times New Roman" w:hAnsi="Times New Roman"/>
          <w:b/>
          <w:noProof w:val="0"/>
          <w:sz w:val="22"/>
          <w:szCs w:val="22"/>
          <w:lang w:val="en-GB"/>
        </w:rPr>
        <w:t>10</w:t>
      </w:r>
      <w:r w:rsidR="00A50CA9">
        <w:rPr>
          <w:rFonts w:ascii="Times New Roman" w:hAnsi="Times New Roman"/>
          <w:b/>
          <w:noProof w:val="0"/>
          <w:sz w:val="22"/>
          <w:szCs w:val="22"/>
          <w:lang w:val="en-GB"/>
        </w:rPr>
        <w:t>U</w:t>
      </w:r>
      <w:r w:rsidR="00393AB5" w:rsidRPr="007C2CE7">
        <w:rPr>
          <w:rFonts w:ascii="Times New Roman" w:hAnsi="Times New Roman"/>
          <w:b/>
          <w:noProof w:val="0"/>
          <w:sz w:val="22"/>
          <w:szCs w:val="22"/>
          <w:lang w:val="en-GB"/>
        </w:rPr>
        <w:t xml:space="preserve"> </w:t>
      </w:r>
      <w:r w:rsidRPr="007C2CE7">
        <w:rPr>
          <w:rFonts w:ascii="Times New Roman" w:hAnsi="Times New Roman"/>
          <w:b/>
          <w:noProof w:val="0"/>
          <w:sz w:val="22"/>
          <w:szCs w:val="22"/>
          <w:lang w:val="en-GB"/>
        </w:rPr>
        <w:t xml:space="preserve">DHF </w:t>
      </w:r>
      <w:r w:rsidR="00D843B1" w:rsidRPr="007C2CE7">
        <w:rPr>
          <w:rFonts w:ascii="Times New Roman" w:hAnsi="Times New Roman"/>
          <w:b/>
          <w:noProof w:val="0"/>
          <w:sz w:val="22"/>
          <w:szCs w:val="22"/>
          <w:lang w:val="en-GB"/>
        </w:rPr>
        <w:t>Verification</w:t>
      </w:r>
      <w:r w:rsidR="00D843B1" w:rsidRPr="007C2CE7">
        <w:rPr>
          <w:rFonts w:ascii="Times New Roman" w:hAnsi="Times New Roman"/>
          <w:noProof w:val="0"/>
          <w:sz w:val="22"/>
          <w:szCs w:val="22"/>
          <w:lang w:val="en-GB"/>
        </w:rPr>
        <w:t xml:space="preserve"> the</w:t>
      </w:r>
      <w:r w:rsidRPr="007C2CE7">
        <w:rPr>
          <w:rFonts w:ascii="Times New Roman" w:hAnsi="Times New Roman"/>
          <w:noProof w:val="0"/>
          <w:sz w:val="22"/>
          <w:szCs w:val="22"/>
          <w:lang w:val="en-GB"/>
        </w:rPr>
        <w:t xml:space="preserve"> minimum requirements that must be completed prior to the design review and moving to the next phase.</w:t>
      </w:r>
    </w:p>
    <w:p w14:paraId="0CA8990C" w14:textId="77777777" w:rsidR="002F01C7" w:rsidRPr="007C2CE7" w:rsidRDefault="002F01C7" w:rsidP="002F01C7">
      <w:pPr>
        <w:pStyle w:val="NormalNumbering"/>
        <w:tabs>
          <w:tab w:val="clear" w:pos="0"/>
        </w:tabs>
        <w:ind w:left="360" w:firstLine="0"/>
        <w:jc w:val="both"/>
        <w:rPr>
          <w:rFonts w:ascii="Times New Roman" w:hAnsi="Times New Roman"/>
          <w:sz w:val="22"/>
          <w:szCs w:val="22"/>
          <w:lang w:val="en-GB"/>
        </w:rPr>
      </w:pPr>
    </w:p>
    <w:p w14:paraId="3B04088C" w14:textId="526B9E0C" w:rsidR="002F01C7" w:rsidRPr="007C2CE7" w:rsidRDefault="007D0982"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Phase</w:t>
      </w:r>
      <w:r w:rsidR="002F01C7" w:rsidRPr="007C2CE7">
        <w:rPr>
          <w:rFonts w:ascii="Times New Roman" w:hAnsi="Times New Roman"/>
          <w:b/>
          <w:bCs/>
          <w:noProof w:val="0"/>
          <w:sz w:val="22"/>
          <w:szCs w:val="22"/>
          <w:lang w:val="en-GB"/>
        </w:rPr>
        <w:t xml:space="preserve"> V</w:t>
      </w:r>
      <w:r w:rsidR="002F7CEC" w:rsidRPr="007C2CE7">
        <w:rPr>
          <w:rFonts w:ascii="Times New Roman" w:hAnsi="Times New Roman"/>
          <w:b/>
          <w:bCs/>
          <w:noProof w:val="0"/>
          <w:sz w:val="22"/>
          <w:szCs w:val="22"/>
          <w:lang w:val="en-GB"/>
        </w:rPr>
        <w:t>I</w:t>
      </w:r>
      <w:r w:rsidR="002F01C7" w:rsidRPr="007C2CE7">
        <w:rPr>
          <w:rFonts w:ascii="Times New Roman" w:hAnsi="Times New Roman"/>
          <w:b/>
          <w:bCs/>
          <w:noProof w:val="0"/>
          <w:sz w:val="22"/>
          <w:szCs w:val="22"/>
          <w:lang w:val="en-GB"/>
        </w:rPr>
        <w:t xml:space="preserve">: Design Transfer </w:t>
      </w:r>
    </w:p>
    <w:p w14:paraId="24C8BCA0" w14:textId="3194232D"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lastRenderedPageBreak/>
        <w:t xml:space="preserve">The purpose of </w:t>
      </w:r>
      <w:r w:rsidR="0035798E"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V</w:t>
      </w:r>
      <w:r w:rsidR="00566F4F" w:rsidRPr="007C2CE7">
        <w:rPr>
          <w:rFonts w:ascii="Times New Roman" w:hAnsi="Times New Roman"/>
          <w:noProof w:val="0"/>
          <w:sz w:val="22"/>
          <w:szCs w:val="22"/>
          <w:lang w:val="en-GB"/>
        </w:rPr>
        <w:t>I</w:t>
      </w:r>
      <w:r w:rsidRPr="007C2CE7">
        <w:rPr>
          <w:rFonts w:ascii="Times New Roman" w:hAnsi="Times New Roman"/>
          <w:noProof w:val="0"/>
          <w:sz w:val="22"/>
          <w:szCs w:val="22"/>
          <w:lang w:val="en-GB"/>
        </w:rPr>
        <w:t xml:space="preserve"> is to transfer the design from the </w:t>
      </w:r>
      <w:r w:rsidR="007D0781" w:rsidRPr="007C2CE7">
        <w:rPr>
          <w:rFonts w:ascii="Times New Roman" w:hAnsi="Times New Roman"/>
          <w:noProof w:val="0"/>
          <w:sz w:val="22"/>
          <w:szCs w:val="22"/>
          <w:lang w:val="en-GB"/>
        </w:rPr>
        <w:t xml:space="preserve">validation </w:t>
      </w:r>
      <w:r w:rsidR="007C2CE7" w:rsidRPr="007C2CE7">
        <w:rPr>
          <w:rFonts w:ascii="Times New Roman" w:hAnsi="Times New Roman"/>
          <w:noProof w:val="0"/>
          <w:sz w:val="22"/>
          <w:szCs w:val="22"/>
          <w:lang w:val="en-GB"/>
        </w:rPr>
        <w:t>phase to</w:t>
      </w:r>
      <w:r w:rsidRPr="007C2CE7">
        <w:rPr>
          <w:rFonts w:ascii="Times New Roman" w:hAnsi="Times New Roman"/>
          <w:noProof w:val="0"/>
          <w:sz w:val="22"/>
          <w:szCs w:val="22"/>
          <w:lang w:val="en-GB"/>
        </w:rPr>
        <w:t xml:space="preserve"> full-scale production, to demonstrate manufacturability of the device, and to </w:t>
      </w:r>
      <w:r w:rsidR="00D843B1" w:rsidRPr="007C2CE7">
        <w:rPr>
          <w:rFonts w:ascii="Times New Roman" w:hAnsi="Times New Roman"/>
          <w:noProof w:val="0"/>
          <w:sz w:val="22"/>
          <w:szCs w:val="22"/>
          <w:lang w:val="en-GB"/>
        </w:rPr>
        <w:t>complete preparations</w:t>
      </w:r>
      <w:r w:rsidRPr="007C2CE7">
        <w:rPr>
          <w:rFonts w:ascii="Times New Roman" w:hAnsi="Times New Roman"/>
          <w:noProof w:val="0"/>
          <w:sz w:val="22"/>
          <w:szCs w:val="22"/>
          <w:lang w:val="en-GB"/>
        </w:rPr>
        <w:t xml:space="preserve"> for product commercialization and market launch. </w:t>
      </w:r>
    </w:p>
    <w:p w14:paraId="43F910D4" w14:textId="3BB2F937"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transfer </w:t>
      </w:r>
      <w:r w:rsidR="00566F4F"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must ensure the following </w:t>
      </w:r>
      <w:r w:rsidR="00852AF7">
        <w:rPr>
          <w:rFonts w:ascii="Times New Roman" w:hAnsi="Times New Roman"/>
          <w:noProof w:val="0"/>
          <w:sz w:val="22"/>
          <w:szCs w:val="22"/>
          <w:lang w:val="en-GB"/>
        </w:rPr>
        <w:t>r</w:t>
      </w:r>
      <w:r w:rsidRPr="007C2CE7">
        <w:rPr>
          <w:rFonts w:ascii="Times New Roman" w:hAnsi="Times New Roman"/>
          <w:noProof w:val="0"/>
          <w:sz w:val="22"/>
          <w:szCs w:val="22"/>
          <w:lang w:val="en-GB"/>
        </w:rPr>
        <w:t xml:space="preserve">equirements are met: </w:t>
      </w:r>
    </w:p>
    <w:p w14:paraId="45077287" w14:textId="18257ED2"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All required manufacturing</w:t>
      </w:r>
      <w:r w:rsidR="00EB6EB2" w:rsidRPr="007C2CE7">
        <w:rPr>
          <w:sz w:val="22"/>
          <w:szCs w:val="22"/>
        </w:rPr>
        <w:t xml:space="preserve"> and</w:t>
      </w:r>
      <w:r w:rsidRPr="007C2CE7">
        <w:rPr>
          <w:sz w:val="22"/>
          <w:szCs w:val="22"/>
        </w:rPr>
        <w:t xml:space="preserve"> inspection procedures</w:t>
      </w:r>
      <w:r w:rsidR="00EB6EB2" w:rsidRPr="007C2CE7">
        <w:rPr>
          <w:sz w:val="22"/>
          <w:szCs w:val="22"/>
        </w:rPr>
        <w:t xml:space="preserve"> and</w:t>
      </w:r>
      <w:r w:rsidRPr="007C2CE7">
        <w:rPr>
          <w:sz w:val="22"/>
          <w:szCs w:val="22"/>
        </w:rPr>
        <w:t xml:space="preserve"> work instructions are created and approved, and any product drawings are </w:t>
      </w:r>
      <w:r w:rsidR="007C2CE7" w:rsidRPr="007C2CE7">
        <w:rPr>
          <w:sz w:val="22"/>
          <w:szCs w:val="22"/>
        </w:rPr>
        <w:t>approved.</w:t>
      </w:r>
    </w:p>
    <w:p w14:paraId="49C172E5" w14:textId="6650C013"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The transferred design is fully documented </w:t>
      </w:r>
      <w:r w:rsidR="00EB6EB2" w:rsidRPr="007C2CE7">
        <w:rPr>
          <w:sz w:val="22"/>
          <w:szCs w:val="22"/>
        </w:rPr>
        <w:t xml:space="preserve">in </w:t>
      </w:r>
      <w:r w:rsidR="007D0781" w:rsidRPr="007C2CE7">
        <w:rPr>
          <w:b/>
          <w:sz w:val="22"/>
          <w:szCs w:val="22"/>
        </w:rPr>
        <w:t>SSI-QF-</w:t>
      </w:r>
      <w:r w:rsidR="00F1659F" w:rsidRPr="007C2CE7">
        <w:rPr>
          <w:b/>
          <w:sz w:val="22"/>
          <w:szCs w:val="22"/>
        </w:rPr>
        <w:t>10</w:t>
      </w:r>
      <w:r w:rsidR="00ED0011">
        <w:rPr>
          <w:b/>
          <w:sz w:val="22"/>
          <w:szCs w:val="22"/>
        </w:rPr>
        <w:t>W</w:t>
      </w:r>
      <w:r w:rsidR="007D0781" w:rsidRPr="007C2CE7">
        <w:rPr>
          <w:b/>
          <w:sz w:val="22"/>
          <w:szCs w:val="22"/>
        </w:rPr>
        <w:t xml:space="preserve"> </w:t>
      </w:r>
      <w:r w:rsidRPr="007C2CE7">
        <w:rPr>
          <w:b/>
          <w:sz w:val="22"/>
          <w:szCs w:val="22"/>
        </w:rPr>
        <w:t>Device Master Record</w:t>
      </w:r>
      <w:r w:rsidR="007D0781" w:rsidRPr="007C2CE7">
        <w:rPr>
          <w:sz w:val="22"/>
          <w:szCs w:val="22"/>
        </w:rPr>
        <w:t xml:space="preserve"> (DMR)</w:t>
      </w:r>
      <w:r w:rsidR="00EB6EB2" w:rsidRPr="007C2CE7">
        <w:rPr>
          <w:sz w:val="22"/>
          <w:szCs w:val="22"/>
        </w:rPr>
        <w:t>.</w:t>
      </w:r>
    </w:p>
    <w:p w14:paraId="1D618A78" w14:textId="7B078B4F"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bCs/>
          <w:sz w:val="22"/>
          <w:szCs w:val="22"/>
        </w:rPr>
      </w:pPr>
      <w:r w:rsidRPr="007C2CE7">
        <w:rPr>
          <w:sz w:val="22"/>
          <w:szCs w:val="22"/>
        </w:rPr>
        <w:t xml:space="preserve">Manufacturing specifications are established including all BOMs and </w:t>
      </w:r>
      <w:r w:rsidR="00665B85" w:rsidRPr="007C2CE7">
        <w:rPr>
          <w:sz w:val="22"/>
          <w:szCs w:val="22"/>
        </w:rPr>
        <w:t>production and inspection records</w:t>
      </w:r>
      <w:r w:rsidR="00EB6EB2" w:rsidRPr="007C2CE7">
        <w:rPr>
          <w:sz w:val="22"/>
          <w:szCs w:val="22"/>
        </w:rPr>
        <w:t xml:space="preserve"> </w:t>
      </w:r>
      <w:r w:rsidRPr="007C2CE7">
        <w:rPr>
          <w:sz w:val="22"/>
          <w:szCs w:val="22"/>
        </w:rPr>
        <w:t xml:space="preserve">in accordance </w:t>
      </w:r>
      <w:r w:rsidR="007C2CE7" w:rsidRPr="007C2CE7">
        <w:rPr>
          <w:sz w:val="22"/>
          <w:szCs w:val="22"/>
        </w:rPr>
        <w:t xml:space="preserve">with </w:t>
      </w:r>
      <w:r w:rsidR="007C2CE7" w:rsidRPr="00117B83">
        <w:rPr>
          <w:b/>
          <w:sz w:val="22"/>
          <w:szCs w:val="22"/>
        </w:rPr>
        <w:t>SSI</w:t>
      </w:r>
      <w:r w:rsidR="00EB6EB2" w:rsidRPr="007C2CE7">
        <w:rPr>
          <w:b/>
          <w:sz w:val="22"/>
          <w:szCs w:val="22"/>
        </w:rPr>
        <w:t xml:space="preserve">-SOP-3 </w:t>
      </w:r>
      <w:r w:rsidR="0035798E" w:rsidRPr="007C2CE7">
        <w:rPr>
          <w:b/>
          <w:sz w:val="22"/>
          <w:szCs w:val="22"/>
        </w:rPr>
        <w:t>Manufacture, Inspection and Test</w:t>
      </w:r>
      <w:r w:rsidR="00665B85" w:rsidRPr="007C2CE7">
        <w:rPr>
          <w:bCs/>
          <w:sz w:val="22"/>
          <w:szCs w:val="22"/>
        </w:rPr>
        <w:t>.</w:t>
      </w:r>
    </w:p>
    <w:p w14:paraId="4209D7D0" w14:textId="338AF224"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All </w:t>
      </w:r>
      <w:r w:rsidR="0035798E" w:rsidRPr="007C2CE7">
        <w:rPr>
          <w:sz w:val="22"/>
          <w:szCs w:val="22"/>
        </w:rPr>
        <w:t>v</w:t>
      </w:r>
      <w:r w:rsidRPr="007C2CE7">
        <w:rPr>
          <w:sz w:val="22"/>
          <w:szCs w:val="22"/>
        </w:rPr>
        <w:t xml:space="preserve">alidation requirements and any </w:t>
      </w:r>
      <w:r w:rsidR="0035798E" w:rsidRPr="007C2CE7">
        <w:rPr>
          <w:sz w:val="22"/>
          <w:szCs w:val="22"/>
        </w:rPr>
        <w:t xml:space="preserve">test method validations </w:t>
      </w:r>
      <w:r w:rsidRPr="007C2CE7">
        <w:rPr>
          <w:sz w:val="22"/>
          <w:szCs w:val="22"/>
        </w:rPr>
        <w:t>have been met</w:t>
      </w:r>
      <w:r w:rsidR="0035798E" w:rsidRPr="007C2CE7">
        <w:rPr>
          <w:sz w:val="22"/>
          <w:szCs w:val="22"/>
        </w:rPr>
        <w:t>.</w:t>
      </w:r>
    </w:p>
    <w:p w14:paraId="0A13382C" w14:textId="5EA183D6" w:rsidR="002F01C7" w:rsidRPr="007C2CE7" w:rsidRDefault="00C274BA" w:rsidP="00A97F0E">
      <w:pPr>
        <w:pStyle w:val="ListParagraph"/>
        <w:numPr>
          <w:ilvl w:val="1"/>
          <w:numId w:val="47"/>
        </w:numPr>
        <w:tabs>
          <w:tab w:val="left" w:pos="630"/>
        </w:tabs>
        <w:ind w:left="1440"/>
        <w:jc w:val="left"/>
        <w:rPr>
          <w:sz w:val="22"/>
          <w:szCs w:val="22"/>
        </w:rPr>
      </w:pPr>
      <w:r w:rsidRPr="007C2CE7">
        <w:rPr>
          <w:sz w:val="22"/>
          <w:szCs w:val="22"/>
        </w:rPr>
        <w:t xml:space="preserve">The </w:t>
      </w:r>
      <w:r w:rsidR="0054776E">
        <w:rPr>
          <w:sz w:val="22"/>
          <w:szCs w:val="22"/>
        </w:rPr>
        <w:t>R</w:t>
      </w:r>
      <w:r w:rsidRPr="007C2CE7">
        <w:rPr>
          <w:sz w:val="22"/>
          <w:szCs w:val="22"/>
        </w:rPr>
        <w:t xml:space="preserve">isk </w:t>
      </w:r>
      <w:r w:rsidR="0054776E">
        <w:rPr>
          <w:sz w:val="22"/>
          <w:szCs w:val="22"/>
        </w:rPr>
        <w:t>M</w:t>
      </w:r>
      <w:r w:rsidRPr="007C2CE7">
        <w:rPr>
          <w:sz w:val="22"/>
          <w:szCs w:val="22"/>
        </w:rPr>
        <w:t xml:space="preserve">anagement </w:t>
      </w:r>
      <w:r w:rsidR="0054776E">
        <w:rPr>
          <w:sz w:val="22"/>
          <w:szCs w:val="22"/>
        </w:rPr>
        <w:t>F</w:t>
      </w:r>
      <w:r w:rsidRPr="007C2CE7">
        <w:rPr>
          <w:sz w:val="22"/>
          <w:szCs w:val="22"/>
        </w:rPr>
        <w:t>ile is</w:t>
      </w:r>
      <w:r w:rsidR="00964738" w:rsidRPr="007C2CE7">
        <w:rPr>
          <w:sz w:val="22"/>
          <w:szCs w:val="22"/>
        </w:rPr>
        <w:t xml:space="preserve"> completed in accordance with </w:t>
      </w:r>
      <w:r w:rsidR="00EB6EB2" w:rsidRPr="007C2CE7">
        <w:rPr>
          <w:b/>
          <w:sz w:val="22"/>
          <w:szCs w:val="22"/>
        </w:rPr>
        <w:t xml:space="preserve">SSI-SOP-13 </w:t>
      </w:r>
      <w:r w:rsidR="00964738" w:rsidRPr="007C2CE7">
        <w:rPr>
          <w:b/>
          <w:sz w:val="22"/>
          <w:szCs w:val="22"/>
        </w:rPr>
        <w:t>Risk Management</w:t>
      </w:r>
      <w:r w:rsidR="00964738" w:rsidRPr="007C2CE7">
        <w:rPr>
          <w:sz w:val="22"/>
          <w:szCs w:val="22"/>
        </w:rPr>
        <w:t>.</w:t>
      </w:r>
    </w:p>
    <w:p w14:paraId="2D41F39B" w14:textId="26C7740C" w:rsidR="002F01C7" w:rsidRPr="007C2CE7" w:rsidRDefault="002F01C7" w:rsidP="00A97F0E">
      <w:pPr>
        <w:pStyle w:val="ListParagraph"/>
        <w:numPr>
          <w:ilvl w:val="1"/>
          <w:numId w:val="47"/>
        </w:numPr>
        <w:tabs>
          <w:tab w:val="left" w:pos="630"/>
        </w:tabs>
        <w:ind w:left="1440"/>
        <w:jc w:val="left"/>
        <w:rPr>
          <w:sz w:val="22"/>
          <w:szCs w:val="22"/>
        </w:rPr>
      </w:pPr>
      <w:r w:rsidRPr="007C2CE7">
        <w:rPr>
          <w:sz w:val="22"/>
          <w:szCs w:val="22"/>
        </w:rPr>
        <w:t xml:space="preserve">Suppliers are qualified in accordance with </w:t>
      </w:r>
      <w:r w:rsidR="00EB6EB2" w:rsidRPr="007C2CE7">
        <w:rPr>
          <w:b/>
          <w:sz w:val="22"/>
          <w:szCs w:val="22"/>
        </w:rPr>
        <w:t>SSI-SOP-2 P</w:t>
      </w:r>
      <w:r w:rsidR="00964738" w:rsidRPr="007C2CE7">
        <w:rPr>
          <w:b/>
          <w:sz w:val="22"/>
          <w:szCs w:val="22"/>
        </w:rPr>
        <w:t>urchasing and accepting goods and services</w:t>
      </w:r>
    </w:p>
    <w:p w14:paraId="562B403F" w14:textId="7BC86259"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Ensuring adequate resources have been allocated </w:t>
      </w:r>
      <w:r w:rsidR="00964738" w:rsidRPr="007C2CE7">
        <w:rPr>
          <w:sz w:val="22"/>
          <w:szCs w:val="22"/>
        </w:rPr>
        <w:t>and all required training is complete</w:t>
      </w:r>
      <w:r w:rsidRPr="007C2CE7">
        <w:rPr>
          <w:sz w:val="22"/>
          <w:szCs w:val="22"/>
        </w:rPr>
        <w:t>.</w:t>
      </w:r>
    </w:p>
    <w:p w14:paraId="544CA0E7" w14:textId="51D86F33" w:rsidR="002F01C7" w:rsidRPr="007C2CE7" w:rsidRDefault="00FA5F0A" w:rsidP="002F01C7">
      <w:pPr>
        <w:pStyle w:val="ListParagraph"/>
        <w:numPr>
          <w:ilvl w:val="1"/>
          <w:numId w:val="47"/>
        </w:numPr>
        <w:tabs>
          <w:tab w:val="clear" w:pos="-720"/>
          <w:tab w:val="left" w:pos="630"/>
        </w:tabs>
        <w:suppressAutoHyphens w:val="0"/>
        <w:spacing w:before="0"/>
        <w:ind w:left="1440" w:right="0"/>
        <w:jc w:val="left"/>
        <w:rPr>
          <w:sz w:val="22"/>
          <w:szCs w:val="22"/>
        </w:rPr>
      </w:pPr>
      <w:r>
        <w:rPr>
          <w:sz w:val="22"/>
          <w:szCs w:val="22"/>
        </w:rPr>
        <w:t>Ensuring availability of p</w:t>
      </w:r>
      <w:r w:rsidR="002F01C7" w:rsidRPr="007C2CE7">
        <w:rPr>
          <w:sz w:val="22"/>
          <w:szCs w:val="22"/>
        </w:rPr>
        <w:t>arts</w:t>
      </w:r>
      <w:r>
        <w:rPr>
          <w:sz w:val="22"/>
          <w:szCs w:val="22"/>
        </w:rPr>
        <w:t xml:space="preserve"> and </w:t>
      </w:r>
      <w:r w:rsidR="002F01C7" w:rsidRPr="007C2CE7">
        <w:rPr>
          <w:sz w:val="22"/>
          <w:szCs w:val="22"/>
        </w:rPr>
        <w:t>materials.</w:t>
      </w:r>
    </w:p>
    <w:p w14:paraId="1AC5ACF7" w14:textId="2ACC5414" w:rsidR="002F01C7" w:rsidRPr="007C2CE7" w:rsidRDefault="00FA5F0A" w:rsidP="002F01C7">
      <w:pPr>
        <w:pStyle w:val="ListParagraph"/>
        <w:numPr>
          <w:ilvl w:val="1"/>
          <w:numId w:val="47"/>
        </w:numPr>
        <w:tabs>
          <w:tab w:val="clear" w:pos="-720"/>
          <w:tab w:val="left" w:pos="630"/>
        </w:tabs>
        <w:suppressAutoHyphens w:val="0"/>
        <w:spacing w:before="0"/>
        <w:ind w:left="1440" w:right="0"/>
        <w:jc w:val="left"/>
        <w:rPr>
          <w:sz w:val="22"/>
          <w:szCs w:val="22"/>
        </w:rPr>
      </w:pPr>
      <w:r>
        <w:rPr>
          <w:sz w:val="22"/>
          <w:szCs w:val="22"/>
        </w:rPr>
        <w:t>Ensuring availability of p</w:t>
      </w:r>
      <w:r w:rsidR="002F01C7" w:rsidRPr="007C2CE7">
        <w:rPr>
          <w:sz w:val="22"/>
          <w:szCs w:val="22"/>
        </w:rPr>
        <w:t>roduction</w:t>
      </w:r>
      <w:r w:rsidR="00EB6EB2" w:rsidRPr="007C2CE7">
        <w:rPr>
          <w:sz w:val="22"/>
          <w:szCs w:val="22"/>
        </w:rPr>
        <w:t>, test</w:t>
      </w:r>
      <w:r w:rsidR="002F01C7" w:rsidRPr="007C2CE7">
        <w:rPr>
          <w:sz w:val="22"/>
          <w:szCs w:val="22"/>
        </w:rPr>
        <w:t xml:space="preserve"> and inspection equipment and tools</w:t>
      </w:r>
      <w:r>
        <w:rPr>
          <w:sz w:val="22"/>
          <w:szCs w:val="22"/>
        </w:rPr>
        <w:t>,</w:t>
      </w:r>
      <w:r w:rsidR="00452C8E">
        <w:rPr>
          <w:sz w:val="22"/>
          <w:szCs w:val="22"/>
        </w:rPr>
        <w:t xml:space="preserve"> </w:t>
      </w:r>
      <w:r w:rsidR="002F01C7" w:rsidRPr="007C2CE7">
        <w:rPr>
          <w:sz w:val="22"/>
          <w:szCs w:val="22"/>
        </w:rPr>
        <w:t>calibrated, validated and maintained.</w:t>
      </w:r>
    </w:p>
    <w:p w14:paraId="0CDB6BC7" w14:textId="4305081A" w:rsidR="002F01C7" w:rsidRPr="00117B83" w:rsidRDefault="00FA5F0A" w:rsidP="00EF533A">
      <w:pPr>
        <w:pStyle w:val="ListParagraph"/>
        <w:numPr>
          <w:ilvl w:val="1"/>
          <w:numId w:val="47"/>
        </w:numPr>
        <w:tabs>
          <w:tab w:val="clear" w:pos="-720"/>
          <w:tab w:val="left" w:pos="630"/>
        </w:tabs>
        <w:suppressAutoHyphens w:val="0"/>
        <w:spacing w:before="0"/>
        <w:ind w:left="1440" w:right="0"/>
        <w:jc w:val="left"/>
        <w:rPr>
          <w:sz w:val="22"/>
          <w:szCs w:val="22"/>
        </w:rPr>
      </w:pPr>
      <w:r w:rsidRPr="00EF533A">
        <w:rPr>
          <w:sz w:val="22"/>
          <w:szCs w:val="22"/>
        </w:rPr>
        <w:t>App</w:t>
      </w:r>
      <w:r w:rsidRPr="00117B83">
        <w:rPr>
          <w:sz w:val="22"/>
          <w:szCs w:val="22"/>
        </w:rPr>
        <w:t>roving f</w:t>
      </w:r>
      <w:r w:rsidR="002F01C7" w:rsidRPr="00117B83">
        <w:rPr>
          <w:sz w:val="22"/>
          <w:szCs w:val="22"/>
        </w:rPr>
        <w:t xml:space="preserve">inal product </w:t>
      </w:r>
      <w:r w:rsidRPr="00117B83">
        <w:rPr>
          <w:sz w:val="22"/>
          <w:szCs w:val="22"/>
        </w:rPr>
        <w:t xml:space="preserve">and package </w:t>
      </w:r>
      <w:r w:rsidR="00964738" w:rsidRPr="00117B83">
        <w:rPr>
          <w:sz w:val="22"/>
          <w:szCs w:val="22"/>
        </w:rPr>
        <w:t>labelling</w:t>
      </w:r>
      <w:r w:rsidR="002F01C7" w:rsidRPr="00117B83">
        <w:rPr>
          <w:sz w:val="22"/>
          <w:szCs w:val="22"/>
        </w:rPr>
        <w:t xml:space="preserve"> </w:t>
      </w:r>
      <w:r w:rsidRPr="00117B83">
        <w:rPr>
          <w:sz w:val="22"/>
          <w:szCs w:val="22"/>
        </w:rPr>
        <w:t xml:space="preserve">and </w:t>
      </w:r>
      <w:r w:rsidR="002F01C7" w:rsidRPr="00117B83">
        <w:rPr>
          <w:sz w:val="22"/>
          <w:szCs w:val="22"/>
        </w:rPr>
        <w:t>IFU</w:t>
      </w:r>
      <w:r w:rsidRPr="00117B83">
        <w:rPr>
          <w:sz w:val="22"/>
          <w:szCs w:val="22"/>
        </w:rPr>
        <w:t>,</w:t>
      </w:r>
      <w:r w:rsidR="002F01C7" w:rsidRPr="00117B83">
        <w:rPr>
          <w:sz w:val="22"/>
          <w:szCs w:val="22"/>
        </w:rPr>
        <w:t xml:space="preserve"> and any promotional materials in accordance with the </w:t>
      </w:r>
      <w:r w:rsidR="00EB6EB2" w:rsidRPr="00117B83">
        <w:rPr>
          <w:b/>
          <w:sz w:val="22"/>
          <w:szCs w:val="22"/>
        </w:rPr>
        <w:t>SSI</w:t>
      </w:r>
      <w:r w:rsidR="009E4AD4" w:rsidRPr="00117B83">
        <w:rPr>
          <w:b/>
          <w:sz w:val="22"/>
          <w:szCs w:val="22"/>
        </w:rPr>
        <w:t>-</w:t>
      </w:r>
      <w:r w:rsidR="00EB6EB2" w:rsidRPr="00117B83">
        <w:rPr>
          <w:b/>
          <w:sz w:val="22"/>
          <w:szCs w:val="22"/>
        </w:rPr>
        <w:t xml:space="preserve">SOP-14 </w:t>
      </w:r>
      <w:r w:rsidR="00964738" w:rsidRPr="00117B83">
        <w:rPr>
          <w:b/>
          <w:sz w:val="22"/>
          <w:szCs w:val="22"/>
        </w:rPr>
        <w:t>Labelling</w:t>
      </w:r>
      <w:r w:rsidR="002F01C7" w:rsidRPr="00117B83">
        <w:rPr>
          <w:b/>
          <w:sz w:val="22"/>
          <w:szCs w:val="22"/>
        </w:rPr>
        <w:t xml:space="preserve"> procedure</w:t>
      </w:r>
      <w:r w:rsidR="002F01C7" w:rsidRPr="00117B83">
        <w:rPr>
          <w:sz w:val="22"/>
          <w:szCs w:val="22"/>
        </w:rPr>
        <w:t xml:space="preserve"> </w:t>
      </w:r>
    </w:p>
    <w:p w14:paraId="32A3E221" w14:textId="6BDF1244" w:rsidR="002F01C7" w:rsidRPr="007C2CE7" w:rsidRDefault="002F01C7" w:rsidP="00442D30">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sz w:val="22"/>
          <w:szCs w:val="22"/>
          <w:lang w:val="en-GB"/>
        </w:rPr>
        <w:t xml:space="preserve"> </w:t>
      </w:r>
      <w:r w:rsidR="00EB6EB2" w:rsidRPr="007C2CE7">
        <w:rPr>
          <w:rFonts w:ascii="Times New Roman" w:hAnsi="Times New Roman"/>
          <w:noProof w:val="0"/>
          <w:sz w:val="22"/>
          <w:szCs w:val="22"/>
          <w:lang w:val="en-GB"/>
        </w:rPr>
        <w:t>O</w:t>
      </w:r>
      <w:r w:rsidRPr="007C2CE7">
        <w:rPr>
          <w:rFonts w:ascii="Times New Roman" w:hAnsi="Times New Roman"/>
          <w:noProof w:val="0"/>
          <w:sz w:val="22"/>
          <w:szCs w:val="22"/>
          <w:lang w:val="en-GB"/>
        </w:rPr>
        <w:t xml:space="preserve">bjective evidence provided for each deliverable, </w:t>
      </w:r>
      <w:r w:rsidRPr="007C2CE7">
        <w:rPr>
          <w:rFonts w:ascii="Times New Roman" w:hAnsi="Times New Roman"/>
          <w:noProof w:val="0"/>
          <w:color w:val="000000" w:themeColor="text1"/>
          <w:sz w:val="22"/>
          <w:szCs w:val="22"/>
          <w:lang w:val="en-GB"/>
        </w:rPr>
        <w:t xml:space="preserve">such as </w:t>
      </w:r>
      <w:r w:rsidR="00EB6EB2" w:rsidRPr="007C2CE7">
        <w:rPr>
          <w:rFonts w:ascii="Times New Roman" w:hAnsi="Times New Roman"/>
          <w:b/>
          <w:noProof w:val="0"/>
          <w:color w:val="000000" w:themeColor="text1"/>
          <w:sz w:val="22"/>
          <w:szCs w:val="22"/>
          <w:lang w:val="en-GB"/>
        </w:rPr>
        <w:t>SSI-QF</w:t>
      </w:r>
      <w:r w:rsidR="002B7C48">
        <w:rPr>
          <w:rFonts w:ascii="Times New Roman" w:hAnsi="Times New Roman"/>
          <w:b/>
          <w:noProof w:val="0"/>
          <w:color w:val="000000" w:themeColor="text1"/>
          <w:sz w:val="22"/>
          <w:szCs w:val="22"/>
          <w:lang w:val="en-GB"/>
        </w:rPr>
        <w:t>-</w:t>
      </w:r>
      <w:r w:rsidR="00EB6EB2" w:rsidRPr="007C2CE7">
        <w:rPr>
          <w:rFonts w:ascii="Times New Roman" w:hAnsi="Times New Roman"/>
          <w:b/>
          <w:noProof w:val="0"/>
          <w:color w:val="000000" w:themeColor="text1"/>
          <w:sz w:val="22"/>
          <w:szCs w:val="22"/>
          <w:lang w:val="en-GB"/>
        </w:rPr>
        <w:t>10</w:t>
      </w:r>
      <w:r w:rsidR="00665B85" w:rsidRPr="007C2CE7">
        <w:rPr>
          <w:rFonts w:ascii="Times New Roman" w:hAnsi="Times New Roman"/>
          <w:b/>
          <w:noProof w:val="0"/>
          <w:color w:val="000000" w:themeColor="text1"/>
          <w:sz w:val="22"/>
          <w:szCs w:val="22"/>
          <w:lang w:val="en-GB"/>
        </w:rPr>
        <w:t>E</w:t>
      </w:r>
      <w:r w:rsidR="00EB6EB2" w:rsidRPr="007C2CE7">
        <w:rPr>
          <w:rFonts w:ascii="Times New Roman" w:hAnsi="Times New Roman"/>
          <w:b/>
          <w:noProof w:val="0"/>
          <w:color w:val="000000" w:themeColor="text1"/>
          <w:sz w:val="22"/>
          <w:szCs w:val="22"/>
          <w:lang w:val="en-GB"/>
        </w:rPr>
        <w:t xml:space="preserve"> </w:t>
      </w:r>
      <w:r w:rsidR="00442D30" w:rsidRPr="007C2CE7">
        <w:rPr>
          <w:rFonts w:ascii="Times New Roman" w:hAnsi="Times New Roman"/>
          <w:b/>
          <w:noProof w:val="0"/>
          <w:color w:val="000000" w:themeColor="text1"/>
          <w:sz w:val="22"/>
          <w:szCs w:val="22"/>
          <w:lang w:val="en-GB"/>
        </w:rPr>
        <w:t>Design Transfer Checklist</w:t>
      </w:r>
      <w:r w:rsidR="003435DE" w:rsidRPr="007C2CE7">
        <w:rPr>
          <w:rFonts w:ascii="Times New Roman" w:hAnsi="Times New Roman"/>
          <w:b/>
          <w:noProof w:val="0"/>
          <w:color w:val="000000" w:themeColor="text1"/>
          <w:sz w:val="22"/>
          <w:szCs w:val="22"/>
          <w:lang w:val="en-GB"/>
        </w:rPr>
        <w:t xml:space="preserve"> </w:t>
      </w:r>
      <w:r w:rsidR="00EB6EB2" w:rsidRPr="007C2CE7">
        <w:rPr>
          <w:rFonts w:ascii="Times New Roman" w:hAnsi="Times New Roman"/>
          <w:noProof w:val="0"/>
          <w:color w:val="000000" w:themeColor="text1"/>
          <w:sz w:val="22"/>
          <w:szCs w:val="22"/>
          <w:lang w:val="en-GB"/>
        </w:rPr>
        <w:t>may</w:t>
      </w:r>
      <w:r w:rsidRPr="007C2CE7">
        <w:rPr>
          <w:rFonts w:ascii="Times New Roman" w:hAnsi="Times New Roman"/>
          <w:noProof w:val="0"/>
          <w:color w:val="000000" w:themeColor="text1"/>
          <w:sz w:val="22"/>
          <w:szCs w:val="22"/>
          <w:lang w:val="en-GB"/>
        </w:rPr>
        <w:t xml:space="preserve"> be used and filed with </w:t>
      </w:r>
      <w:r w:rsidR="00442D30" w:rsidRPr="007C2CE7">
        <w:rPr>
          <w:rFonts w:ascii="Times New Roman" w:hAnsi="Times New Roman"/>
          <w:noProof w:val="0"/>
          <w:color w:val="000000" w:themeColor="text1"/>
          <w:sz w:val="22"/>
          <w:szCs w:val="22"/>
          <w:lang w:val="en-GB"/>
        </w:rPr>
        <w:t xml:space="preserve">the </w:t>
      </w:r>
      <w:r w:rsidRPr="007C2CE7">
        <w:rPr>
          <w:rFonts w:ascii="Times New Roman" w:hAnsi="Times New Roman"/>
          <w:noProof w:val="0"/>
          <w:color w:val="000000" w:themeColor="text1"/>
          <w:sz w:val="22"/>
          <w:szCs w:val="22"/>
          <w:lang w:val="en-GB"/>
        </w:rPr>
        <w:t>Design History File</w:t>
      </w:r>
      <w:r w:rsidR="00BD5322">
        <w:rPr>
          <w:rFonts w:ascii="Times New Roman" w:hAnsi="Times New Roman"/>
          <w:noProof w:val="0"/>
          <w:color w:val="000000" w:themeColor="text1"/>
          <w:sz w:val="22"/>
          <w:szCs w:val="22"/>
          <w:lang w:val="en-GB"/>
        </w:rPr>
        <w:t xml:space="preserve"> –see 7.9</w:t>
      </w:r>
      <w:r w:rsidRPr="007C2CE7">
        <w:rPr>
          <w:rFonts w:ascii="Times New Roman" w:hAnsi="Times New Roman"/>
          <w:noProof w:val="0"/>
          <w:color w:val="000000" w:themeColor="text1"/>
          <w:sz w:val="22"/>
          <w:szCs w:val="22"/>
          <w:lang w:val="en-GB"/>
        </w:rPr>
        <w:t>.</w:t>
      </w:r>
    </w:p>
    <w:p w14:paraId="6FF70F06" w14:textId="3314AC61" w:rsidR="00C274BA" w:rsidRPr="007C2CE7" w:rsidRDefault="00C274BA" w:rsidP="00C274BA">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Refer to the </w:t>
      </w:r>
      <w:r w:rsidR="00EB6EB2" w:rsidRPr="007C2CE7">
        <w:rPr>
          <w:rFonts w:ascii="Times New Roman" w:hAnsi="Times New Roman"/>
          <w:b/>
          <w:noProof w:val="0"/>
          <w:color w:val="000000" w:themeColor="text1"/>
          <w:sz w:val="22"/>
          <w:szCs w:val="22"/>
          <w:lang w:val="en-GB"/>
        </w:rPr>
        <w:t>SSI-QF-</w:t>
      </w:r>
      <w:r w:rsidR="00665B85" w:rsidRPr="007C2CE7">
        <w:rPr>
          <w:rFonts w:ascii="Times New Roman" w:hAnsi="Times New Roman"/>
          <w:b/>
          <w:noProof w:val="0"/>
          <w:color w:val="000000" w:themeColor="text1"/>
          <w:sz w:val="22"/>
          <w:szCs w:val="22"/>
          <w:lang w:val="en-GB"/>
        </w:rPr>
        <w:t>10</w:t>
      </w:r>
      <w:r w:rsidR="00A50CA9">
        <w:rPr>
          <w:rFonts w:ascii="Times New Roman" w:hAnsi="Times New Roman"/>
          <w:b/>
          <w:noProof w:val="0"/>
          <w:color w:val="000000" w:themeColor="text1"/>
          <w:sz w:val="22"/>
          <w:szCs w:val="22"/>
          <w:lang w:val="en-GB"/>
        </w:rPr>
        <w:t>U</w:t>
      </w:r>
      <w:r w:rsidR="00EB6EB2" w:rsidRPr="007C2CE7">
        <w:rPr>
          <w:rFonts w:ascii="Times New Roman" w:hAnsi="Times New Roman"/>
          <w:b/>
          <w:noProof w:val="0"/>
          <w:color w:val="000000" w:themeColor="text1"/>
          <w:sz w:val="22"/>
          <w:szCs w:val="22"/>
          <w:lang w:val="en-GB"/>
        </w:rPr>
        <w:t xml:space="preserve"> </w:t>
      </w:r>
      <w:r w:rsidRPr="007C2CE7">
        <w:rPr>
          <w:rFonts w:ascii="Times New Roman" w:hAnsi="Times New Roman"/>
          <w:b/>
          <w:noProof w:val="0"/>
          <w:color w:val="000000" w:themeColor="text1"/>
          <w:sz w:val="22"/>
          <w:szCs w:val="22"/>
          <w:lang w:val="en-GB"/>
        </w:rPr>
        <w:t xml:space="preserve">DHF </w:t>
      </w:r>
      <w:r w:rsidR="007C2CE7" w:rsidRPr="007C2CE7">
        <w:rPr>
          <w:rFonts w:ascii="Times New Roman" w:hAnsi="Times New Roman"/>
          <w:b/>
          <w:noProof w:val="0"/>
          <w:color w:val="000000" w:themeColor="text1"/>
          <w:sz w:val="22"/>
          <w:szCs w:val="22"/>
          <w:lang w:val="en-GB"/>
        </w:rPr>
        <w:t>Verification</w:t>
      </w:r>
      <w:r w:rsidR="007C2CE7" w:rsidRPr="007C2CE7">
        <w:rPr>
          <w:rFonts w:ascii="Times New Roman" w:hAnsi="Times New Roman"/>
          <w:noProof w:val="0"/>
          <w:color w:val="000000" w:themeColor="text1"/>
          <w:sz w:val="22"/>
          <w:szCs w:val="22"/>
          <w:lang w:val="en-GB"/>
        </w:rPr>
        <w:t xml:space="preserve"> for the</w:t>
      </w:r>
      <w:r w:rsidRPr="007C2CE7">
        <w:rPr>
          <w:rFonts w:ascii="Times New Roman" w:hAnsi="Times New Roman"/>
          <w:noProof w:val="0"/>
          <w:color w:val="000000" w:themeColor="text1"/>
          <w:sz w:val="22"/>
          <w:szCs w:val="22"/>
          <w:lang w:val="en-GB"/>
        </w:rPr>
        <w:t xml:space="preserve"> requirements that must be completed prior to the design review of the Transfer Phase.</w:t>
      </w:r>
    </w:p>
    <w:p w14:paraId="5426E5E7" w14:textId="0E37CA27"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Commercial </w:t>
      </w:r>
      <w:r w:rsidR="00C274BA" w:rsidRPr="007C2CE7">
        <w:rPr>
          <w:rFonts w:ascii="Times New Roman" w:hAnsi="Times New Roman"/>
          <w:noProof w:val="0"/>
          <w:color w:val="000000" w:themeColor="text1"/>
          <w:sz w:val="22"/>
          <w:szCs w:val="22"/>
          <w:lang w:val="en-GB"/>
        </w:rPr>
        <w:t>r</w:t>
      </w:r>
      <w:r w:rsidRPr="007C2CE7">
        <w:rPr>
          <w:rFonts w:ascii="Times New Roman" w:hAnsi="Times New Roman"/>
          <w:noProof w:val="0"/>
          <w:color w:val="000000" w:themeColor="text1"/>
          <w:sz w:val="22"/>
          <w:szCs w:val="22"/>
          <w:lang w:val="en-GB"/>
        </w:rPr>
        <w:t>elease of the product cannot begin until the following is fulfilled</w:t>
      </w:r>
    </w:p>
    <w:p w14:paraId="734EA78E" w14:textId="7B715DDD"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 xml:space="preserve">Regulatory </w:t>
      </w:r>
      <w:r w:rsidR="00636DE1" w:rsidRPr="007C2CE7">
        <w:rPr>
          <w:color w:val="000000" w:themeColor="text1"/>
          <w:sz w:val="22"/>
          <w:szCs w:val="22"/>
        </w:rPr>
        <w:t>approval</w:t>
      </w:r>
      <w:r w:rsidRPr="007C2CE7">
        <w:rPr>
          <w:color w:val="000000" w:themeColor="text1"/>
          <w:sz w:val="22"/>
          <w:szCs w:val="22"/>
        </w:rPr>
        <w:t xml:space="preserve"> is received for the countries </w:t>
      </w:r>
      <w:r w:rsidR="00EB6EB2" w:rsidRPr="007C2CE7">
        <w:rPr>
          <w:color w:val="000000" w:themeColor="text1"/>
          <w:sz w:val="22"/>
          <w:szCs w:val="22"/>
        </w:rPr>
        <w:t xml:space="preserve">in </w:t>
      </w:r>
      <w:r w:rsidR="00D36BE6" w:rsidRPr="007C2CE7">
        <w:rPr>
          <w:color w:val="000000" w:themeColor="text1"/>
          <w:sz w:val="22"/>
          <w:szCs w:val="22"/>
        </w:rPr>
        <w:t>which</w:t>
      </w:r>
      <w:r w:rsidR="00EB6EB2" w:rsidRPr="007C2CE7">
        <w:rPr>
          <w:color w:val="000000" w:themeColor="text1"/>
          <w:sz w:val="22"/>
          <w:szCs w:val="22"/>
        </w:rPr>
        <w:t xml:space="preserve"> </w:t>
      </w:r>
      <w:r w:rsidRPr="007C2CE7">
        <w:rPr>
          <w:color w:val="000000" w:themeColor="text1"/>
          <w:sz w:val="22"/>
          <w:szCs w:val="22"/>
        </w:rPr>
        <w:t>the product is intended to be sold.</w:t>
      </w:r>
    </w:p>
    <w:p w14:paraId="2B7EEE38" w14:textId="03DFE4B7" w:rsidR="002F01C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 xml:space="preserve">All documentation required as part of the Design History File </w:t>
      </w:r>
      <w:r w:rsidR="00EB6EB2" w:rsidRPr="007C2CE7">
        <w:rPr>
          <w:color w:val="000000" w:themeColor="text1"/>
          <w:sz w:val="22"/>
          <w:szCs w:val="22"/>
        </w:rPr>
        <w:t>is</w:t>
      </w:r>
      <w:r w:rsidRPr="007C2CE7">
        <w:rPr>
          <w:color w:val="000000" w:themeColor="text1"/>
          <w:sz w:val="22"/>
          <w:szCs w:val="22"/>
        </w:rPr>
        <w:t xml:space="preserve"> created and any correction, corrective actions</w:t>
      </w:r>
      <w:r w:rsidR="00EB6EB2" w:rsidRPr="007C2CE7">
        <w:rPr>
          <w:color w:val="000000" w:themeColor="text1"/>
          <w:sz w:val="22"/>
          <w:szCs w:val="22"/>
        </w:rPr>
        <w:t xml:space="preserve"> or</w:t>
      </w:r>
      <w:r w:rsidRPr="007C2CE7">
        <w:rPr>
          <w:color w:val="000000" w:themeColor="text1"/>
          <w:sz w:val="22"/>
          <w:szCs w:val="22"/>
        </w:rPr>
        <w:t>, deviation resolution</w:t>
      </w:r>
      <w:r w:rsidR="00EB6EB2" w:rsidRPr="007C2CE7">
        <w:rPr>
          <w:color w:val="000000" w:themeColor="text1"/>
          <w:sz w:val="22"/>
          <w:szCs w:val="22"/>
        </w:rPr>
        <w:t>s</w:t>
      </w:r>
      <w:r w:rsidRPr="007C2CE7">
        <w:rPr>
          <w:color w:val="000000" w:themeColor="text1"/>
          <w:sz w:val="22"/>
          <w:szCs w:val="22"/>
        </w:rPr>
        <w:t xml:space="preserve"> are completed and approved.</w:t>
      </w:r>
    </w:p>
    <w:p w14:paraId="3B41048B" w14:textId="1431A97D" w:rsidR="00BD5322" w:rsidRPr="00117B83" w:rsidRDefault="00BD5322" w:rsidP="002F01C7">
      <w:pPr>
        <w:pStyle w:val="ListParagraph"/>
        <w:numPr>
          <w:ilvl w:val="1"/>
          <w:numId w:val="47"/>
        </w:numPr>
        <w:tabs>
          <w:tab w:val="clear" w:pos="-720"/>
          <w:tab w:val="left" w:pos="630"/>
        </w:tabs>
        <w:suppressAutoHyphens w:val="0"/>
        <w:spacing w:before="0"/>
        <w:ind w:left="1440" w:right="0"/>
        <w:jc w:val="left"/>
        <w:rPr>
          <w:b/>
          <w:color w:val="000000" w:themeColor="text1"/>
          <w:sz w:val="22"/>
          <w:szCs w:val="22"/>
        </w:rPr>
      </w:pPr>
      <w:r w:rsidRPr="00117B83">
        <w:rPr>
          <w:b/>
          <w:color w:val="000000" w:themeColor="text1"/>
          <w:sz w:val="22"/>
          <w:szCs w:val="22"/>
        </w:rPr>
        <w:t xml:space="preserve">SSI-QF-10M </w:t>
      </w:r>
      <w:r w:rsidR="00A21C7F">
        <w:rPr>
          <w:b/>
          <w:color w:val="000000" w:themeColor="text1"/>
          <w:sz w:val="22"/>
          <w:szCs w:val="22"/>
        </w:rPr>
        <w:t xml:space="preserve">EUMDD </w:t>
      </w:r>
      <w:r w:rsidRPr="00117B83">
        <w:rPr>
          <w:b/>
          <w:color w:val="000000" w:themeColor="text1"/>
          <w:sz w:val="22"/>
          <w:szCs w:val="22"/>
        </w:rPr>
        <w:t>Declaration of Conformity</w:t>
      </w:r>
      <w:r>
        <w:rPr>
          <w:b/>
          <w:color w:val="000000" w:themeColor="text1"/>
          <w:sz w:val="22"/>
          <w:szCs w:val="22"/>
        </w:rPr>
        <w:t xml:space="preserve"> </w:t>
      </w:r>
      <w:r w:rsidRPr="00117B83">
        <w:rPr>
          <w:color w:val="000000" w:themeColor="text1"/>
          <w:sz w:val="22"/>
          <w:szCs w:val="22"/>
        </w:rPr>
        <w:t>f</w:t>
      </w:r>
      <w:r>
        <w:rPr>
          <w:color w:val="000000" w:themeColor="text1"/>
          <w:sz w:val="22"/>
          <w:szCs w:val="22"/>
        </w:rPr>
        <w:t>o</w:t>
      </w:r>
      <w:r w:rsidRPr="00117B83">
        <w:rPr>
          <w:color w:val="000000" w:themeColor="text1"/>
          <w:sz w:val="22"/>
          <w:szCs w:val="22"/>
        </w:rPr>
        <w:t>r the device has been issued</w:t>
      </w:r>
      <w:r>
        <w:rPr>
          <w:color w:val="000000" w:themeColor="text1"/>
          <w:sz w:val="22"/>
          <w:szCs w:val="22"/>
        </w:rPr>
        <w:t>.</w:t>
      </w:r>
      <w:r w:rsidRPr="00117B83">
        <w:rPr>
          <w:b/>
          <w:color w:val="000000" w:themeColor="text1"/>
          <w:sz w:val="22"/>
          <w:szCs w:val="22"/>
        </w:rPr>
        <w:t xml:space="preserve"> </w:t>
      </w:r>
    </w:p>
    <w:p w14:paraId="3F85A918" w14:textId="719CA371"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sz w:val="22"/>
          <w:szCs w:val="22"/>
        </w:rPr>
        <w:t>Post Market Surveillance Plan</w:t>
      </w:r>
      <w:r w:rsidR="00442D30" w:rsidRPr="007C2CE7">
        <w:rPr>
          <w:sz w:val="22"/>
          <w:szCs w:val="22"/>
        </w:rPr>
        <w:t xml:space="preserve"> and </w:t>
      </w:r>
      <w:r w:rsidR="00442D30" w:rsidRPr="007C2CE7">
        <w:rPr>
          <w:color w:val="000000" w:themeColor="text1"/>
          <w:sz w:val="22"/>
          <w:szCs w:val="22"/>
        </w:rPr>
        <w:t>Post Market Clinical Follow-Up Plan, as app</w:t>
      </w:r>
      <w:r w:rsidR="00C274BA" w:rsidRPr="007C2CE7">
        <w:rPr>
          <w:color w:val="000000" w:themeColor="text1"/>
          <w:sz w:val="22"/>
          <w:szCs w:val="22"/>
        </w:rPr>
        <w:t>licable</w:t>
      </w:r>
      <w:r w:rsidR="00442D30" w:rsidRPr="007C2CE7">
        <w:rPr>
          <w:color w:val="000000" w:themeColor="text1"/>
          <w:sz w:val="22"/>
          <w:szCs w:val="22"/>
        </w:rPr>
        <w:t>, are</w:t>
      </w:r>
      <w:r w:rsidRPr="007C2CE7">
        <w:rPr>
          <w:color w:val="000000" w:themeColor="text1"/>
          <w:sz w:val="22"/>
          <w:szCs w:val="22"/>
        </w:rPr>
        <w:t xml:space="preserve"> approved in accordance </w:t>
      </w:r>
      <w:r w:rsidR="007C2CE7" w:rsidRPr="007C2CE7">
        <w:rPr>
          <w:color w:val="000000" w:themeColor="text1"/>
          <w:sz w:val="22"/>
          <w:szCs w:val="22"/>
        </w:rPr>
        <w:t xml:space="preserve">with </w:t>
      </w:r>
      <w:r w:rsidR="007C2CE7" w:rsidRPr="00117B83">
        <w:rPr>
          <w:b/>
          <w:color w:val="000000" w:themeColor="text1"/>
          <w:sz w:val="22"/>
          <w:szCs w:val="22"/>
        </w:rPr>
        <w:t>SSI</w:t>
      </w:r>
      <w:r w:rsidR="00EB6EB2" w:rsidRPr="002B7C48">
        <w:rPr>
          <w:b/>
          <w:color w:val="000000" w:themeColor="text1"/>
          <w:sz w:val="22"/>
          <w:szCs w:val="22"/>
        </w:rPr>
        <w:t>-</w:t>
      </w:r>
      <w:r w:rsidR="00EB6EB2" w:rsidRPr="007C2CE7">
        <w:rPr>
          <w:b/>
          <w:color w:val="000000" w:themeColor="text1"/>
          <w:sz w:val="22"/>
          <w:szCs w:val="22"/>
        </w:rPr>
        <w:t xml:space="preserve">SOP-17 </w:t>
      </w:r>
      <w:r w:rsidRPr="007C2CE7">
        <w:rPr>
          <w:b/>
          <w:color w:val="000000" w:themeColor="text1"/>
          <w:sz w:val="22"/>
          <w:szCs w:val="22"/>
        </w:rPr>
        <w:t>Post Market Surveillance</w:t>
      </w:r>
      <w:r w:rsidR="000B1834" w:rsidRPr="007C2CE7">
        <w:rPr>
          <w:b/>
          <w:color w:val="000000" w:themeColor="text1"/>
          <w:sz w:val="22"/>
          <w:szCs w:val="22"/>
        </w:rPr>
        <w:t xml:space="preserve"> and Post-Market Clinical Follow-Up</w:t>
      </w:r>
      <w:r w:rsidR="00636DE1" w:rsidRPr="007C2CE7">
        <w:rPr>
          <w:color w:val="000000" w:themeColor="text1"/>
          <w:sz w:val="22"/>
          <w:szCs w:val="22"/>
        </w:rPr>
        <w:t xml:space="preserve"> for devices to be placed in the EU market</w:t>
      </w:r>
      <w:r w:rsidRPr="007C2CE7">
        <w:rPr>
          <w:color w:val="000000" w:themeColor="text1"/>
          <w:sz w:val="22"/>
          <w:szCs w:val="22"/>
        </w:rPr>
        <w:t>.</w:t>
      </w:r>
    </w:p>
    <w:p w14:paraId="053180F6"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572D1A82" w14:textId="77777777"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Design Reviews</w:t>
      </w:r>
    </w:p>
    <w:p w14:paraId="316F8887" w14:textId="419D8E51" w:rsidR="0096519F" w:rsidRPr="007C2CE7" w:rsidRDefault="002F65D8" w:rsidP="0096519F">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Phase design review</w:t>
      </w:r>
      <w:r w:rsidR="002F01C7" w:rsidRPr="007C2CE7">
        <w:rPr>
          <w:rFonts w:ascii="Times New Roman" w:hAnsi="Times New Roman"/>
          <w:noProof w:val="0"/>
          <w:sz w:val="22"/>
          <w:szCs w:val="22"/>
          <w:lang w:val="en-GB"/>
        </w:rPr>
        <w:t xml:space="preserve">s must be planned and conducted at the end of each design and development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 prior to moving to the </w:t>
      </w:r>
      <w:r w:rsidR="00EB6EB2" w:rsidRPr="007C2CE7">
        <w:rPr>
          <w:rFonts w:ascii="Times New Roman" w:hAnsi="Times New Roman"/>
          <w:noProof w:val="0"/>
          <w:sz w:val="22"/>
          <w:szCs w:val="22"/>
          <w:lang w:val="en-GB"/>
        </w:rPr>
        <w:t>next</w:t>
      </w:r>
      <w:r w:rsidR="002F01C7" w:rsidRPr="007C2CE7">
        <w:rPr>
          <w:rFonts w:ascii="Times New Roman" w:hAnsi="Times New Roman"/>
          <w:noProof w:val="0"/>
          <w:sz w:val="22"/>
          <w:szCs w:val="22"/>
          <w:lang w:val="en-GB"/>
        </w:rPr>
        <w:t xml:space="preserve"> development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w:t>
      </w:r>
    </w:p>
    <w:p w14:paraId="224CEE01" w14:textId="54699390" w:rsidR="002F01C7" w:rsidRPr="007C2CE7" w:rsidRDefault="002F01C7" w:rsidP="0096519F">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participants </w:t>
      </w:r>
      <w:r w:rsidR="00EB6EB2" w:rsidRPr="007C2CE7">
        <w:rPr>
          <w:rFonts w:ascii="Times New Roman" w:hAnsi="Times New Roman"/>
          <w:noProof w:val="0"/>
          <w:sz w:val="22"/>
          <w:szCs w:val="22"/>
          <w:lang w:val="en-GB"/>
        </w:rPr>
        <w:t>in</w:t>
      </w:r>
      <w:r w:rsidRPr="007C2CE7">
        <w:rPr>
          <w:rFonts w:ascii="Times New Roman" w:hAnsi="Times New Roman"/>
          <w:noProof w:val="0"/>
          <w:sz w:val="22"/>
          <w:szCs w:val="22"/>
          <w:lang w:val="en-GB"/>
        </w:rPr>
        <w:t xml:space="preserve"> each </w:t>
      </w:r>
      <w:r w:rsidR="00442D30" w:rsidRPr="007C2CE7">
        <w:rPr>
          <w:rFonts w:ascii="Times New Roman" w:hAnsi="Times New Roman"/>
          <w:noProof w:val="0"/>
          <w:sz w:val="22"/>
          <w:szCs w:val="22"/>
          <w:lang w:val="en-GB"/>
        </w:rPr>
        <w:t>p</w:t>
      </w:r>
      <w:r w:rsidR="002F65D8" w:rsidRPr="007C2CE7">
        <w:rPr>
          <w:rFonts w:ascii="Times New Roman" w:hAnsi="Times New Roman"/>
          <w:noProof w:val="0"/>
          <w:sz w:val="22"/>
          <w:szCs w:val="22"/>
          <w:lang w:val="en-GB"/>
        </w:rPr>
        <w:t xml:space="preserve">hase design review </w:t>
      </w:r>
      <w:r w:rsidRPr="007C2CE7">
        <w:rPr>
          <w:rFonts w:ascii="Times New Roman" w:hAnsi="Times New Roman"/>
          <w:noProof w:val="0"/>
          <w:sz w:val="22"/>
          <w:szCs w:val="22"/>
          <w:lang w:val="en-GB"/>
        </w:rPr>
        <w:t xml:space="preserve">must include representatives of all functions concerned with the design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Pr="007C2CE7">
        <w:rPr>
          <w:rFonts w:ascii="Times New Roman" w:hAnsi="Times New Roman"/>
          <w:noProof w:val="0"/>
          <w:sz w:val="22"/>
          <w:szCs w:val="22"/>
          <w:lang w:val="en-GB"/>
        </w:rPr>
        <w:t xml:space="preserve"> being reviewed</w:t>
      </w:r>
      <w:r w:rsidR="0096519F" w:rsidRPr="007C2CE7">
        <w:rPr>
          <w:rFonts w:ascii="Times New Roman" w:hAnsi="Times New Roman"/>
          <w:noProof w:val="0"/>
          <w:sz w:val="22"/>
          <w:szCs w:val="22"/>
          <w:lang w:val="en-GB"/>
        </w:rPr>
        <w:t xml:space="preserve"> and </w:t>
      </w:r>
      <w:r w:rsidRPr="007C2CE7">
        <w:rPr>
          <w:rFonts w:ascii="Times New Roman" w:hAnsi="Times New Roman"/>
          <w:noProof w:val="0"/>
          <w:sz w:val="22"/>
          <w:szCs w:val="22"/>
          <w:lang w:val="en-GB"/>
        </w:rPr>
        <w:t xml:space="preserve">an independent reviewer. </w:t>
      </w:r>
    </w:p>
    <w:p w14:paraId="7C5357C7" w14:textId="67448B77" w:rsidR="002F01C7" w:rsidRPr="007C2CE7" w:rsidRDefault="00BD5322" w:rsidP="007E29CE">
      <w:pPr>
        <w:pStyle w:val="Body"/>
        <w:numPr>
          <w:ilvl w:val="2"/>
          <w:numId w:val="45"/>
        </w:numPr>
        <w:spacing w:before="120" w:after="0"/>
        <w:jc w:val="left"/>
        <w:rPr>
          <w:rFonts w:ascii="Times New Roman" w:hAnsi="Times New Roman"/>
          <w:noProof w:val="0"/>
          <w:sz w:val="22"/>
          <w:szCs w:val="22"/>
          <w:lang w:val="en-GB"/>
        </w:rPr>
      </w:pPr>
      <w:r>
        <w:rPr>
          <w:rFonts w:ascii="Times New Roman" w:hAnsi="Times New Roman"/>
          <w:noProof w:val="0"/>
          <w:sz w:val="22"/>
          <w:szCs w:val="22"/>
          <w:lang w:val="en-GB"/>
        </w:rPr>
        <w:lastRenderedPageBreak/>
        <w:t>A</w:t>
      </w:r>
      <w:r w:rsidR="002F01C7" w:rsidRPr="007C2CE7">
        <w:rPr>
          <w:rFonts w:ascii="Times New Roman" w:hAnsi="Times New Roman"/>
          <w:noProof w:val="0"/>
          <w:sz w:val="22"/>
          <w:szCs w:val="22"/>
          <w:lang w:val="en-GB"/>
        </w:rPr>
        <w:t xml:space="preserve">ll required deliverables for that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 </w:t>
      </w:r>
      <w:r>
        <w:rPr>
          <w:rFonts w:ascii="Times New Roman" w:hAnsi="Times New Roman"/>
          <w:noProof w:val="0"/>
          <w:sz w:val="22"/>
          <w:szCs w:val="22"/>
          <w:lang w:val="en-GB"/>
        </w:rPr>
        <w:t xml:space="preserve">must </w:t>
      </w:r>
      <w:r w:rsidR="002F01C7" w:rsidRPr="007C2CE7">
        <w:rPr>
          <w:rFonts w:ascii="Times New Roman" w:hAnsi="Times New Roman"/>
          <w:noProof w:val="0"/>
          <w:sz w:val="22"/>
          <w:szCs w:val="22"/>
          <w:lang w:val="en-GB"/>
        </w:rPr>
        <w:t>have been completed</w:t>
      </w:r>
      <w:r>
        <w:rPr>
          <w:rFonts w:ascii="Times New Roman" w:hAnsi="Times New Roman"/>
          <w:noProof w:val="0"/>
          <w:sz w:val="22"/>
          <w:szCs w:val="22"/>
          <w:lang w:val="en-GB"/>
        </w:rPr>
        <w:t xml:space="preserve"> and documented</w:t>
      </w:r>
      <w:r w:rsidR="002F01C7" w:rsidRPr="007C2CE7">
        <w:rPr>
          <w:rFonts w:ascii="Times New Roman" w:hAnsi="Times New Roman"/>
          <w:noProof w:val="0"/>
          <w:sz w:val="22"/>
          <w:szCs w:val="22"/>
          <w:lang w:val="en-GB"/>
        </w:rPr>
        <w:t>.</w:t>
      </w:r>
      <w:r w:rsidR="00452C8E">
        <w:rPr>
          <w:rFonts w:ascii="Times New Roman" w:hAnsi="Times New Roman"/>
          <w:noProof w:val="0"/>
          <w:sz w:val="22"/>
          <w:szCs w:val="22"/>
          <w:lang w:val="en-GB"/>
        </w:rPr>
        <w:t xml:space="preserve"> </w:t>
      </w:r>
      <w:r w:rsidR="00442D30" w:rsidRPr="007C2CE7">
        <w:rPr>
          <w:rFonts w:ascii="Times New Roman" w:hAnsi="Times New Roman"/>
          <w:noProof w:val="0"/>
          <w:sz w:val="22"/>
          <w:szCs w:val="22"/>
          <w:lang w:val="en-GB"/>
        </w:rPr>
        <w:t>W</w:t>
      </w:r>
      <w:r w:rsidR="002F01C7" w:rsidRPr="007C2CE7">
        <w:rPr>
          <w:rFonts w:ascii="Times New Roman" w:hAnsi="Times New Roman"/>
          <w:noProof w:val="0"/>
          <w:sz w:val="22"/>
          <w:szCs w:val="22"/>
          <w:lang w:val="en-GB"/>
        </w:rPr>
        <w:t xml:space="preserve">ork on subsequent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s may </w:t>
      </w:r>
      <w:r>
        <w:rPr>
          <w:rFonts w:ascii="Times New Roman" w:hAnsi="Times New Roman"/>
          <w:noProof w:val="0"/>
          <w:sz w:val="22"/>
          <w:szCs w:val="22"/>
          <w:lang w:val="en-GB"/>
        </w:rPr>
        <w:t xml:space="preserve">proceed </w:t>
      </w:r>
      <w:r w:rsidR="002F01C7" w:rsidRPr="007C2CE7">
        <w:rPr>
          <w:rFonts w:ascii="Times New Roman" w:hAnsi="Times New Roman"/>
          <w:noProof w:val="0"/>
          <w:sz w:val="22"/>
          <w:szCs w:val="22"/>
          <w:lang w:val="en-GB"/>
        </w:rPr>
        <w:t xml:space="preserve">while earlier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s</w:t>
      </w:r>
      <w:r>
        <w:rPr>
          <w:rFonts w:ascii="Times New Roman" w:hAnsi="Times New Roman"/>
          <w:noProof w:val="0"/>
          <w:sz w:val="22"/>
          <w:szCs w:val="22"/>
          <w:lang w:val="en-GB"/>
        </w:rPr>
        <w:t xml:space="preserve"> are in progress</w:t>
      </w:r>
      <w:r w:rsidR="00EB6EB2" w:rsidRPr="007C2CE7">
        <w:rPr>
          <w:rFonts w:ascii="Times New Roman" w:hAnsi="Times New Roman"/>
          <w:noProof w:val="0"/>
          <w:sz w:val="22"/>
          <w:szCs w:val="22"/>
          <w:lang w:val="en-GB"/>
        </w:rPr>
        <w:t>. H</w:t>
      </w:r>
      <w:r w:rsidR="002F01C7" w:rsidRPr="007C2CE7">
        <w:rPr>
          <w:rFonts w:ascii="Times New Roman" w:hAnsi="Times New Roman"/>
          <w:noProof w:val="0"/>
          <w:sz w:val="22"/>
          <w:szCs w:val="22"/>
          <w:lang w:val="en-GB"/>
        </w:rPr>
        <w:t xml:space="preserve">owever </w:t>
      </w:r>
      <w:r>
        <w:rPr>
          <w:rFonts w:ascii="Times New Roman" w:hAnsi="Times New Roman"/>
          <w:noProof w:val="0"/>
          <w:sz w:val="22"/>
          <w:szCs w:val="22"/>
          <w:lang w:val="en-GB"/>
        </w:rPr>
        <w:t xml:space="preserve">subsequent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 xml:space="preserve">s cannot be approved until all earlier </w:t>
      </w:r>
      <w:r w:rsidR="00442D30" w:rsidRPr="007C2CE7">
        <w:rPr>
          <w:rFonts w:ascii="Times New Roman" w:hAnsi="Times New Roman"/>
          <w:noProof w:val="0"/>
          <w:sz w:val="22"/>
          <w:szCs w:val="22"/>
          <w:lang w:val="en-GB"/>
        </w:rPr>
        <w:t>p</w:t>
      </w:r>
      <w:r w:rsidR="007D0982" w:rsidRPr="007C2CE7">
        <w:rPr>
          <w:rFonts w:ascii="Times New Roman" w:hAnsi="Times New Roman"/>
          <w:noProof w:val="0"/>
          <w:sz w:val="22"/>
          <w:szCs w:val="22"/>
          <w:lang w:val="en-GB"/>
        </w:rPr>
        <w:t>hase</w:t>
      </w:r>
      <w:r w:rsidR="002F01C7" w:rsidRPr="007C2CE7">
        <w:rPr>
          <w:rFonts w:ascii="Times New Roman" w:hAnsi="Times New Roman"/>
          <w:noProof w:val="0"/>
          <w:sz w:val="22"/>
          <w:szCs w:val="22"/>
          <w:lang w:val="en-GB"/>
        </w:rPr>
        <w:t>s are completed</w:t>
      </w:r>
      <w:r>
        <w:rPr>
          <w:rFonts w:ascii="Times New Roman" w:hAnsi="Times New Roman"/>
          <w:noProof w:val="0"/>
          <w:sz w:val="22"/>
          <w:szCs w:val="22"/>
          <w:lang w:val="en-GB"/>
        </w:rPr>
        <w:t xml:space="preserve"> and approved</w:t>
      </w:r>
      <w:r w:rsidR="002F01C7" w:rsidRPr="007C2CE7">
        <w:rPr>
          <w:rFonts w:ascii="Times New Roman" w:hAnsi="Times New Roman"/>
          <w:noProof w:val="0"/>
          <w:sz w:val="22"/>
          <w:szCs w:val="22"/>
          <w:lang w:val="en-GB"/>
        </w:rPr>
        <w:t>.</w:t>
      </w:r>
    </w:p>
    <w:p w14:paraId="245B6F12" w14:textId="6BB58B22"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The results of a design review, including identification of the design, the date,</w:t>
      </w:r>
      <w:r w:rsidR="00452C8E">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problems, action items and the individual(s) performing the review, must be documented</w:t>
      </w:r>
      <w:r w:rsidR="00442D30" w:rsidRPr="007C2CE7">
        <w:rPr>
          <w:rFonts w:ascii="Times New Roman" w:hAnsi="Times New Roman"/>
          <w:noProof w:val="0"/>
          <w:sz w:val="22"/>
          <w:szCs w:val="22"/>
          <w:lang w:val="en-GB"/>
        </w:rPr>
        <w:t xml:space="preserve"> and approved using </w:t>
      </w:r>
      <w:r w:rsidR="00EB6EB2" w:rsidRPr="007C2CE7">
        <w:rPr>
          <w:rFonts w:ascii="Times New Roman" w:hAnsi="Times New Roman"/>
          <w:b/>
          <w:noProof w:val="0"/>
          <w:sz w:val="22"/>
          <w:szCs w:val="22"/>
          <w:lang w:val="en-GB"/>
        </w:rPr>
        <w:t>SSI</w:t>
      </w:r>
      <w:r w:rsidR="00D36BE6" w:rsidRPr="007C2CE7">
        <w:rPr>
          <w:rFonts w:ascii="Times New Roman" w:hAnsi="Times New Roman"/>
          <w:b/>
          <w:noProof w:val="0"/>
          <w:sz w:val="22"/>
          <w:szCs w:val="22"/>
          <w:lang w:val="en-GB"/>
        </w:rPr>
        <w:t>-</w:t>
      </w:r>
      <w:r w:rsidR="00EB6EB2" w:rsidRPr="007C2CE7">
        <w:rPr>
          <w:rFonts w:ascii="Times New Roman" w:hAnsi="Times New Roman"/>
          <w:b/>
          <w:noProof w:val="0"/>
          <w:sz w:val="22"/>
          <w:szCs w:val="22"/>
          <w:lang w:val="en-GB"/>
        </w:rPr>
        <w:t xml:space="preserve">QF-10C </w:t>
      </w:r>
      <w:r w:rsidR="00636DE1" w:rsidRPr="007C2CE7">
        <w:rPr>
          <w:rFonts w:ascii="Times New Roman" w:hAnsi="Times New Roman"/>
          <w:b/>
          <w:noProof w:val="0"/>
          <w:sz w:val="22"/>
          <w:szCs w:val="22"/>
          <w:lang w:val="en-GB"/>
        </w:rPr>
        <w:t>Design Review,</w:t>
      </w:r>
      <w:r w:rsidR="00636DE1" w:rsidRPr="007C2CE7">
        <w:rPr>
          <w:rFonts w:ascii="Times New Roman" w:hAnsi="Times New Roman"/>
          <w:noProof w:val="0"/>
          <w:sz w:val="22"/>
          <w:szCs w:val="22"/>
          <w:lang w:val="en-GB"/>
        </w:rPr>
        <w:t xml:space="preserve"> </w:t>
      </w:r>
    </w:p>
    <w:p w14:paraId="62C0D017"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19FBF84C" w14:textId="77777777"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 xml:space="preserve">Design Changes </w:t>
      </w:r>
    </w:p>
    <w:p w14:paraId="72712B56" w14:textId="7D20480C"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bookmarkStart w:id="21" w:name="_Hlk522540462"/>
      <w:r w:rsidRPr="007C2CE7">
        <w:rPr>
          <w:rFonts w:ascii="Times New Roman" w:hAnsi="Times New Roman"/>
          <w:noProof w:val="0"/>
          <w:sz w:val="22"/>
          <w:szCs w:val="22"/>
          <w:lang w:val="en-GB"/>
        </w:rPr>
        <w:t xml:space="preserve">A </w:t>
      </w:r>
      <w:r w:rsidR="0096519F" w:rsidRPr="007C2CE7">
        <w:rPr>
          <w:rFonts w:ascii="Times New Roman" w:hAnsi="Times New Roman"/>
          <w:noProof w:val="0"/>
          <w:sz w:val="22"/>
          <w:szCs w:val="22"/>
          <w:lang w:val="en-GB"/>
        </w:rPr>
        <w:t>d</w:t>
      </w:r>
      <w:r w:rsidRPr="007C2CE7">
        <w:rPr>
          <w:rFonts w:ascii="Times New Roman" w:hAnsi="Times New Roman"/>
          <w:noProof w:val="0"/>
          <w:sz w:val="22"/>
          <w:szCs w:val="22"/>
          <w:lang w:val="en-GB"/>
        </w:rPr>
        <w:t xml:space="preserve">esign </w:t>
      </w:r>
      <w:r w:rsidR="0096519F"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 is any change that affects </w:t>
      </w:r>
      <w:r w:rsidR="00BD5322">
        <w:rPr>
          <w:rFonts w:ascii="Times New Roman" w:hAnsi="Times New Roman"/>
          <w:noProof w:val="0"/>
          <w:sz w:val="22"/>
          <w:szCs w:val="22"/>
          <w:lang w:val="en-GB"/>
        </w:rPr>
        <w:t xml:space="preserve">the conformity of a device </w:t>
      </w:r>
      <w:r w:rsidRPr="007C2CE7">
        <w:rPr>
          <w:rFonts w:ascii="Times New Roman" w:hAnsi="Times New Roman"/>
          <w:noProof w:val="0"/>
          <w:sz w:val="22"/>
          <w:szCs w:val="22"/>
          <w:lang w:val="en-GB"/>
        </w:rPr>
        <w:t xml:space="preserve">to </w:t>
      </w:r>
      <w:r w:rsidR="00D843B1" w:rsidRPr="007C2CE7">
        <w:rPr>
          <w:rFonts w:ascii="Times New Roman" w:hAnsi="Times New Roman"/>
          <w:noProof w:val="0"/>
          <w:sz w:val="22"/>
          <w:szCs w:val="22"/>
          <w:lang w:val="en-GB"/>
        </w:rPr>
        <w:t>the approved</w:t>
      </w:r>
      <w:r w:rsidRPr="007C2CE7">
        <w:rPr>
          <w:rFonts w:ascii="Times New Roman" w:hAnsi="Times New Roman"/>
          <w:noProof w:val="0"/>
          <w:sz w:val="22"/>
          <w:szCs w:val="22"/>
          <w:lang w:val="en-GB"/>
        </w:rPr>
        <w:t xml:space="preserve"> product specifications, user needs or intended use(s). Design </w:t>
      </w:r>
      <w:r w:rsidR="00D20139"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hanges include </w:t>
      </w:r>
      <w:r w:rsidR="00BD5322">
        <w:rPr>
          <w:rFonts w:ascii="Times New Roman" w:hAnsi="Times New Roman"/>
          <w:noProof w:val="0"/>
          <w:sz w:val="22"/>
          <w:szCs w:val="22"/>
          <w:lang w:val="en-GB"/>
        </w:rPr>
        <w:t xml:space="preserve">among other things </w:t>
      </w:r>
      <w:r w:rsidRPr="007C2CE7">
        <w:rPr>
          <w:rFonts w:ascii="Times New Roman" w:hAnsi="Times New Roman"/>
          <w:noProof w:val="0"/>
          <w:sz w:val="22"/>
          <w:szCs w:val="22"/>
          <w:lang w:val="en-GB"/>
        </w:rPr>
        <w:t xml:space="preserve">changes to material, configuration, </w:t>
      </w:r>
      <w:r w:rsidR="00D843B1" w:rsidRPr="007C2CE7">
        <w:rPr>
          <w:rFonts w:ascii="Times New Roman" w:hAnsi="Times New Roman"/>
          <w:noProof w:val="0"/>
          <w:sz w:val="22"/>
          <w:szCs w:val="22"/>
          <w:lang w:val="en-GB"/>
        </w:rPr>
        <w:t>labelling</w:t>
      </w:r>
      <w:r w:rsidRPr="007C2CE7">
        <w:rPr>
          <w:rFonts w:ascii="Times New Roman" w:hAnsi="Times New Roman"/>
          <w:noProof w:val="0"/>
          <w:sz w:val="22"/>
          <w:szCs w:val="22"/>
          <w:lang w:val="en-GB"/>
        </w:rPr>
        <w:t xml:space="preserve">, </w:t>
      </w:r>
      <w:proofErr w:type="gramStart"/>
      <w:r w:rsidRPr="007C2CE7">
        <w:rPr>
          <w:rFonts w:ascii="Times New Roman" w:hAnsi="Times New Roman"/>
          <w:noProof w:val="0"/>
          <w:sz w:val="22"/>
          <w:szCs w:val="22"/>
          <w:lang w:val="en-GB"/>
        </w:rPr>
        <w:t>principle</w:t>
      </w:r>
      <w:proofErr w:type="gramEnd"/>
      <w:r w:rsidRPr="007C2CE7">
        <w:rPr>
          <w:rFonts w:ascii="Times New Roman" w:hAnsi="Times New Roman"/>
          <w:noProof w:val="0"/>
          <w:sz w:val="22"/>
          <w:szCs w:val="22"/>
          <w:lang w:val="en-GB"/>
        </w:rPr>
        <w:t xml:space="preserve"> of operation, manufacturing process, quality attributes</w:t>
      </w:r>
      <w:r w:rsidR="00AC3142" w:rsidRPr="007C2CE7">
        <w:rPr>
          <w:rFonts w:ascii="Times New Roman" w:hAnsi="Times New Roman"/>
          <w:noProof w:val="0"/>
          <w:sz w:val="22"/>
          <w:szCs w:val="22"/>
          <w:lang w:val="en-GB"/>
        </w:rPr>
        <w:t xml:space="preserve"> or</w:t>
      </w:r>
      <w:r w:rsidRPr="007C2CE7">
        <w:rPr>
          <w:rFonts w:ascii="Times New Roman" w:hAnsi="Times New Roman"/>
          <w:noProof w:val="0"/>
          <w:sz w:val="22"/>
          <w:szCs w:val="22"/>
          <w:lang w:val="en-GB"/>
        </w:rPr>
        <w:t xml:space="preserve"> supplier.</w:t>
      </w:r>
    </w:p>
    <w:p w14:paraId="7A987721" w14:textId="496B8AE6" w:rsidR="002F01C7" w:rsidRPr="007C2CE7" w:rsidRDefault="00D843B1" w:rsidP="007E29CE">
      <w:pPr>
        <w:pStyle w:val="Body"/>
        <w:numPr>
          <w:ilvl w:val="2"/>
          <w:numId w:val="45"/>
        </w:numPr>
        <w:spacing w:before="120" w:after="0"/>
        <w:jc w:val="left"/>
        <w:rPr>
          <w:rFonts w:ascii="Times New Roman" w:hAnsi="Times New Roman"/>
          <w:noProof w:val="0"/>
          <w:sz w:val="22"/>
          <w:szCs w:val="22"/>
          <w:lang w:val="en-GB"/>
        </w:rPr>
      </w:pPr>
      <w:bookmarkStart w:id="22" w:name="_Hlk522540490"/>
      <w:bookmarkEnd w:id="21"/>
      <w:r w:rsidRPr="007C2CE7">
        <w:rPr>
          <w:rFonts w:ascii="Times New Roman" w:hAnsi="Times New Roman"/>
          <w:noProof w:val="0"/>
          <w:sz w:val="22"/>
          <w:szCs w:val="22"/>
          <w:lang w:val="en-GB"/>
        </w:rPr>
        <w:t>Changes</w:t>
      </w:r>
      <w:r w:rsidR="002F01C7" w:rsidRPr="007C2CE7">
        <w:rPr>
          <w:rFonts w:ascii="Times New Roman" w:hAnsi="Times New Roman"/>
          <w:noProof w:val="0"/>
          <w:sz w:val="22"/>
          <w:szCs w:val="22"/>
          <w:lang w:val="en-GB"/>
        </w:rPr>
        <w:t xml:space="preserve"> must be initiated </w:t>
      </w:r>
      <w:bookmarkEnd w:id="22"/>
      <w:r w:rsidRPr="007C2CE7">
        <w:rPr>
          <w:rFonts w:ascii="Times New Roman" w:hAnsi="Times New Roman"/>
          <w:noProof w:val="0"/>
          <w:sz w:val="22"/>
          <w:szCs w:val="22"/>
          <w:lang w:val="en-GB"/>
        </w:rPr>
        <w:t xml:space="preserve">using </w:t>
      </w:r>
      <w:r w:rsidRPr="00117B83">
        <w:rPr>
          <w:rFonts w:ascii="Times New Roman" w:hAnsi="Times New Roman"/>
          <w:b/>
          <w:noProof w:val="0"/>
          <w:sz w:val="22"/>
          <w:szCs w:val="22"/>
          <w:lang w:val="en-GB"/>
        </w:rPr>
        <w:t>SSI</w:t>
      </w:r>
      <w:r w:rsidR="00DD3A9C" w:rsidRPr="002B7C48">
        <w:rPr>
          <w:rFonts w:ascii="Times New Roman" w:hAnsi="Times New Roman"/>
          <w:b/>
          <w:noProof w:val="0"/>
          <w:sz w:val="22"/>
          <w:szCs w:val="22"/>
          <w:lang w:val="en-GB"/>
        </w:rPr>
        <w:t>-</w:t>
      </w:r>
      <w:r w:rsidR="00DD3A9C" w:rsidRPr="007C2CE7">
        <w:rPr>
          <w:rFonts w:ascii="Times New Roman" w:hAnsi="Times New Roman"/>
          <w:b/>
          <w:noProof w:val="0"/>
          <w:sz w:val="22"/>
          <w:szCs w:val="22"/>
          <w:lang w:val="en-GB"/>
        </w:rPr>
        <w:t xml:space="preserve">QF-10G </w:t>
      </w:r>
      <w:r w:rsidR="00AC3142" w:rsidRPr="007C2CE7">
        <w:rPr>
          <w:rFonts w:ascii="Times New Roman" w:hAnsi="Times New Roman"/>
          <w:b/>
          <w:noProof w:val="0"/>
          <w:sz w:val="22"/>
          <w:szCs w:val="22"/>
          <w:lang w:val="en-GB"/>
        </w:rPr>
        <w:t>Design Change</w:t>
      </w:r>
      <w:r w:rsidR="00113696" w:rsidRPr="007C2CE7">
        <w:rPr>
          <w:rFonts w:ascii="Times New Roman" w:hAnsi="Times New Roman"/>
          <w:b/>
          <w:noProof w:val="0"/>
          <w:sz w:val="22"/>
          <w:szCs w:val="22"/>
          <w:lang w:val="en-GB"/>
        </w:rPr>
        <w:t xml:space="preserve"> Record and</w:t>
      </w:r>
      <w:r w:rsidR="00AC3142" w:rsidRPr="007C2CE7">
        <w:rPr>
          <w:rFonts w:ascii="Times New Roman" w:hAnsi="Times New Roman"/>
          <w:b/>
          <w:noProof w:val="0"/>
          <w:sz w:val="22"/>
          <w:szCs w:val="22"/>
          <w:lang w:val="en-GB"/>
        </w:rPr>
        <w:t xml:space="preserve"> </w:t>
      </w:r>
      <w:r w:rsidR="00665B85" w:rsidRPr="007C2CE7">
        <w:rPr>
          <w:rFonts w:ascii="Times New Roman" w:hAnsi="Times New Roman"/>
          <w:b/>
          <w:noProof w:val="0"/>
          <w:sz w:val="22"/>
          <w:szCs w:val="22"/>
          <w:lang w:val="en-GB"/>
        </w:rPr>
        <w:t xml:space="preserve">Evaluation Form </w:t>
      </w:r>
      <w:r w:rsidR="00DD3A9C" w:rsidRPr="007C2CE7">
        <w:rPr>
          <w:rFonts w:ascii="Times New Roman" w:hAnsi="Times New Roman"/>
          <w:noProof w:val="0"/>
          <w:sz w:val="22"/>
          <w:szCs w:val="22"/>
          <w:lang w:val="en-GB"/>
        </w:rPr>
        <w:t xml:space="preserve">on which its </w:t>
      </w:r>
      <w:r w:rsidRPr="007C2CE7">
        <w:rPr>
          <w:rFonts w:ascii="Times New Roman" w:hAnsi="Times New Roman"/>
          <w:noProof w:val="0"/>
          <w:sz w:val="22"/>
          <w:szCs w:val="22"/>
          <w:lang w:val="en-GB"/>
        </w:rPr>
        <w:t>effect</w:t>
      </w:r>
      <w:r w:rsidR="002F01C7" w:rsidRPr="007C2CE7">
        <w:rPr>
          <w:rFonts w:ascii="Times New Roman" w:hAnsi="Times New Roman"/>
          <w:noProof w:val="0"/>
          <w:sz w:val="22"/>
          <w:szCs w:val="22"/>
          <w:lang w:val="en-GB"/>
        </w:rPr>
        <w:t xml:space="preserve"> on function, performance, safety and usability of the product will be evaluated.</w:t>
      </w:r>
    </w:p>
    <w:p w14:paraId="461F149D" w14:textId="118CE65E"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w:t>
      </w:r>
      <w:r w:rsidR="0096519F" w:rsidRPr="007C2CE7">
        <w:rPr>
          <w:rFonts w:ascii="Times New Roman" w:hAnsi="Times New Roman"/>
          <w:noProof w:val="0"/>
          <w:sz w:val="22"/>
          <w:szCs w:val="22"/>
          <w:lang w:val="en-GB"/>
        </w:rPr>
        <w:t>d</w:t>
      </w:r>
      <w:r w:rsidRPr="007C2CE7">
        <w:rPr>
          <w:rFonts w:ascii="Times New Roman" w:hAnsi="Times New Roman"/>
          <w:noProof w:val="0"/>
          <w:sz w:val="22"/>
          <w:szCs w:val="22"/>
          <w:lang w:val="en-GB"/>
        </w:rPr>
        <w:t xml:space="preserve">esign </w:t>
      </w:r>
      <w:r w:rsidR="0096519F" w:rsidRPr="007C2CE7">
        <w:rPr>
          <w:rFonts w:ascii="Times New Roman" w:hAnsi="Times New Roman"/>
          <w:noProof w:val="0"/>
          <w:sz w:val="22"/>
          <w:szCs w:val="22"/>
          <w:lang w:val="en-GB"/>
        </w:rPr>
        <w:t>c</w:t>
      </w:r>
      <w:r w:rsidRPr="007C2CE7">
        <w:rPr>
          <w:rFonts w:ascii="Times New Roman" w:hAnsi="Times New Roman"/>
          <w:noProof w:val="0"/>
          <w:sz w:val="22"/>
          <w:szCs w:val="22"/>
          <w:lang w:val="en-GB"/>
        </w:rPr>
        <w:t xml:space="preserve">hanges must be assessed for </w:t>
      </w:r>
      <w:r w:rsidR="00DD3A9C" w:rsidRPr="007C2CE7">
        <w:rPr>
          <w:rFonts w:ascii="Times New Roman" w:hAnsi="Times New Roman"/>
          <w:noProof w:val="0"/>
          <w:sz w:val="22"/>
          <w:szCs w:val="22"/>
          <w:lang w:val="en-GB"/>
        </w:rPr>
        <w:t xml:space="preserve">its </w:t>
      </w:r>
      <w:r w:rsidR="00D843B1" w:rsidRPr="007C2CE7">
        <w:rPr>
          <w:rFonts w:ascii="Times New Roman" w:hAnsi="Times New Roman"/>
          <w:noProof w:val="0"/>
          <w:sz w:val="22"/>
          <w:szCs w:val="22"/>
          <w:lang w:val="en-GB"/>
        </w:rPr>
        <w:t>effect on</w:t>
      </w:r>
      <w:r w:rsidR="00AC3142" w:rsidRPr="007C2CE7">
        <w:rPr>
          <w:rFonts w:ascii="Times New Roman" w:hAnsi="Times New Roman"/>
          <w:noProof w:val="0"/>
          <w:sz w:val="22"/>
          <w:szCs w:val="22"/>
          <w:lang w:val="en-GB"/>
        </w:rPr>
        <w:t xml:space="preserve"> </w:t>
      </w:r>
      <w:r w:rsidRPr="007C2CE7">
        <w:rPr>
          <w:rFonts w:ascii="Times New Roman" w:hAnsi="Times New Roman"/>
          <w:noProof w:val="0"/>
          <w:sz w:val="22"/>
          <w:szCs w:val="22"/>
          <w:lang w:val="en-GB"/>
        </w:rPr>
        <w:t>the following:</w:t>
      </w:r>
    </w:p>
    <w:p w14:paraId="3166ACF8" w14:textId="346F2460"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User needs</w:t>
      </w:r>
    </w:p>
    <w:p w14:paraId="4B066914" w14:textId="30442EDE"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Product specifications (design inputs)</w:t>
      </w:r>
    </w:p>
    <w:p w14:paraId="4FFA0CF1" w14:textId="7DFA85FB"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Design outputs</w:t>
      </w:r>
    </w:p>
    <w:p w14:paraId="46CF49E0" w14:textId="6FE28370"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Design verification and validation</w:t>
      </w:r>
    </w:p>
    <w:p w14:paraId="1951E56D" w14:textId="00DA1429" w:rsidR="002F01C7" w:rsidRPr="007C2CE7" w:rsidRDefault="00AC3142"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color w:val="7030A0"/>
          <w:sz w:val="22"/>
          <w:szCs w:val="22"/>
        </w:rPr>
        <w:t>I</w:t>
      </w:r>
      <w:r w:rsidR="002F01C7" w:rsidRPr="007C2CE7">
        <w:rPr>
          <w:sz w:val="22"/>
          <w:szCs w:val="22"/>
        </w:rPr>
        <w:t xml:space="preserve">nspection, </w:t>
      </w:r>
      <w:r w:rsidRPr="007C2CE7">
        <w:rPr>
          <w:sz w:val="22"/>
          <w:szCs w:val="22"/>
        </w:rPr>
        <w:t>or assembly</w:t>
      </w:r>
      <w:r w:rsidR="002F01C7" w:rsidRPr="007C2CE7">
        <w:rPr>
          <w:sz w:val="22"/>
          <w:szCs w:val="22"/>
        </w:rPr>
        <w:t xml:space="preserve"> procedures</w:t>
      </w:r>
    </w:p>
    <w:p w14:paraId="75DB5246" w14:textId="7F31178E"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 xml:space="preserve">Risk </w:t>
      </w:r>
      <w:r w:rsidR="0054776E">
        <w:rPr>
          <w:sz w:val="22"/>
          <w:szCs w:val="22"/>
        </w:rPr>
        <w:t>M</w:t>
      </w:r>
      <w:r w:rsidRPr="007C2CE7">
        <w:rPr>
          <w:sz w:val="22"/>
          <w:szCs w:val="22"/>
        </w:rPr>
        <w:t xml:space="preserve">anagement </w:t>
      </w:r>
      <w:r w:rsidR="0054776E">
        <w:rPr>
          <w:sz w:val="22"/>
          <w:szCs w:val="22"/>
        </w:rPr>
        <w:t>F</w:t>
      </w:r>
      <w:r w:rsidRPr="007C2CE7">
        <w:rPr>
          <w:sz w:val="22"/>
          <w:szCs w:val="22"/>
        </w:rPr>
        <w:t>ile.</w:t>
      </w:r>
    </w:p>
    <w:p w14:paraId="79F032CC" w14:textId="7303412A" w:rsidR="002F01C7" w:rsidRPr="007C2CE7" w:rsidRDefault="00AC3142"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Technical documentation, r</w:t>
      </w:r>
      <w:r w:rsidR="002F01C7" w:rsidRPr="007C2CE7">
        <w:rPr>
          <w:sz w:val="22"/>
          <w:szCs w:val="22"/>
        </w:rPr>
        <w:t xml:space="preserve">egulatory filing </w:t>
      </w:r>
      <w:r w:rsidRPr="007C2CE7">
        <w:rPr>
          <w:sz w:val="22"/>
          <w:szCs w:val="22"/>
        </w:rPr>
        <w:t>and/</w:t>
      </w:r>
      <w:r w:rsidR="002F01C7" w:rsidRPr="007C2CE7">
        <w:rPr>
          <w:sz w:val="22"/>
          <w:szCs w:val="22"/>
        </w:rPr>
        <w:t>or application.</w:t>
      </w:r>
    </w:p>
    <w:p w14:paraId="0ED9C78E" w14:textId="77777777" w:rsidR="002F01C7" w:rsidRPr="007C2CE7" w:rsidRDefault="002F01C7" w:rsidP="002F01C7">
      <w:pPr>
        <w:pStyle w:val="ListParagraph"/>
        <w:tabs>
          <w:tab w:val="left" w:pos="630"/>
        </w:tabs>
        <w:ind w:left="1440"/>
        <w:rPr>
          <w:sz w:val="22"/>
          <w:szCs w:val="22"/>
        </w:rPr>
      </w:pPr>
    </w:p>
    <w:p w14:paraId="53C94769" w14:textId="027DD8B5"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bookmarkStart w:id="23" w:name="_Hlk522540604"/>
      <w:r w:rsidRPr="007C2CE7">
        <w:rPr>
          <w:rFonts w:ascii="Times New Roman" w:hAnsi="Times New Roman"/>
          <w:noProof w:val="0"/>
          <w:sz w:val="22"/>
          <w:szCs w:val="22"/>
          <w:lang w:val="en-GB"/>
        </w:rPr>
        <w:t>Design changes must be reviewed, verified, validated, as appropriate and approved before implementation</w:t>
      </w:r>
      <w:r w:rsidR="00DD3A9C" w:rsidRPr="007C2CE7">
        <w:rPr>
          <w:rFonts w:ascii="Times New Roman" w:hAnsi="Times New Roman"/>
          <w:bCs/>
          <w:noProof w:val="0"/>
          <w:sz w:val="22"/>
          <w:szCs w:val="22"/>
          <w:lang w:val="en-GB"/>
        </w:rPr>
        <w:t>.</w:t>
      </w:r>
    </w:p>
    <w:bookmarkEnd w:id="23"/>
    <w:p w14:paraId="6BC56327" w14:textId="77777777" w:rsidR="002F01C7" w:rsidRPr="007C2CE7" w:rsidRDefault="002F01C7" w:rsidP="002F01C7">
      <w:pPr>
        <w:pStyle w:val="Section"/>
        <w:tabs>
          <w:tab w:val="clear" w:pos="0"/>
          <w:tab w:val="left" w:pos="720"/>
        </w:tabs>
        <w:spacing w:before="0"/>
        <w:ind w:left="720" w:firstLine="0"/>
        <w:jc w:val="both"/>
        <w:rPr>
          <w:rFonts w:ascii="Times New Roman" w:hAnsi="Times New Roman"/>
          <w:sz w:val="22"/>
          <w:szCs w:val="22"/>
          <w:lang w:val="en-GB"/>
        </w:rPr>
      </w:pPr>
    </w:p>
    <w:p w14:paraId="0E79D179" w14:textId="75C47DA3" w:rsidR="002F01C7" w:rsidRPr="007C2CE7" w:rsidRDefault="002F01C7" w:rsidP="007E29CE">
      <w:pPr>
        <w:pStyle w:val="Body"/>
        <w:numPr>
          <w:ilvl w:val="1"/>
          <w:numId w:val="45"/>
        </w:numPr>
        <w:spacing w:before="120" w:after="0"/>
        <w:jc w:val="left"/>
        <w:rPr>
          <w:rFonts w:ascii="Times New Roman" w:hAnsi="Times New Roman"/>
          <w:b/>
          <w:bCs/>
          <w:noProof w:val="0"/>
          <w:sz w:val="22"/>
          <w:szCs w:val="22"/>
          <w:lang w:val="en-GB"/>
        </w:rPr>
      </w:pPr>
      <w:r w:rsidRPr="007C2CE7">
        <w:rPr>
          <w:rFonts w:ascii="Times New Roman" w:hAnsi="Times New Roman"/>
          <w:b/>
          <w:bCs/>
          <w:noProof w:val="0"/>
          <w:sz w:val="22"/>
          <w:szCs w:val="22"/>
          <w:lang w:val="en-GB"/>
        </w:rPr>
        <w:t>Design History File</w:t>
      </w:r>
      <w:r w:rsidR="0096519F" w:rsidRPr="007C2CE7">
        <w:rPr>
          <w:rFonts w:ascii="Times New Roman" w:hAnsi="Times New Roman"/>
          <w:b/>
          <w:bCs/>
          <w:noProof w:val="0"/>
          <w:sz w:val="22"/>
          <w:szCs w:val="22"/>
          <w:lang w:val="en-GB"/>
        </w:rPr>
        <w:t xml:space="preserve"> (DHF)</w:t>
      </w:r>
    </w:p>
    <w:p w14:paraId="7265BDA2" w14:textId="19618C03" w:rsidR="002F01C7" w:rsidRPr="007C2CE7" w:rsidRDefault="002F01C7" w:rsidP="007E29CE">
      <w:pPr>
        <w:pStyle w:val="Body"/>
        <w:numPr>
          <w:ilvl w:val="2"/>
          <w:numId w:val="45"/>
        </w:numPr>
        <w:spacing w:before="120" w:after="0"/>
        <w:jc w:val="left"/>
        <w:rPr>
          <w:rFonts w:ascii="Times New Roman" w:hAnsi="Times New Roman"/>
          <w:noProof w:val="0"/>
          <w:sz w:val="22"/>
          <w:szCs w:val="22"/>
          <w:lang w:val="en-GB"/>
        </w:rPr>
      </w:pPr>
      <w:r w:rsidRPr="007C2CE7">
        <w:rPr>
          <w:rFonts w:ascii="Times New Roman" w:hAnsi="Times New Roman"/>
          <w:noProof w:val="0"/>
          <w:sz w:val="22"/>
          <w:szCs w:val="22"/>
          <w:lang w:val="en-GB"/>
        </w:rPr>
        <w:t xml:space="preserve">The Design History File must contain or reference all the records necessary to demonstrate conformity </w:t>
      </w:r>
      <w:r w:rsidR="00D843B1" w:rsidRPr="007C2CE7">
        <w:rPr>
          <w:rFonts w:ascii="Times New Roman" w:hAnsi="Times New Roman"/>
          <w:noProof w:val="0"/>
          <w:sz w:val="22"/>
          <w:szCs w:val="22"/>
          <w:lang w:val="en-GB"/>
        </w:rPr>
        <w:t xml:space="preserve">with </w:t>
      </w:r>
      <w:r w:rsidR="00D843B1" w:rsidRPr="00117B83">
        <w:rPr>
          <w:rFonts w:ascii="Times New Roman" w:hAnsi="Times New Roman"/>
          <w:b/>
          <w:noProof w:val="0"/>
          <w:sz w:val="22"/>
          <w:szCs w:val="22"/>
          <w:lang w:val="en-GB"/>
        </w:rPr>
        <w:t>SSI</w:t>
      </w:r>
      <w:r w:rsidR="00DD3A9C" w:rsidRPr="002B7C48">
        <w:rPr>
          <w:rFonts w:ascii="Times New Roman" w:hAnsi="Times New Roman"/>
          <w:b/>
          <w:noProof w:val="0"/>
          <w:sz w:val="22"/>
          <w:szCs w:val="22"/>
          <w:lang w:val="en-GB"/>
        </w:rPr>
        <w:t>-</w:t>
      </w:r>
      <w:r w:rsidR="002B7C48">
        <w:rPr>
          <w:rFonts w:ascii="Times New Roman" w:hAnsi="Times New Roman"/>
          <w:b/>
          <w:noProof w:val="0"/>
          <w:sz w:val="22"/>
          <w:szCs w:val="22"/>
          <w:lang w:val="en-GB"/>
        </w:rPr>
        <w:t>QF</w:t>
      </w:r>
      <w:r w:rsidR="00DD3A9C" w:rsidRPr="007C2CE7">
        <w:rPr>
          <w:rFonts w:ascii="Times New Roman" w:hAnsi="Times New Roman"/>
          <w:b/>
          <w:noProof w:val="0"/>
          <w:sz w:val="22"/>
          <w:szCs w:val="22"/>
          <w:lang w:val="en-GB"/>
        </w:rPr>
        <w:t xml:space="preserve">-10A </w:t>
      </w:r>
      <w:r w:rsidRPr="007C2CE7">
        <w:rPr>
          <w:rFonts w:ascii="Times New Roman" w:hAnsi="Times New Roman"/>
          <w:b/>
          <w:noProof w:val="0"/>
          <w:sz w:val="22"/>
          <w:szCs w:val="22"/>
          <w:lang w:val="en-GB"/>
        </w:rPr>
        <w:t xml:space="preserve">Design </w:t>
      </w:r>
      <w:r w:rsidR="003879D0" w:rsidRPr="007C2CE7">
        <w:rPr>
          <w:rFonts w:ascii="Times New Roman" w:hAnsi="Times New Roman"/>
          <w:b/>
          <w:noProof w:val="0"/>
          <w:sz w:val="22"/>
          <w:szCs w:val="22"/>
          <w:lang w:val="en-GB"/>
        </w:rPr>
        <w:t>and Development</w:t>
      </w:r>
      <w:r w:rsidRPr="007C2CE7">
        <w:rPr>
          <w:rFonts w:ascii="Times New Roman" w:hAnsi="Times New Roman"/>
          <w:b/>
          <w:noProof w:val="0"/>
          <w:sz w:val="22"/>
          <w:szCs w:val="22"/>
          <w:lang w:val="en-GB"/>
        </w:rPr>
        <w:t xml:space="preserve"> </w:t>
      </w:r>
      <w:r w:rsidR="00D843B1" w:rsidRPr="007C2CE7">
        <w:rPr>
          <w:rFonts w:ascii="Times New Roman" w:hAnsi="Times New Roman"/>
          <w:b/>
          <w:noProof w:val="0"/>
          <w:sz w:val="22"/>
          <w:szCs w:val="22"/>
          <w:lang w:val="en-GB"/>
        </w:rPr>
        <w:t>Plan.</w:t>
      </w:r>
    </w:p>
    <w:p w14:paraId="4428F646" w14:textId="616EA264" w:rsidR="002F01C7" w:rsidRPr="007C2CE7" w:rsidRDefault="00AC3142"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A </w:t>
      </w:r>
      <w:r w:rsidR="0096519F" w:rsidRPr="007C2CE7">
        <w:rPr>
          <w:rFonts w:ascii="Times New Roman" w:hAnsi="Times New Roman"/>
          <w:noProof w:val="0"/>
          <w:color w:val="000000" w:themeColor="text1"/>
          <w:sz w:val="22"/>
          <w:szCs w:val="22"/>
          <w:lang w:val="en-GB"/>
        </w:rPr>
        <w:t>DHF</w:t>
      </w:r>
      <w:r w:rsidR="002F01C7" w:rsidRPr="007C2CE7">
        <w:rPr>
          <w:rFonts w:ascii="Times New Roman" w:hAnsi="Times New Roman"/>
          <w:noProof w:val="0"/>
          <w:color w:val="000000" w:themeColor="text1"/>
          <w:sz w:val="22"/>
          <w:szCs w:val="22"/>
          <w:lang w:val="en-GB"/>
        </w:rPr>
        <w:t xml:space="preserve"> must be established and maintained for a product line, a product family or an individual device.</w:t>
      </w:r>
    </w:p>
    <w:p w14:paraId="727CB02C" w14:textId="7366077F" w:rsidR="002F01C7" w:rsidRPr="007C2CE7" w:rsidRDefault="002F01C7" w:rsidP="007E29CE">
      <w:pPr>
        <w:pStyle w:val="Body"/>
        <w:numPr>
          <w:ilvl w:val="2"/>
          <w:numId w:val="45"/>
        </w:numPr>
        <w:spacing w:before="120" w:after="0"/>
        <w:jc w:val="left"/>
        <w:rPr>
          <w:rFonts w:ascii="Times New Roman" w:hAnsi="Times New Roman"/>
          <w:noProof w:val="0"/>
          <w:color w:val="000000" w:themeColor="text1"/>
          <w:sz w:val="22"/>
          <w:szCs w:val="22"/>
          <w:lang w:val="en-GB"/>
        </w:rPr>
      </w:pPr>
      <w:r w:rsidRPr="007C2CE7">
        <w:rPr>
          <w:rFonts w:ascii="Times New Roman" w:hAnsi="Times New Roman"/>
          <w:noProof w:val="0"/>
          <w:color w:val="000000" w:themeColor="text1"/>
          <w:sz w:val="22"/>
          <w:szCs w:val="22"/>
          <w:lang w:val="en-GB"/>
        </w:rPr>
        <w:t xml:space="preserve">The </w:t>
      </w:r>
      <w:r w:rsidR="0096519F" w:rsidRPr="007C2CE7">
        <w:rPr>
          <w:rFonts w:ascii="Times New Roman" w:hAnsi="Times New Roman"/>
          <w:noProof w:val="0"/>
          <w:color w:val="000000" w:themeColor="text1"/>
          <w:sz w:val="22"/>
          <w:szCs w:val="22"/>
          <w:lang w:val="en-GB"/>
        </w:rPr>
        <w:t xml:space="preserve">DHF </w:t>
      </w:r>
      <w:r w:rsidRPr="007C2CE7">
        <w:rPr>
          <w:rFonts w:ascii="Times New Roman" w:hAnsi="Times New Roman"/>
          <w:noProof w:val="0"/>
          <w:color w:val="000000" w:themeColor="text1"/>
          <w:sz w:val="22"/>
          <w:szCs w:val="22"/>
          <w:lang w:val="en-GB"/>
        </w:rPr>
        <w:t xml:space="preserve">must include or reference the minimum elements as follows: </w:t>
      </w:r>
    </w:p>
    <w:p w14:paraId="347F7289" w14:textId="4E451872" w:rsidR="002F01C7" w:rsidRPr="007C2CE7" w:rsidRDefault="00DD3A9C"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b/>
          <w:color w:val="000000" w:themeColor="text1"/>
          <w:sz w:val="22"/>
          <w:szCs w:val="22"/>
        </w:rPr>
        <w:t xml:space="preserve">SSI-QF-10A </w:t>
      </w:r>
      <w:r w:rsidR="002F01C7" w:rsidRPr="007C2CE7">
        <w:rPr>
          <w:b/>
          <w:color w:val="000000" w:themeColor="text1"/>
          <w:sz w:val="22"/>
          <w:szCs w:val="22"/>
        </w:rPr>
        <w:t xml:space="preserve">Design </w:t>
      </w:r>
      <w:r w:rsidR="003879D0" w:rsidRPr="007C2CE7">
        <w:rPr>
          <w:b/>
          <w:color w:val="000000" w:themeColor="text1"/>
          <w:sz w:val="22"/>
          <w:szCs w:val="22"/>
        </w:rPr>
        <w:t xml:space="preserve">and Development </w:t>
      </w:r>
      <w:r w:rsidR="002F01C7" w:rsidRPr="007C2CE7">
        <w:rPr>
          <w:b/>
          <w:color w:val="000000" w:themeColor="text1"/>
          <w:sz w:val="22"/>
          <w:szCs w:val="22"/>
        </w:rPr>
        <w:t>Plan</w:t>
      </w:r>
    </w:p>
    <w:p w14:paraId="1859B0A3" w14:textId="4BC7A096"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sidRPr="007C2CE7">
        <w:rPr>
          <w:color w:val="000000" w:themeColor="text1"/>
          <w:sz w:val="22"/>
          <w:szCs w:val="22"/>
        </w:rPr>
        <w:t>Results of engineering, laboratory, simulated use</w:t>
      </w:r>
      <w:r w:rsidR="00F40065">
        <w:rPr>
          <w:color w:val="000000" w:themeColor="text1"/>
          <w:sz w:val="22"/>
          <w:szCs w:val="22"/>
        </w:rPr>
        <w:t xml:space="preserve"> and other </w:t>
      </w:r>
      <w:r w:rsidRPr="007C2CE7">
        <w:rPr>
          <w:color w:val="000000" w:themeColor="text1"/>
          <w:sz w:val="22"/>
          <w:szCs w:val="22"/>
        </w:rPr>
        <w:t>tests</w:t>
      </w:r>
    </w:p>
    <w:p w14:paraId="2206ADB9" w14:textId="0CC965D4" w:rsidR="002F01C7" w:rsidRPr="00117B83" w:rsidRDefault="00820A0C" w:rsidP="00AC3142">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color w:val="000000" w:themeColor="text1"/>
          <w:sz w:val="22"/>
          <w:szCs w:val="22"/>
        </w:rPr>
        <w:t xml:space="preserve">SSI-QF-10Q </w:t>
      </w:r>
      <w:r w:rsidR="002F01C7" w:rsidRPr="00117B83">
        <w:rPr>
          <w:b/>
          <w:color w:val="000000" w:themeColor="text1"/>
          <w:sz w:val="22"/>
          <w:szCs w:val="22"/>
        </w:rPr>
        <w:t xml:space="preserve">Design </w:t>
      </w:r>
      <w:r w:rsidR="002F01C7" w:rsidRPr="00117B83">
        <w:rPr>
          <w:b/>
          <w:sz w:val="22"/>
          <w:szCs w:val="22"/>
        </w:rPr>
        <w:t xml:space="preserve">Verification </w:t>
      </w:r>
      <w:r w:rsidRPr="00117B83">
        <w:rPr>
          <w:b/>
          <w:sz w:val="22"/>
          <w:szCs w:val="22"/>
        </w:rPr>
        <w:t>or</w:t>
      </w:r>
      <w:r w:rsidR="002F01C7" w:rsidRPr="00117B83">
        <w:rPr>
          <w:b/>
          <w:sz w:val="22"/>
          <w:szCs w:val="22"/>
        </w:rPr>
        <w:t xml:space="preserve"> Validation </w:t>
      </w:r>
      <w:r w:rsidRPr="00117B83">
        <w:rPr>
          <w:b/>
          <w:sz w:val="22"/>
          <w:szCs w:val="22"/>
        </w:rPr>
        <w:t>R</w:t>
      </w:r>
      <w:r w:rsidR="002F01C7" w:rsidRPr="00117B83">
        <w:rPr>
          <w:b/>
          <w:sz w:val="22"/>
          <w:szCs w:val="22"/>
        </w:rPr>
        <w:t>eports</w:t>
      </w:r>
    </w:p>
    <w:p w14:paraId="73924F2C" w14:textId="2F956243" w:rsidR="00820A0C" w:rsidRPr="00117B83" w:rsidRDefault="00820A0C" w:rsidP="00820A0C">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color w:val="000000" w:themeColor="text1"/>
          <w:sz w:val="22"/>
          <w:szCs w:val="22"/>
        </w:rPr>
        <w:t xml:space="preserve">SSI-QF-10R Design </w:t>
      </w:r>
      <w:r w:rsidRPr="00117B83">
        <w:rPr>
          <w:b/>
          <w:sz w:val="22"/>
          <w:szCs w:val="22"/>
        </w:rPr>
        <w:t>Verification or Validation Protocol</w:t>
      </w:r>
    </w:p>
    <w:p w14:paraId="31E07038" w14:textId="25542200" w:rsidR="002F01C7" w:rsidRPr="007C2CE7" w:rsidRDefault="00DD3A9C" w:rsidP="00DD3A9C">
      <w:pPr>
        <w:pStyle w:val="ListParagraph"/>
        <w:numPr>
          <w:ilvl w:val="1"/>
          <w:numId w:val="47"/>
        </w:numPr>
        <w:tabs>
          <w:tab w:val="clear" w:pos="-720"/>
          <w:tab w:val="left" w:pos="630"/>
        </w:tabs>
        <w:suppressAutoHyphens w:val="0"/>
        <w:spacing w:before="0"/>
        <w:ind w:left="1440" w:right="0"/>
        <w:jc w:val="left"/>
        <w:rPr>
          <w:sz w:val="22"/>
          <w:szCs w:val="22"/>
        </w:rPr>
      </w:pPr>
      <w:r w:rsidRPr="007C2CE7">
        <w:rPr>
          <w:b/>
          <w:sz w:val="22"/>
          <w:szCs w:val="22"/>
        </w:rPr>
        <w:t xml:space="preserve">SSI-QF-10D </w:t>
      </w:r>
      <w:r w:rsidR="002F01C7" w:rsidRPr="007C2CE7">
        <w:rPr>
          <w:b/>
          <w:sz w:val="22"/>
          <w:szCs w:val="22"/>
        </w:rPr>
        <w:t>Design Traceability Matrix</w:t>
      </w:r>
      <w:r w:rsidR="00AC3142" w:rsidRPr="007C2CE7">
        <w:rPr>
          <w:sz w:val="22"/>
          <w:szCs w:val="22"/>
        </w:rPr>
        <w:t xml:space="preserve"> </w:t>
      </w:r>
    </w:p>
    <w:p w14:paraId="0A3DEE30" w14:textId="224726C9" w:rsidR="002F01C7" w:rsidRPr="00117B83" w:rsidRDefault="00820A0C" w:rsidP="002F01C7">
      <w:pPr>
        <w:pStyle w:val="ListParagraph"/>
        <w:numPr>
          <w:ilvl w:val="1"/>
          <w:numId w:val="47"/>
        </w:numPr>
        <w:tabs>
          <w:tab w:val="clear" w:pos="-720"/>
          <w:tab w:val="left" w:pos="630"/>
        </w:tabs>
        <w:suppressAutoHyphens w:val="0"/>
        <w:spacing w:before="0"/>
        <w:ind w:left="1440" w:right="0"/>
        <w:jc w:val="left"/>
        <w:rPr>
          <w:b/>
          <w:sz w:val="22"/>
          <w:szCs w:val="22"/>
        </w:rPr>
      </w:pPr>
      <w:r w:rsidRPr="00117B83">
        <w:rPr>
          <w:b/>
          <w:sz w:val="22"/>
          <w:szCs w:val="22"/>
        </w:rPr>
        <w:t xml:space="preserve">SSI-QF-10C </w:t>
      </w:r>
      <w:r w:rsidR="00AC3142" w:rsidRPr="00117B83">
        <w:rPr>
          <w:b/>
          <w:sz w:val="22"/>
          <w:szCs w:val="22"/>
        </w:rPr>
        <w:t>D</w:t>
      </w:r>
      <w:r w:rsidR="002F65D8" w:rsidRPr="00117B83">
        <w:rPr>
          <w:b/>
          <w:sz w:val="22"/>
          <w:szCs w:val="22"/>
        </w:rPr>
        <w:t xml:space="preserve">esign </w:t>
      </w:r>
      <w:r w:rsidRPr="00117B83">
        <w:rPr>
          <w:b/>
          <w:sz w:val="22"/>
          <w:szCs w:val="22"/>
        </w:rPr>
        <w:t>Reviews</w:t>
      </w:r>
    </w:p>
    <w:p w14:paraId="51C07880" w14:textId="2470C403" w:rsidR="0096519F" w:rsidRPr="007C2CE7" w:rsidRDefault="00820A0C" w:rsidP="002F01C7">
      <w:pPr>
        <w:pStyle w:val="ListParagraph"/>
        <w:numPr>
          <w:ilvl w:val="1"/>
          <w:numId w:val="47"/>
        </w:numPr>
        <w:tabs>
          <w:tab w:val="clear" w:pos="-720"/>
          <w:tab w:val="left" w:pos="630"/>
        </w:tabs>
        <w:suppressAutoHyphens w:val="0"/>
        <w:spacing w:before="0"/>
        <w:ind w:left="1440" w:right="0"/>
        <w:jc w:val="left"/>
        <w:rPr>
          <w:sz w:val="22"/>
          <w:szCs w:val="22"/>
        </w:rPr>
      </w:pPr>
      <w:r w:rsidRPr="00117B83">
        <w:rPr>
          <w:b/>
          <w:sz w:val="22"/>
          <w:szCs w:val="22"/>
        </w:rPr>
        <w:t>SSI-QF-10</w:t>
      </w:r>
      <w:r w:rsidR="00A50CA9">
        <w:rPr>
          <w:b/>
          <w:sz w:val="22"/>
          <w:szCs w:val="22"/>
        </w:rPr>
        <w:t>U</w:t>
      </w:r>
      <w:r w:rsidRPr="00117B83">
        <w:rPr>
          <w:b/>
          <w:sz w:val="22"/>
          <w:szCs w:val="22"/>
        </w:rPr>
        <w:t xml:space="preserve"> </w:t>
      </w:r>
      <w:r w:rsidR="0096519F" w:rsidRPr="00117B83">
        <w:rPr>
          <w:b/>
          <w:sz w:val="22"/>
          <w:szCs w:val="22"/>
        </w:rPr>
        <w:t xml:space="preserve">DHF </w:t>
      </w:r>
      <w:r>
        <w:rPr>
          <w:b/>
          <w:sz w:val="22"/>
          <w:szCs w:val="22"/>
        </w:rPr>
        <w:t>V</w:t>
      </w:r>
      <w:r w:rsidR="0096519F" w:rsidRPr="00117B83">
        <w:rPr>
          <w:b/>
          <w:sz w:val="22"/>
          <w:szCs w:val="22"/>
        </w:rPr>
        <w:t>erification</w:t>
      </w:r>
      <w:r w:rsidR="0096519F" w:rsidRPr="007C2CE7">
        <w:rPr>
          <w:sz w:val="22"/>
          <w:szCs w:val="22"/>
        </w:rPr>
        <w:t xml:space="preserve"> for each phase</w:t>
      </w:r>
    </w:p>
    <w:p w14:paraId="04E752C0" w14:textId="2D1CE3F2" w:rsidR="002F01C7" w:rsidRPr="007C2CE7" w:rsidRDefault="002F01C7" w:rsidP="002F01C7">
      <w:pPr>
        <w:pStyle w:val="ListParagraph"/>
        <w:numPr>
          <w:ilvl w:val="1"/>
          <w:numId w:val="47"/>
        </w:numPr>
        <w:tabs>
          <w:tab w:val="clear" w:pos="-720"/>
          <w:tab w:val="left" w:pos="630"/>
        </w:tabs>
        <w:suppressAutoHyphens w:val="0"/>
        <w:spacing w:before="0"/>
        <w:ind w:left="1440" w:right="0"/>
        <w:jc w:val="left"/>
        <w:rPr>
          <w:sz w:val="22"/>
          <w:szCs w:val="22"/>
        </w:rPr>
      </w:pPr>
      <w:r w:rsidRPr="007C2CE7">
        <w:rPr>
          <w:sz w:val="22"/>
          <w:szCs w:val="22"/>
        </w:rPr>
        <w:t>Risk Management File</w:t>
      </w:r>
      <w:r w:rsidR="00F40065">
        <w:rPr>
          <w:sz w:val="22"/>
          <w:szCs w:val="22"/>
        </w:rPr>
        <w:t xml:space="preserve"> per </w:t>
      </w:r>
      <w:r w:rsidR="00F40065" w:rsidRPr="00117B83">
        <w:rPr>
          <w:b/>
          <w:sz w:val="22"/>
          <w:szCs w:val="22"/>
        </w:rPr>
        <w:t>SSI-SOP-13 Risk Management</w:t>
      </w:r>
      <w:r w:rsidRPr="00117B83">
        <w:rPr>
          <w:b/>
          <w:sz w:val="22"/>
          <w:szCs w:val="22"/>
        </w:rPr>
        <w:t xml:space="preserve"> </w:t>
      </w:r>
    </w:p>
    <w:p w14:paraId="395E42C7" w14:textId="151C661C" w:rsidR="002F01C7" w:rsidRPr="00117B83" w:rsidRDefault="00820A0C" w:rsidP="002F01C7">
      <w:pPr>
        <w:pStyle w:val="ListParagraph"/>
        <w:numPr>
          <w:ilvl w:val="1"/>
          <w:numId w:val="47"/>
        </w:numPr>
        <w:tabs>
          <w:tab w:val="clear" w:pos="-720"/>
          <w:tab w:val="left" w:pos="630"/>
        </w:tabs>
        <w:suppressAutoHyphens w:val="0"/>
        <w:spacing w:before="0"/>
        <w:ind w:left="1440" w:right="0"/>
        <w:jc w:val="left"/>
        <w:rPr>
          <w:b/>
          <w:color w:val="000000" w:themeColor="text1"/>
          <w:sz w:val="22"/>
          <w:szCs w:val="22"/>
        </w:rPr>
      </w:pPr>
      <w:r w:rsidRPr="00117B83">
        <w:rPr>
          <w:b/>
          <w:color w:val="000000" w:themeColor="text1"/>
          <w:sz w:val="22"/>
          <w:szCs w:val="22"/>
        </w:rPr>
        <w:t xml:space="preserve">SSI-QF-10W </w:t>
      </w:r>
      <w:r w:rsidR="002F01C7" w:rsidRPr="00117B83">
        <w:rPr>
          <w:b/>
          <w:color w:val="000000" w:themeColor="text1"/>
          <w:sz w:val="22"/>
          <w:szCs w:val="22"/>
        </w:rPr>
        <w:t>De</w:t>
      </w:r>
      <w:r w:rsidRPr="00117B83">
        <w:rPr>
          <w:b/>
          <w:color w:val="000000" w:themeColor="text1"/>
          <w:sz w:val="22"/>
          <w:szCs w:val="22"/>
        </w:rPr>
        <w:t>vice</w:t>
      </w:r>
      <w:r w:rsidR="002F01C7" w:rsidRPr="00117B83">
        <w:rPr>
          <w:b/>
          <w:color w:val="000000" w:themeColor="text1"/>
          <w:sz w:val="22"/>
          <w:szCs w:val="22"/>
        </w:rPr>
        <w:t xml:space="preserve"> Master Record </w:t>
      </w:r>
    </w:p>
    <w:p w14:paraId="50C6515C" w14:textId="77777777" w:rsidR="0054776E" w:rsidRPr="00117B83" w:rsidRDefault="0054776E"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lang w:val="fr-FR"/>
        </w:rPr>
      </w:pPr>
      <w:r w:rsidRPr="00117B83">
        <w:rPr>
          <w:b/>
          <w:color w:val="000000" w:themeColor="text1"/>
          <w:sz w:val="22"/>
          <w:szCs w:val="22"/>
          <w:lang w:val="fr-FR"/>
        </w:rPr>
        <w:t xml:space="preserve">SSI-QF-17K Post </w:t>
      </w:r>
      <w:proofErr w:type="spellStart"/>
      <w:r w:rsidRPr="00117B83">
        <w:rPr>
          <w:b/>
          <w:color w:val="000000" w:themeColor="text1"/>
          <w:sz w:val="22"/>
          <w:szCs w:val="22"/>
          <w:lang w:val="fr-FR"/>
        </w:rPr>
        <w:t>Market</w:t>
      </w:r>
      <w:proofErr w:type="spellEnd"/>
      <w:r w:rsidRPr="00117B83">
        <w:rPr>
          <w:b/>
          <w:color w:val="000000" w:themeColor="text1"/>
          <w:sz w:val="22"/>
          <w:szCs w:val="22"/>
          <w:lang w:val="fr-FR"/>
        </w:rPr>
        <w:t xml:space="preserve"> Surveillance Plan</w:t>
      </w:r>
    </w:p>
    <w:p w14:paraId="70349A84" w14:textId="1676F2BA" w:rsidR="002F01C7" w:rsidRPr="007C2CE7" w:rsidRDefault="0054776E" w:rsidP="002F01C7">
      <w:pPr>
        <w:pStyle w:val="ListParagraph"/>
        <w:numPr>
          <w:ilvl w:val="1"/>
          <w:numId w:val="47"/>
        </w:numPr>
        <w:tabs>
          <w:tab w:val="clear" w:pos="-720"/>
          <w:tab w:val="left" w:pos="630"/>
        </w:tabs>
        <w:suppressAutoHyphens w:val="0"/>
        <w:spacing w:before="0"/>
        <w:ind w:left="1440" w:right="0"/>
        <w:jc w:val="left"/>
        <w:rPr>
          <w:color w:val="000000" w:themeColor="text1"/>
          <w:sz w:val="22"/>
          <w:szCs w:val="22"/>
        </w:rPr>
      </w:pPr>
      <w:r>
        <w:rPr>
          <w:b/>
          <w:color w:val="000000" w:themeColor="text1"/>
          <w:sz w:val="22"/>
          <w:szCs w:val="22"/>
        </w:rPr>
        <w:t xml:space="preserve">SSI-QF-17J </w:t>
      </w:r>
      <w:r w:rsidR="002F01C7" w:rsidRPr="00117B83">
        <w:rPr>
          <w:b/>
          <w:color w:val="000000" w:themeColor="text1"/>
          <w:sz w:val="22"/>
          <w:szCs w:val="22"/>
        </w:rPr>
        <w:t>Post Market Clinical Follow-Up</w:t>
      </w:r>
      <w:r>
        <w:rPr>
          <w:b/>
          <w:color w:val="000000" w:themeColor="text1"/>
          <w:sz w:val="22"/>
          <w:szCs w:val="22"/>
        </w:rPr>
        <w:t xml:space="preserve"> Plan</w:t>
      </w:r>
    </w:p>
    <w:p w14:paraId="7A24F905" w14:textId="6C4A9878" w:rsidR="00323EA8" w:rsidRPr="007C2CE7" w:rsidRDefault="0054776E" w:rsidP="00A84A7B">
      <w:pPr>
        <w:pStyle w:val="ListParagraph"/>
        <w:numPr>
          <w:ilvl w:val="1"/>
          <w:numId w:val="47"/>
        </w:numPr>
        <w:tabs>
          <w:tab w:val="clear" w:pos="-720"/>
          <w:tab w:val="left" w:pos="630"/>
        </w:tabs>
        <w:suppressAutoHyphens w:val="0"/>
        <w:spacing w:before="0"/>
        <w:ind w:left="1440" w:right="0"/>
        <w:jc w:val="left"/>
        <w:rPr>
          <w:sz w:val="22"/>
          <w:szCs w:val="22"/>
        </w:rPr>
      </w:pPr>
      <w:r w:rsidRPr="00117B83">
        <w:rPr>
          <w:b/>
          <w:sz w:val="22"/>
          <w:szCs w:val="22"/>
        </w:rPr>
        <w:t>SSI-QF</w:t>
      </w:r>
      <w:r w:rsidR="00FA5F0A">
        <w:rPr>
          <w:b/>
          <w:sz w:val="22"/>
          <w:szCs w:val="22"/>
        </w:rPr>
        <w:t>-</w:t>
      </w:r>
      <w:r w:rsidRPr="00117B83">
        <w:rPr>
          <w:b/>
          <w:sz w:val="22"/>
          <w:szCs w:val="22"/>
        </w:rPr>
        <w:t>10G Design Change Record and Evaluation</w:t>
      </w:r>
      <w:r>
        <w:rPr>
          <w:sz w:val="22"/>
          <w:szCs w:val="22"/>
        </w:rPr>
        <w:t xml:space="preserve"> for all design changes</w:t>
      </w:r>
    </w:p>
    <w:p w14:paraId="04B9FE04" w14:textId="397370AD" w:rsidR="00BE445A" w:rsidRPr="00B85309" w:rsidRDefault="00323EA8">
      <w:pPr>
        <w:pStyle w:val="Body"/>
        <w:numPr>
          <w:ilvl w:val="2"/>
          <w:numId w:val="45"/>
        </w:numPr>
        <w:spacing w:before="120" w:after="0"/>
        <w:jc w:val="left"/>
        <w:rPr>
          <w:rFonts w:ascii="Times" w:hAnsi="Times"/>
          <w:b/>
          <w:noProof w:val="0"/>
          <w:color w:val="000000" w:themeColor="text1"/>
          <w:sz w:val="22"/>
          <w:szCs w:val="22"/>
          <w:lang w:val="en-GB"/>
        </w:rPr>
      </w:pPr>
      <w:r w:rsidRPr="002B7C48">
        <w:rPr>
          <w:rFonts w:ascii="Times" w:hAnsi="Times"/>
          <w:noProof w:val="0"/>
          <w:color w:val="000000" w:themeColor="text1"/>
          <w:sz w:val="22"/>
          <w:szCs w:val="22"/>
          <w:lang w:val="en-GB"/>
        </w:rPr>
        <w:lastRenderedPageBreak/>
        <w:t xml:space="preserve">Elements of the design history file are outputs to the device family technical documentation. See </w:t>
      </w:r>
      <w:r w:rsidRPr="002B7C48">
        <w:rPr>
          <w:rFonts w:ascii="Times" w:hAnsi="Times"/>
          <w:b/>
          <w:bCs/>
          <w:noProof w:val="0"/>
          <w:color w:val="000000" w:themeColor="text1"/>
          <w:sz w:val="22"/>
          <w:szCs w:val="22"/>
          <w:lang w:val="en-GB"/>
        </w:rPr>
        <w:t>SSI-SOP-</w:t>
      </w:r>
      <w:r w:rsidR="007C2865" w:rsidRPr="002B7C48">
        <w:rPr>
          <w:rFonts w:ascii="Times" w:hAnsi="Times"/>
          <w:b/>
          <w:bCs/>
          <w:noProof w:val="0"/>
          <w:color w:val="000000" w:themeColor="text1"/>
          <w:sz w:val="22"/>
          <w:szCs w:val="22"/>
          <w:lang w:val="en-GB"/>
        </w:rPr>
        <w:t>22</w:t>
      </w:r>
      <w:r w:rsidRPr="002B7C48">
        <w:rPr>
          <w:rFonts w:ascii="Times" w:hAnsi="Times"/>
          <w:b/>
          <w:bCs/>
          <w:noProof w:val="0"/>
          <w:color w:val="000000" w:themeColor="text1"/>
          <w:sz w:val="22"/>
          <w:szCs w:val="22"/>
          <w:lang w:val="en-GB"/>
        </w:rPr>
        <w:t xml:space="preserve"> Creation and Maintenance of Technical Documentation.</w:t>
      </w:r>
    </w:p>
    <w:p w14:paraId="1CB661B6" w14:textId="77777777" w:rsidR="002B7C48" w:rsidRPr="002B7C48" w:rsidRDefault="002B7C48" w:rsidP="00117B83">
      <w:pPr>
        <w:pStyle w:val="Body"/>
        <w:spacing w:before="120" w:after="0"/>
        <w:ind w:left="1224"/>
        <w:jc w:val="left"/>
        <w:rPr>
          <w:rFonts w:ascii="Times" w:hAnsi="Times"/>
          <w:b/>
          <w:noProof w:val="0"/>
          <w:color w:val="000000" w:themeColor="text1"/>
          <w:sz w:val="22"/>
          <w:szCs w:val="22"/>
          <w:lang w:val="en-GB"/>
        </w:rPr>
      </w:pPr>
    </w:p>
    <w:p w14:paraId="3BF8A327" w14:textId="77777777" w:rsidR="009232BE" w:rsidRDefault="009232BE" w:rsidP="009232BE">
      <w:pPr>
        <w:pStyle w:val="Section"/>
        <w:numPr>
          <w:ilvl w:val="0"/>
          <w:numId w:val="45"/>
        </w:numPr>
        <w:spacing w:before="120"/>
        <w:ind w:left="0" w:hanging="630"/>
        <w:jc w:val="both"/>
        <w:rPr>
          <w:rFonts w:ascii="Times New Roman" w:hAnsi="Times New Roman"/>
          <w:sz w:val="22"/>
          <w:szCs w:val="22"/>
          <w:lang w:val="en-GB"/>
        </w:rPr>
      </w:pPr>
      <w:r w:rsidRPr="007C2CE7">
        <w:rPr>
          <w:rFonts w:ascii="Times New Roman" w:hAnsi="Times New Roman"/>
          <w:sz w:val="22"/>
          <w:szCs w:val="22"/>
          <w:lang w:val="en-GB"/>
        </w:rPr>
        <w:t>PRO</w:t>
      </w:r>
      <w:r>
        <w:rPr>
          <w:rFonts w:ascii="Times New Roman" w:hAnsi="Times New Roman"/>
          <w:sz w:val="22"/>
          <w:szCs w:val="22"/>
          <w:lang w:val="en-GB"/>
        </w:rPr>
        <w:t>DUCT CLASSIFICATION</w:t>
      </w:r>
    </w:p>
    <w:p w14:paraId="4F1BF7F6" w14:textId="6AF0A7D7" w:rsidR="009232BE" w:rsidRDefault="009232BE" w:rsidP="005A38F3">
      <w:pPr>
        <w:pStyle w:val="Section"/>
        <w:spacing w:before="120"/>
        <w:jc w:val="both"/>
        <w:rPr>
          <w:rFonts w:ascii="Times New Roman" w:hAnsi="Times New Roman"/>
          <w:sz w:val="22"/>
          <w:szCs w:val="22"/>
          <w:lang w:val="en-GB"/>
        </w:rPr>
      </w:pPr>
      <w:r>
        <w:rPr>
          <w:rFonts w:ascii="Times New Roman" w:hAnsi="Times New Roman"/>
          <w:sz w:val="22"/>
          <w:szCs w:val="22"/>
          <w:lang w:val="en-GB"/>
        </w:rPr>
        <w:t>8.1</w:t>
      </w:r>
      <w:r>
        <w:rPr>
          <w:rFonts w:ascii="Times New Roman" w:hAnsi="Times New Roman"/>
          <w:sz w:val="22"/>
          <w:szCs w:val="22"/>
          <w:lang w:val="en-GB"/>
        </w:rPr>
        <w:tab/>
      </w:r>
      <w:r>
        <w:rPr>
          <w:rFonts w:ascii="Times New Roman" w:hAnsi="Times New Roman"/>
          <w:sz w:val="22"/>
          <w:szCs w:val="22"/>
          <w:lang w:val="en-GB"/>
        </w:rPr>
        <w:tab/>
      </w:r>
      <w:r w:rsidR="00AE75A4" w:rsidRPr="005A38F3">
        <w:rPr>
          <w:rFonts w:ascii="Times New Roman" w:hAnsi="Times New Roman"/>
          <w:b w:val="0"/>
          <w:sz w:val="22"/>
          <w:szCs w:val="22"/>
          <w:lang w:val="en-GB"/>
        </w:rPr>
        <w:t xml:space="preserve">This is covered in </w:t>
      </w:r>
      <w:r w:rsidR="00AE75A4" w:rsidRPr="00331A52">
        <w:rPr>
          <w:rFonts w:ascii="Times New Roman" w:hAnsi="Times New Roman"/>
          <w:sz w:val="22"/>
          <w:szCs w:val="22"/>
          <w:lang w:val="en-GB"/>
        </w:rPr>
        <w:t>SSI-SOP-23</w:t>
      </w:r>
      <w:r w:rsidR="00331A52">
        <w:rPr>
          <w:rFonts w:ascii="Times New Roman" w:hAnsi="Times New Roman"/>
          <w:sz w:val="22"/>
          <w:szCs w:val="22"/>
          <w:lang w:val="en-GB"/>
        </w:rPr>
        <w:t xml:space="preserve"> Strategy for Regulatory Compliance,</w:t>
      </w:r>
      <w:r w:rsidR="00331A52" w:rsidRPr="005A38F3">
        <w:rPr>
          <w:rFonts w:ascii="Times New Roman" w:hAnsi="Times New Roman"/>
          <w:b w:val="0"/>
          <w:sz w:val="22"/>
          <w:szCs w:val="22"/>
          <w:lang w:val="en-GB"/>
        </w:rPr>
        <w:t xml:space="preserve"> section 6</w:t>
      </w:r>
      <w:r w:rsidR="00331A52">
        <w:rPr>
          <w:rFonts w:ascii="Times New Roman" w:hAnsi="Times New Roman"/>
          <w:b w:val="0"/>
          <w:sz w:val="22"/>
          <w:szCs w:val="22"/>
          <w:lang w:val="en-GB"/>
        </w:rPr>
        <w:t xml:space="preserve">, which </w:t>
      </w:r>
      <w:r w:rsidR="00331A52" w:rsidRPr="005A38F3">
        <w:rPr>
          <w:rFonts w:ascii="Times New Roman" w:hAnsi="Times New Roman"/>
          <w:b w:val="0"/>
          <w:sz w:val="22"/>
          <w:szCs w:val="22"/>
          <w:lang w:val="en-GB"/>
        </w:rPr>
        <w:t xml:space="preserve">details </w:t>
      </w:r>
      <w:r w:rsidR="005C0672">
        <w:rPr>
          <w:rFonts w:ascii="Times New Roman" w:hAnsi="Times New Roman"/>
          <w:b w:val="0"/>
          <w:sz w:val="22"/>
          <w:szCs w:val="22"/>
          <w:lang w:val="en-GB"/>
        </w:rPr>
        <w:t>classification rules</w:t>
      </w:r>
      <w:r w:rsidR="00331A52" w:rsidRPr="005A38F3">
        <w:rPr>
          <w:rFonts w:ascii="Times New Roman" w:hAnsi="Times New Roman"/>
          <w:b w:val="0"/>
          <w:sz w:val="22"/>
          <w:szCs w:val="22"/>
          <w:lang w:val="en-GB"/>
        </w:rPr>
        <w:t xml:space="preserve"> to be followed in different jurisdictions.</w:t>
      </w:r>
      <w:r w:rsidR="00331A52">
        <w:rPr>
          <w:rFonts w:ascii="Times New Roman" w:hAnsi="Times New Roman"/>
          <w:b w:val="0"/>
          <w:sz w:val="22"/>
          <w:szCs w:val="22"/>
          <w:lang w:val="en-GB"/>
        </w:rPr>
        <w:t xml:space="preserve"> </w:t>
      </w:r>
      <w:r w:rsidRPr="005A38F3">
        <w:rPr>
          <w:rFonts w:ascii="Times New Roman" w:hAnsi="Times New Roman"/>
          <w:b w:val="0"/>
          <w:sz w:val="22"/>
          <w:szCs w:val="22"/>
          <w:lang w:val="en-GB"/>
        </w:rPr>
        <w:t>To determine the classification of a device under the EUMDR or UKMDR S</w:t>
      </w:r>
      <w:r w:rsidR="00852AF7">
        <w:rPr>
          <w:rFonts w:ascii="Times New Roman" w:hAnsi="Times New Roman"/>
          <w:b w:val="0"/>
          <w:sz w:val="22"/>
          <w:szCs w:val="22"/>
          <w:lang w:val="en-GB"/>
        </w:rPr>
        <w:t xml:space="preserve">towood </w:t>
      </w:r>
      <w:r w:rsidRPr="005A38F3">
        <w:rPr>
          <w:rFonts w:ascii="Times New Roman" w:hAnsi="Times New Roman"/>
          <w:b w:val="0"/>
          <w:sz w:val="22"/>
          <w:szCs w:val="22"/>
          <w:lang w:val="en-GB"/>
        </w:rPr>
        <w:t xml:space="preserve">uses form </w:t>
      </w:r>
      <w:r w:rsidRPr="009232BE">
        <w:rPr>
          <w:rFonts w:ascii="Times New Roman" w:hAnsi="Times New Roman"/>
          <w:sz w:val="22"/>
          <w:szCs w:val="22"/>
          <w:lang w:val="en-GB"/>
        </w:rPr>
        <w:t>SSI-QF-</w:t>
      </w:r>
      <w:r w:rsidR="00FA5F0A">
        <w:rPr>
          <w:rFonts w:ascii="Times New Roman" w:hAnsi="Times New Roman"/>
          <w:sz w:val="22"/>
          <w:szCs w:val="22"/>
          <w:lang w:val="en-GB"/>
        </w:rPr>
        <w:t>23B</w:t>
      </w:r>
      <w:r w:rsidRPr="009232BE">
        <w:rPr>
          <w:rFonts w:ascii="Times New Roman" w:hAnsi="Times New Roman"/>
          <w:sz w:val="22"/>
          <w:szCs w:val="22"/>
          <w:lang w:val="en-GB"/>
        </w:rPr>
        <w:t xml:space="preserve"> Device Classification</w:t>
      </w:r>
      <w:r w:rsidRPr="005A38F3">
        <w:rPr>
          <w:rFonts w:ascii="Times New Roman" w:hAnsi="Times New Roman"/>
          <w:b w:val="0"/>
          <w:sz w:val="22"/>
          <w:szCs w:val="22"/>
          <w:lang w:val="en-GB"/>
        </w:rPr>
        <w:t>.</w:t>
      </w:r>
      <w:r w:rsidR="00452C8E">
        <w:rPr>
          <w:rFonts w:ascii="Times New Roman" w:hAnsi="Times New Roman"/>
          <w:b w:val="0"/>
          <w:sz w:val="22"/>
          <w:szCs w:val="22"/>
          <w:lang w:val="en-GB"/>
        </w:rPr>
        <w:t xml:space="preserve"> </w:t>
      </w:r>
      <w:r>
        <w:rPr>
          <w:rFonts w:ascii="Times New Roman" w:hAnsi="Times New Roman"/>
          <w:b w:val="0"/>
          <w:sz w:val="22"/>
          <w:szCs w:val="22"/>
          <w:lang w:val="en-GB"/>
        </w:rPr>
        <w:t>This fo</w:t>
      </w:r>
      <w:r w:rsidR="005C0672">
        <w:rPr>
          <w:rFonts w:ascii="Times New Roman" w:hAnsi="Times New Roman"/>
          <w:b w:val="0"/>
          <w:sz w:val="22"/>
          <w:szCs w:val="22"/>
          <w:lang w:val="en-GB"/>
        </w:rPr>
        <w:t>r</w:t>
      </w:r>
      <w:r>
        <w:rPr>
          <w:rFonts w:ascii="Times New Roman" w:hAnsi="Times New Roman"/>
          <w:b w:val="0"/>
          <w:sz w:val="22"/>
          <w:szCs w:val="22"/>
          <w:lang w:val="en-GB"/>
        </w:rPr>
        <w:t xml:space="preserve">m should be completed carefully with explanations in reasonable detail as to why particular classification rules apply or do not apply to the device, the classification decision </w:t>
      </w:r>
      <w:r w:rsidR="00331A52">
        <w:rPr>
          <w:rFonts w:ascii="Times New Roman" w:hAnsi="Times New Roman"/>
          <w:b w:val="0"/>
          <w:sz w:val="22"/>
          <w:szCs w:val="22"/>
          <w:lang w:val="en-GB"/>
        </w:rPr>
        <w:t xml:space="preserve">should be noted on the form, </w:t>
      </w:r>
      <w:r>
        <w:rPr>
          <w:rFonts w:ascii="Times New Roman" w:hAnsi="Times New Roman"/>
          <w:b w:val="0"/>
          <w:sz w:val="22"/>
          <w:szCs w:val="22"/>
          <w:lang w:val="en-GB"/>
        </w:rPr>
        <w:t>and the form filed as a quality record.</w:t>
      </w:r>
      <w:r w:rsidR="00452C8E">
        <w:rPr>
          <w:rFonts w:ascii="Times New Roman" w:hAnsi="Times New Roman"/>
          <w:sz w:val="22"/>
          <w:szCs w:val="22"/>
          <w:lang w:val="en-GB"/>
        </w:rPr>
        <w:t xml:space="preserve"> </w:t>
      </w:r>
    </w:p>
    <w:p w14:paraId="4B893773" w14:textId="77777777" w:rsidR="00896482" w:rsidRDefault="00896482" w:rsidP="005A38F3">
      <w:pPr>
        <w:pStyle w:val="Section"/>
        <w:spacing w:before="120"/>
        <w:jc w:val="both"/>
        <w:rPr>
          <w:rFonts w:ascii="Times New Roman" w:hAnsi="Times New Roman"/>
          <w:sz w:val="22"/>
          <w:szCs w:val="22"/>
          <w:lang w:val="en-GB"/>
        </w:rPr>
      </w:pPr>
    </w:p>
    <w:p w14:paraId="5CC7546E" w14:textId="77777777" w:rsidR="00896482" w:rsidRPr="00896482" w:rsidRDefault="00896482" w:rsidP="00896482">
      <w:pPr>
        <w:widowControl w:val="0"/>
        <w:tabs>
          <w:tab w:val="clear" w:pos="-720"/>
          <w:tab w:val="left" w:pos="720"/>
        </w:tabs>
        <w:suppressAutoHyphens w:val="0"/>
        <w:autoSpaceDE w:val="0"/>
        <w:autoSpaceDN w:val="0"/>
        <w:adjustRightInd w:val="0"/>
        <w:spacing w:before="0" w:line="254" w:lineRule="auto"/>
        <w:ind w:left="0" w:right="0"/>
        <w:jc w:val="center"/>
        <w:rPr>
          <w:rFonts w:ascii="Calibri" w:eastAsia="Calibri" w:hAnsi="Calibri" w:cs="Arial"/>
          <w:sz w:val="22"/>
          <w:szCs w:val="22"/>
          <w:u w:color="000000"/>
        </w:rPr>
      </w:pPr>
      <w:r w:rsidRPr="00896482">
        <w:rPr>
          <w:rFonts w:ascii="Calibri" w:eastAsia="Calibri" w:hAnsi="Calibri" w:cs="Arial"/>
          <w:color w:val="000000"/>
          <w:sz w:val="22"/>
          <w:szCs w:val="22"/>
          <w:u w:color="000000"/>
          <w:lang w:val="en-AU"/>
        </w:rPr>
        <w:t>Authorisation to train others and to modify SOP.</w:t>
      </w:r>
    </w:p>
    <w:tbl>
      <w:tblPr>
        <w:tblStyle w:val="TableGrid1"/>
        <w:tblW w:w="9240" w:type="dxa"/>
        <w:jc w:val="center"/>
        <w:tblInd w:w="0" w:type="dxa"/>
        <w:tblLayout w:type="fixed"/>
        <w:tblLook w:val="04A0" w:firstRow="1" w:lastRow="0" w:firstColumn="1" w:lastColumn="0" w:noHBand="0" w:noVBand="1"/>
      </w:tblPr>
      <w:tblGrid>
        <w:gridCol w:w="1872"/>
        <w:gridCol w:w="1317"/>
        <w:gridCol w:w="1380"/>
        <w:gridCol w:w="1973"/>
        <w:gridCol w:w="1318"/>
        <w:gridCol w:w="1380"/>
      </w:tblGrid>
      <w:tr w:rsidR="00896482" w:rsidRPr="00896482" w14:paraId="0CD91E89" w14:textId="77777777" w:rsidTr="00896482">
        <w:trPr>
          <w:jc w:val="center"/>
        </w:trPr>
        <w:tc>
          <w:tcPr>
            <w:tcW w:w="4571" w:type="dxa"/>
            <w:gridSpan w:val="3"/>
            <w:tcBorders>
              <w:top w:val="single" w:sz="24" w:space="0" w:color="auto"/>
              <w:left w:val="single" w:sz="24" w:space="0" w:color="auto"/>
              <w:bottom w:val="single" w:sz="24" w:space="0" w:color="auto"/>
              <w:right w:val="single" w:sz="24" w:space="0" w:color="auto"/>
            </w:tcBorders>
            <w:hideMark/>
          </w:tcPr>
          <w:p w14:paraId="65FED693"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Who is authorised to train others (add to training record)</w:t>
            </w:r>
          </w:p>
        </w:tc>
        <w:tc>
          <w:tcPr>
            <w:tcW w:w="4671" w:type="dxa"/>
            <w:gridSpan w:val="3"/>
            <w:tcBorders>
              <w:top w:val="single" w:sz="24" w:space="0" w:color="auto"/>
              <w:left w:val="single" w:sz="24" w:space="0" w:color="auto"/>
              <w:bottom w:val="single" w:sz="24" w:space="0" w:color="auto"/>
              <w:right w:val="single" w:sz="24" w:space="0" w:color="auto"/>
            </w:tcBorders>
            <w:hideMark/>
          </w:tcPr>
          <w:p w14:paraId="7C7AC4B4"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Authorised to modify SWI (add to training record)</w:t>
            </w:r>
          </w:p>
        </w:tc>
      </w:tr>
      <w:tr w:rsidR="00896482" w:rsidRPr="00896482" w14:paraId="1ACC6FD2" w14:textId="77777777" w:rsidTr="00896482">
        <w:trPr>
          <w:trHeight w:val="528"/>
          <w:jc w:val="center"/>
        </w:trPr>
        <w:tc>
          <w:tcPr>
            <w:tcW w:w="1873" w:type="dxa"/>
            <w:tcBorders>
              <w:top w:val="single" w:sz="24" w:space="0" w:color="auto"/>
              <w:left w:val="single" w:sz="4" w:space="0" w:color="auto"/>
              <w:bottom w:val="single" w:sz="4" w:space="0" w:color="auto"/>
              <w:right w:val="single" w:sz="4" w:space="0" w:color="auto"/>
            </w:tcBorders>
            <w:hideMark/>
          </w:tcPr>
          <w:p w14:paraId="00752C0A"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u w:color="000000"/>
                <w:lang w:val="en-AU"/>
              </w:rPr>
            </w:pPr>
            <w:r w:rsidRPr="00896482">
              <w:rPr>
                <w:rFonts w:ascii="Calibri" w:eastAsia="Calibri" w:hAnsi="Calibri"/>
                <w:b/>
                <w:color w:val="000000"/>
                <w:sz w:val="20"/>
                <w:szCs w:val="24"/>
                <w:u w:color="000000"/>
                <w:lang w:val="en-AU"/>
              </w:rPr>
              <w:t>Who is authorised to train</w:t>
            </w:r>
          </w:p>
        </w:tc>
        <w:tc>
          <w:tcPr>
            <w:tcW w:w="1318" w:type="dxa"/>
            <w:tcBorders>
              <w:top w:val="single" w:sz="24" w:space="0" w:color="auto"/>
              <w:left w:val="single" w:sz="4" w:space="0" w:color="auto"/>
              <w:bottom w:val="single" w:sz="4" w:space="0" w:color="auto"/>
              <w:right w:val="single" w:sz="4" w:space="0" w:color="auto"/>
            </w:tcBorders>
            <w:hideMark/>
          </w:tcPr>
          <w:p w14:paraId="2A272CF0"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Authorised by</w:t>
            </w:r>
          </w:p>
        </w:tc>
        <w:tc>
          <w:tcPr>
            <w:tcW w:w="1380" w:type="dxa"/>
            <w:tcBorders>
              <w:top w:val="single" w:sz="24" w:space="0" w:color="auto"/>
              <w:left w:val="single" w:sz="4" w:space="0" w:color="auto"/>
              <w:bottom w:val="single" w:sz="4" w:space="0" w:color="auto"/>
              <w:right w:val="single" w:sz="24" w:space="0" w:color="auto"/>
            </w:tcBorders>
            <w:hideMark/>
          </w:tcPr>
          <w:p w14:paraId="3BF3BA99"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Date authorised</w:t>
            </w:r>
          </w:p>
        </w:tc>
        <w:tc>
          <w:tcPr>
            <w:tcW w:w="1973" w:type="dxa"/>
            <w:tcBorders>
              <w:top w:val="single" w:sz="24" w:space="0" w:color="auto"/>
              <w:left w:val="single" w:sz="24" w:space="0" w:color="auto"/>
              <w:bottom w:val="single" w:sz="4" w:space="0" w:color="auto"/>
              <w:right w:val="single" w:sz="4" w:space="0" w:color="auto"/>
            </w:tcBorders>
            <w:hideMark/>
          </w:tcPr>
          <w:p w14:paraId="104A4289"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Who is authorised to modify</w:t>
            </w:r>
          </w:p>
        </w:tc>
        <w:tc>
          <w:tcPr>
            <w:tcW w:w="1318" w:type="dxa"/>
            <w:tcBorders>
              <w:top w:val="single" w:sz="24" w:space="0" w:color="auto"/>
              <w:left w:val="single" w:sz="4" w:space="0" w:color="auto"/>
              <w:bottom w:val="single" w:sz="4" w:space="0" w:color="auto"/>
              <w:right w:val="single" w:sz="4" w:space="0" w:color="auto"/>
            </w:tcBorders>
            <w:hideMark/>
          </w:tcPr>
          <w:p w14:paraId="0BE72D62"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Authorised by</w:t>
            </w:r>
          </w:p>
        </w:tc>
        <w:tc>
          <w:tcPr>
            <w:tcW w:w="1380" w:type="dxa"/>
            <w:tcBorders>
              <w:top w:val="single" w:sz="24" w:space="0" w:color="auto"/>
              <w:left w:val="single" w:sz="4" w:space="0" w:color="auto"/>
              <w:bottom w:val="single" w:sz="4" w:space="0" w:color="auto"/>
              <w:right w:val="single" w:sz="4" w:space="0" w:color="auto"/>
            </w:tcBorders>
            <w:hideMark/>
          </w:tcPr>
          <w:p w14:paraId="3EC4B123" w14:textId="77777777" w:rsidR="00896482" w:rsidRPr="00896482" w:rsidRDefault="00896482" w:rsidP="00896482">
            <w:pPr>
              <w:tabs>
                <w:tab w:val="clear" w:pos="-720"/>
                <w:tab w:val="left" w:pos="720"/>
              </w:tabs>
              <w:suppressAutoHyphens w:val="0"/>
              <w:spacing w:before="0"/>
              <w:ind w:left="0" w:right="0"/>
              <w:jc w:val="center"/>
              <w:rPr>
                <w:rFonts w:ascii="Calibri" w:eastAsia="Calibri" w:hAnsi="Calibri"/>
                <w:b/>
                <w:color w:val="000000"/>
                <w:sz w:val="20"/>
                <w:szCs w:val="24"/>
                <w:u w:color="000000"/>
                <w:lang w:val="en-AU"/>
              </w:rPr>
            </w:pPr>
            <w:r w:rsidRPr="00896482">
              <w:rPr>
                <w:rFonts w:ascii="Calibri" w:eastAsia="Calibri" w:hAnsi="Calibri"/>
                <w:b/>
                <w:color w:val="000000"/>
                <w:sz w:val="20"/>
                <w:szCs w:val="24"/>
                <w:u w:color="000000"/>
                <w:lang w:val="en-AU"/>
              </w:rPr>
              <w:t>Date authorised</w:t>
            </w:r>
          </w:p>
        </w:tc>
      </w:tr>
      <w:tr w:rsidR="00896482" w:rsidRPr="00896482" w14:paraId="506EDE85"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2FEA988B"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GJGD</w:t>
            </w:r>
          </w:p>
        </w:tc>
        <w:tc>
          <w:tcPr>
            <w:tcW w:w="1318" w:type="dxa"/>
            <w:tcBorders>
              <w:top w:val="single" w:sz="4" w:space="0" w:color="auto"/>
              <w:left w:val="single" w:sz="4" w:space="0" w:color="auto"/>
              <w:bottom w:val="single" w:sz="4" w:space="0" w:color="auto"/>
              <w:right w:val="single" w:sz="4" w:space="0" w:color="auto"/>
            </w:tcBorders>
            <w:hideMark/>
          </w:tcPr>
          <w:p w14:paraId="55EACA63"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24" w:space="0" w:color="auto"/>
            </w:tcBorders>
            <w:hideMark/>
          </w:tcPr>
          <w:p w14:paraId="2B631327"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c>
          <w:tcPr>
            <w:tcW w:w="1973" w:type="dxa"/>
            <w:tcBorders>
              <w:top w:val="single" w:sz="4" w:space="0" w:color="auto"/>
              <w:left w:val="single" w:sz="24" w:space="0" w:color="auto"/>
              <w:bottom w:val="single" w:sz="4" w:space="0" w:color="auto"/>
              <w:right w:val="single" w:sz="4" w:space="0" w:color="auto"/>
            </w:tcBorders>
            <w:hideMark/>
          </w:tcPr>
          <w:p w14:paraId="12E29B2F"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GJGD</w:t>
            </w:r>
          </w:p>
        </w:tc>
        <w:tc>
          <w:tcPr>
            <w:tcW w:w="1318" w:type="dxa"/>
            <w:tcBorders>
              <w:top w:val="single" w:sz="4" w:space="0" w:color="auto"/>
              <w:left w:val="single" w:sz="4" w:space="0" w:color="auto"/>
              <w:bottom w:val="single" w:sz="4" w:space="0" w:color="auto"/>
              <w:right w:val="single" w:sz="4" w:space="0" w:color="auto"/>
            </w:tcBorders>
            <w:hideMark/>
          </w:tcPr>
          <w:p w14:paraId="1A680FA7"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4" w:space="0" w:color="auto"/>
            </w:tcBorders>
            <w:hideMark/>
          </w:tcPr>
          <w:p w14:paraId="252D2846"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r>
      <w:tr w:rsidR="00896482" w:rsidRPr="00896482" w14:paraId="716AA83D"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hideMark/>
          </w:tcPr>
          <w:p w14:paraId="485B6D08"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s="Arial"/>
                <w:color w:val="000000"/>
                <w:sz w:val="22"/>
                <w:szCs w:val="22"/>
                <w:u w:color="000000"/>
                <w:lang w:val="en-AU"/>
              </w:rPr>
              <w:t>JF</w:t>
            </w:r>
          </w:p>
        </w:tc>
        <w:tc>
          <w:tcPr>
            <w:tcW w:w="1318" w:type="dxa"/>
            <w:tcBorders>
              <w:top w:val="single" w:sz="4" w:space="0" w:color="auto"/>
              <w:left w:val="single" w:sz="4" w:space="0" w:color="auto"/>
              <w:bottom w:val="single" w:sz="4" w:space="0" w:color="auto"/>
              <w:right w:val="single" w:sz="4" w:space="0" w:color="auto"/>
            </w:tcBorders>
            <w:hideMark/>
          </w:tcPr>
          <w:p w14:paraId="7672A824"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24" w:space="0" w:color="auto"/>
            </w:tcBorders>
            <w:hideMark/>
          </w:tcPr>
          <w:p w14:paraId="27A95DEC"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c>
          <w:tcPr>
            <w:tcW w:w="1973" w:type="dxa"/>
            <w:tcBorders>
              <w:top w:val="single" w:sz="4" w:space="0" w:color="auto"/>
              <w:left w:val="single" w:sz="24" w:space="0" w:color="auto"/>
              <w:bottom w:val="single" w:sz="4" w:space="0" w:color="auto"/>
              <w:right w:val="single" w:sz="4" w:space="0" w:color="auto"/>
            </w:tcBorders>
            <w:hideMark/>
          </w:tcPr>
          <w:p w14:paraId="2784EF7E" w14:textId="77777777" w:rsidR="00896482" w:rsidRPr="00896482" w:rsidRDefault="00896482" w:rsidP="00896482">
            <w:pPr>
              <w:tabs>
                <w:tab w:val="clear" w:pos="-720"/>
                <w:tab w:val="left" w:pos="720"/>
              </w:tabs>
              <w:suppressAutoHyphens w:val="0"/>
              <w:spacing w:before="0" w:line="254" w:lineRule="auto"/>
              <w:ind w:left="0" w:right="0"/>
              <w:jc w:val="left"/>
              <w:rPr>
                <w:rFonts w:ascii="Calibri" w:eastAsia="Calibri" w:hAnsi="Calibri" w:cs="Arial"/>
                <w:color w:val="000000"/>
                <w:sz w:val="22"/>
                <w:szCs w:val="22"/>
                <w:u w:color="000000"/>
                <w:lang w:val="en-AU"/>
              </w:rPr>
            </w:pPr>
            <w:r w:rsidRPr="00896482">
              <w:rPr>
                <w:rFonts w:ascii="Calibri" w:eastAsia="Calibri" w:hAnsi="Calibri"/>
                <w:color w:val="000000"/>
                <w:sz w:val="22"/>
                <w:szCs w:val="22"/>
                <w:u w:color="000000"/>
                <w:lang w:val="en-AU"/>
              </w:rPr>
              <w:t>JF</w:t>
            </w:r>
          </w:p>
        </w:tc>
        <w:tc>
          <w:tcPr>
            <w:tcW w:w="1318" w:type="dxa"/>
            <w:tcBorders>
              <w:top w:val="single" w:sz="4" w:space="0" w:color="auto"/>
              <w:left w:val="single" w:sz="4" w:space="0" w:color="auto"/>
              <w:bottom w:val="single" w:sz="4" w:space="0" w:color="auto"/>
              <w:right w:val="single" w:sz="4" w:space="0" w:color="auto"/>
            </w:tcBorders>
            <w:hideMark/>
          </w:tcPr>
          <w:p w14:paraId="31E47690"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GJGD</w:t>
            </w:r>
          </w:p>
        </w:tc>
        <w:tc>
          <w:tcPr>
            <w:tcW w:w="1380" w:type="dxa"/>
            <w:tcBorders>
              <w:top w:val="single" w:sz="4" w:space="0" w:color="auto"/>
              <w:left w:val="single" w:sz="4" w:space="0" w:color="auto"/>
              <w:bottom w:val="single" w:sz="4" w:space="0" w:color="auto"/>
              <w:right w:val="single" w:sz="4" w:space="0" w:color="auto"/>
            </w:tcBorders>
            <w:hideMark/>
          </w:tcPr>
          <w:p w14:paraId="24A53839"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r w:rsidRPr="00896482">
              <w:rPr>
                <w:rFonts w:ascii="Calibri" w:eastAsia="Calibri" w:hAnsi="Calibri"/>
                <w:color w:val="000000"/>
                <w:sz w:val="22"/>
                <w:szCs w:val="22"/>
                <w:u w:color="000000"/>
                <w:lang w:val="en-AU"/>
              </w:rPr>
              <w:t>1/1/23</w:t>
            </w:r>
          </w:p>
        </w:tc>
      </w:tr>
      <w:tr w:rsidR="00896482" w:rsidRPr="00896482" w14:paraId="1CAF0DA3" w14:textId="77777777" w:rsidTr="00896482">
        <w:trPr>
          <w:trHeight w:val="227"/>
          <w:jc w:val="center"/>
        </w:trPr>
        <w:tc>
          <w:tcPr>
            <w:tcW w:w="1873" w:type="dxa"/>
            <w:tcBorders>
              <w:top w:val="single" w:sz="4" w:space="0" w:color="auto"/>
              <w:left w:val="single" w:sz="4" w:space="0" w:color="auto"/>
              <w:bottom w:val="single" w:sz="4" w:space="0" w:color="auto"/>
              <w:right w:val="single" w:sz="4" w:space="0" w:color="auto"/>
            </w:tcBorders>
          </w:tcPr>
          <w:p w14:paraId="23C51B95"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18" w:type="dxa"/>
            <w:tcBorders>
              <w:top w:val="single" w:sz="4" w:space="0" w:color="auto"/>
              <w:left w:val="single" w:sz="4" w:space="0" w:color="auto"/>
              <w:bottom w:val="single" w:sz="4" w:space="0" w:color="auto"/>
              <w:right w:val="single" w:sz="4" w:space="0" w:color="auto"/>
            </w:tcBorders>
          </w:tcPr>
          <w:p w14:paraId="5BBFDA80"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80" w:type="dxa"/>
            <w:tcBorders>
              <w:top w:val="single" w:sz="4" w:space="0" w:color="auto"/>
              <w:left w:val="single" w:sz="4" w:space="0" w:color="auto"/>
              <w:bottom w:val="single" w:sz="4" w:space="0" w:color="auto"/>
              <w:right w:val="single" w:sz="24" w:space="0" w:color="auto"/>
            </w:tcBorders>
          </w:tcPr>
          <w:p w14:paraId="6A2E4341"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973" w:type="dxa"/>
            <w:tcBorders>
              <w:top w:val="single" w:sz="4" w:space="0" w:color="auto"/>
              <w:left w:val="single" w:sz="24" w:space="0" w:color="auto"/>
              <w:bottom w:val="single" w:sz="4" w:space="0" w:color="auto"/>
              <w:right w:val="single" w:sz="4" w:space="0" w:color="auto"/>
            </w:tcBorders>
          </w:tcPr>
          <w:p w14:paraId="0BD6FDE4"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18" w:type="dxa"/>
            <w:tcBorders>
              <w:top w:val="single" w:sz="4" w:space="0" w:color="auto"/>
              <w:left w:val="single" w:sz="4" w:space="0" w:color="auto"/>
              <w:bottom w:val="single" w:sz="4" w:space="0" w:color="auto"/>
              <w:right w:val="single" w:sz="4" w:space="0" w:color="auto"/>
            </w:tcBorders>
          </w:tcPr>
          <w:p w14:paraId="51D6CF2C"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c>
          <w:tcPr>
            <w:tcW w:w="1380" w:type="dxa"/>
            <w:tcBorders>
              <w:top w:val="single" w:sz="4" w:space="0" w:color="auto"/>
              <w:left w:val="single" w:sz="4" w:space="0" w:color="auto"/>
              <w:bottom w:val="single" w:sz="4" w:space="0" w:color="auto"/>
              <w:right w:val="single" w:sz="4" w:space="0" w:color="auto"/>
            </w:tcBorders>
          </w:tcPr>
          <w:p w14:paraId="38D69F6E" w14:textId="77777777" w:rsidR="00896482" w:rsidRPr="00896482" w:rsidRDefault="00896482" w:rsidP="00896482">
            <w:pPr>
              <w:tabs>
                <w:tab w:val="clear" w:pos="-720"/>
                <w:tab w:val="left" w:pos="720"/>
              </w:tabs>
              <w:suppressAutoHyphens w:val="0"/>
              <w:spacing w:before="0"/>
              <w:ind w:left="0" w:right="0"/>
              <w:jc w:val="left"/>
              <w:rPr>
                <w:rFonts w:ascii="Calibri" w:eastAsia="Calibri" w:hAnsi="Calibri"/>
                <w:color w:val="000000"/>
                <w:sz w:val="22"/>
                <w:szCs w:val="22"/>
                <w:u w:color="000000"/>
                <w:lang w:val="en-AU"/>
              </w:rPr>
            </w:pPr>
          </w:p>
        </w:tc>
      </w:tr>
    </w:tbl>
    <w:p w14:paraId="02AAF56B" w14:textId="77777777" w:rsidR="00896482" w:rsidRPr="00896482" w:rsidRDefault="00896482" w:rsidP="00896482">
      <w:pPr>
        <w:widowControl w:val="0"/>
        <w:tabs>
          <w:tab w:val="clear" w:pos="-720"/>
          <w:tab w:val="left" w:pos="630"/>
        </w:tabs>
        <w:suppressAutoHyphens w:val="0"/>
        <w:autoSpaceDE w:val="0"/>
        <w:autoSpaceDN w:val="0"/>
        <w:adjustRightInd w:val="0"/>
        <w:spacing w:before="0"/>
        <w:ind w:left="1440" w:right="0"/>
        <w:contextualSpacing/>
        <w:jc w:val="center"/>
        <w:rPr>
          <w:color w:val="000000"/>
          <w:sz w:val="22"/>
          <w:szCs w:val="22"/>
          <w:u w:color="000000"/>
          <w:lang w:val="en-AU"/>
        </w:rPr>
      </w:pPr>
    </w:p>
    <w:p w14:paraId="144D4F21" w14:textId="77777777" w:rsidR="00896482" w:rsidRPr="007C2CE7" w:rsidRDefault="00896482" w:rsidP="005A38F3">
      <w:pPr>
        <w:pStyle w:val="Section"/>
        <w:spacing w:before="120"/>
        <w:jc w:val="both"/>
        <w:rPr>
          <w:rFonts w:ascii="Times New Roman" w:hAnsi="Times New Roman"/>
          <w:sz w:val="22"/>
          <w:szCs w:val="22"/>
          <w:lang w:val="en-GB"/>
        </w:rPr>
      </w:pPr>
    </w:p>
    <w:p w14:paraId="4878764E" w14:textId="77777777" w:rsidR="007C2CE7" w:rsidRPr="007C2CE7" w:rsidRDefault="007C2CE7" w:rsidP="007C2CE7">
      <w:pPr>
        <w:pStyle w:val="Body"/>
        <w:spacing w:before="120" w:after="0"/>
        <w:ind w:left="0"/>
        <w:jc w:val="left"/>
        <w:rPr>
          <w:rFonts w:ascii="Times" w:hAnsi="Times"/>
          <w:b/>
          <w:noProof w:val="0"/>
          <w:color w:val="000000" w:themeColor="text1"/>
          <w:sz w:val="22"/>
          <w:szCs w:val="22"/>
          <w:lang w:val="en-GB"/>
        </w:rPr>
      </w:pPr>
    </w:p>
    <w:tbl>
      <w:tblPr>
        <w:tblStyle w:val="TableGrid"/>
        <w:tblW w:w="5411" w:type="pct"/>
        <w:tblInd w:w="-740" w:type="dxa"/>
        <w:tblLook w:val="04A0" w:firstRow="1" w:lastRow="0" w:firstColumn="1" w:lastColumn="0" w:noHBand="0" w:noVBand="1"/>
      </w:tblPr>
      <w:tblGrid>
        <w:gridCol w:w="1480"/>
        <w:gridCol w:w="814"/>
        <w:gridCol w:w="1081"/>
        <w:gridCol w:w="1369"/>
        <w:gridCol w:w="1055"/>
        <w:gridCol w:w="765"/>
        <w:gridCol w:w="765"/>
        <w:gridCol w:w="765"/>
        <w:gridCol w:w="885"/>
      </w:tblGrid>
      <w:tr w:rsidR="007C2CE7" w:rsidRPr="007C2CE7" w14:paraId="7B660335" w14:textId="77777777" w:rsidTr="004372CF">
        <w:tc>
          <w:tcPr>
            <w:tcW w:w="1296" w:type="pct"/>
            <w:gridSpan w:val="2"/>
            <w:tcBorders>
              <w:top w:val="single" w:sz="12" w:space="0" w:color="auto"/>
              <w:left w:val="single" w:sz="4" w:space="0" w:color="auto"/>
              <w:bottom w:val="single" w:sz="8" w:space="0" w:color="auto"/>
              <w:right w:val="single" w:sz="12" w:space="0" w:color="auto"/>
            </w:tcBorders>
            <w:hideMark/>
          </w:tcPr>
          <w:p w14:paraId="2669E062" w14:textId="77777777" w:rsidR="007C2CE7" w:rsidRPr="007C2CE7" w:rsidRDefault="007C2CE7" w:rsidP="007C2CE7">
            <w:pPr>
              <w:tabs>
                <w:tab w:val="clear" w:pos="-720"/>
              </w:tabs>
              <w:suppressAutoHyphens w:val="0"/>
              <w:spacing w:before="0"/>
              <w:ind w:left="0" w:right="0"/>
              <w:jc w:val="center"/>
              <w:rPr>
                <w:rFonts w:ascii="Calibri" w:eastAsiaTheme="minorHAnsi" w:hAnsi="Calibri" w:cstheme="minorBidi"/>
                <w:b/>
                <w:sz w:val="16"/>
                <w:szCs w:val="16"/>
              </w:rPr>
            </w:pPr>
            <w:r w:rsidRPr="007C2CE7">
              <w:rPr>
                <w:rFonts w:asciiTheme="minorHAnsi" w:eastAsiaTheme="minorHAnsi" w:hAnsiTheme="minorHAnsi" w:cstheme="minorBidi"/>
                <w:sz w:val="22"/>
                <w:szCs w:val="22"/>
              </w:rPr>
              <w:t>Initial training</w:t>
            </w:r>
          </w:p>
        </w:tc>
        <w:tc>
          <w:tcPr>
            <w:tcW w:w="3704" w:type="pct"/>
            <w:gridSpan w:val="7"/>
            <w:tcBorders>
              <w:top w:val="single" w:sz="12" w:space="0" w:color="auto"/>
              <w:left w:val="single" w:sz="12" w:space="0" w:color="auto"/>
              <w:bottom w:val="single" w:sz="8" w:space="0" w:color="auto"/>
              <w:right w:val="single" w:sz="8" w:space="0" w:color="auto"/>
            </w:tcBorders>
            <w:hideMark/>
          </w:tcPr>
          <w:p w14:paraId="46D1D85B"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sz w:val="22"/>
                <w:szCs w:val="22"/>
              </w:rPr>
              <w:t>Training on document. Mark date of training under the issue number of document you are trained on.</w:t>
            </w:r>
          </w:p>
        </w:tc>
      </w:tr>
      <w:tr w:rsidR="007C2CE7" w:rsidRPr="007C2CE7" w14:paraId="73626C05" w14:textId="77777777" w:rsidTr="004372CF">
        <w:tc>
          <w:tcPr>
            <w:tcW w:w="1296" w:type="pct"/>
            <w:gridSpan w:val="2"/>
            <w:tcBorders>
              <w:top w:val="single" w:sz="12" w:space="0" w:color="auto"/>
              <w:left w:val="single" w:sz="4" w:space="0" w:color="auto"/>
              <w:bottom w:val="single" w:sz="8" w:space="0" w:color="auto"/>
              <w:right w:val="single" w:sz="12" w:space="0" w:color="auto"/>
            </w:tcBorders>
            <w:hideMark/>
          </w:tcPr>
          <w:p w14:paraId="1395F48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16"/>
                <w:szCs w:val="16"/>
              </w:rPr>
              <w:t>Major change? If yes add to training log</w:t>
            </w:r>
          </w:p>
        </w:tc>
        <w:tc>
          <w:tcPr>
            <w:tcW w:w="602" w:type="pct"/>
            <w:tcBorders>
              <w:top w:val="single" w:sz="12" w:space="0" w:color="auto"/>
              <w:left w:val="single" w:sz="12" w:space="0" w:color="auto"/>
              <w:bottom w:val="single" w:sz="8" w:space="0" w:color="auto"/>
              <w:right w:val="single" w:sz="4" w:space="0" w:color="auto"/>
            </w:tcBorders>
            <w:hideMark/>
          </w:tcPr>
          <w:p w14:paraId="7AD2A4A6"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Y</w:t>
            </w:r>
          </w:p>
        </w:tc>
        <w:tc>
          <w:tcPr>
            <w:tcW w:w="762" w:type="pct"/>
            <w:tcBorders>
              <w:top w:val="single" w:sz="12" w:space="0" w:color="auto"/>
              <w:left w:val="single" w:sz="4" w:space="0" w:color="auto"/>
              <w:bottom w:val="single" w:sz="8" w:space="0" w:color="auto"/>
              <w:right w:val="single" w:sz="4" w:space="0" w:color="auto"/>
            </w:tcBorders>
          </w:tcPr>
          <w:p w14:paraId="7E036AB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93" w:type="pct"/>
            <w:tcBorders>
              <w:top w:val="single" w:sz="12" w:space="0" w:color="auto"/>
              <w:left w:val="single" w:sz="4" w:space="0" w:color="auto"/>
              <w:bottom w:val="single" w:sz="8" w:space="0" w:color="auto"/>
              <w:right w:val="single" w:sz="4" w:space="0" w:color="auto"/>
            </w:tcBorders>
          </w:tcPr>
          <w:p w14:paraId="6420E1D7" w14:textId="125887A2" w:rsidR="007C2CE7" w:rsidRPr="007C2CE7" w:rsidRDefault="005D5084"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Y</w:t>
            </w:r>
          </w:p>
        </w:tc>
        <w:tc>
          <w:tcPr>
            <w:tcW w:w="445" w:type="pct"/>
            <w:tcBorders>
              <w:top w:val="single" w:sz="12" w:space="0" w:color="auto"/>
              <w:left w:val="single" w:sz="4" w:space="0" w:color="auto"/>
              <w:bottom w:val="single" w:sz="8" w:space="0" w:color="auto"/>
              <w:right w:val="single" w:sz="4" w:space="0" w:color="auto"/>
            </w:tcBorders>
          </w:tcPr>
          <w:p w14:paraId="5C84D15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6E5FE772"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703EEF61"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511" w:type="pct"/>
            <w:tcBorders>
              <w:top w:val="single" w:sz="12" w:space="0" w:color="auto"/>
              <w:left w:val="single" w:sz="4" w:space="0" w:color="auto"/>
              <w:bottom w:val="single" w:sz="8" w:space="0" w:color="auto"/>
              <w:right w:val="single" w:sz="8" w:space="0" w:color="auto"/>
            </w:tcBorders>
          </w:tcPr>
          <w:p w14:paraId="39725CE4"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r>
      <w:tr w:rsidR="007C2CE7" w:rsidRPr="007C2CE7" w14:paraId="485A93CC" w14:textId="77777777" w:rsidTr="004372CF">
        <w:tc>
          <w:tcPr>
            <w:tcW w:w="843" w:type="pct"/>
            <w:tcBorders>
              <w:top w:val="single" w:sz="12" w:space="0" w:color="auto"/>
              <w:left w:val="single" w:sz="4" w:space="0" w:color="auto"/>
              <w:bottom w:val="single" w:sz="8" w:space="0" w:color="auto"/>
              <w:right w:val="single" w:sz="12" w:space="0" w:color="auto"/>
            </w:tcBorders>
            <w:hideMark/>
          </w:tcPr>
          <w:p w14:paraId="21D6E9D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Trainee</w:t>
            </w:r>
          </w:p>
        </w:tc>
        <w:tc>
          <w:tcPr>
            <w:tcW w:w="453" w:type="pct"/>
            <w:tcBorders>
              <w:top w:val="single" w:sz="12" w:space="0" w:color="auto"/>
              <w:left w:val="single" w:sz="4" w:space="0" w:color="auto"/>
              <w:bottom w:val="single" w:sz="8" w:space="0" w:color="auto"/>
              <w:right w:val="single" w:sz="12" w:space="0" w:color="auto"/>
            </w:tcBorders>
            <w:hideMark/>
          </w:tcPr>
          <w:p w14:paraId="4CD49CEA"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Trainer</w:t>
            </w:r>
          </w:p>
        </w:tc>
        <w:tc>
          <w:tcPr>
            <w:tcW w:w="602" w:type="pct"/>
            <w:tcBorders>
              <w:top w:val="single" w:sz="12" w:space="0" w:color="auto"/>
              <w:left w:val="single" w:sz="12" w:space="0" w:color="auto"/>
              <w:bottom w:val="single" w:sz="8" w:space="0" w:color="auto"/>
              <w:right w:val="single" w:sz="4" w:space="0" w:color="auto"/>
            </w:tcBorders>
            <w:hideMark/>
          </w:tcPr>
          <w:p w14:paraId="13949A5F" w14:textId="42856658"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r w:rsidRPr="007C2CE7">
              <w:rPr>
                <w:rFonts w:asciiTheme="minorHAnsi" w:eastAsiaTheme="minorHAnsi" w:hAnsiTheme="minorHAnsi" w:cstheme="minorBidi"/>
                <w:b/>
                <w:sz w:val="20"/>
              </w:rPr>
              <w:t>21</w:t>
            </w:r>
          </w:p>
        </w:tc>
        <w:tc>
          <w:tcPr>
            <w:tcW w:w="762" w:type="pct"/>
            <w:tcBorders>
              <w:top w:val="single" w:sz="12" w:space="0" w:color="auto"/>
              <w:left w:val="single" w:sz="4" w:space="0" w:color="auto"/>
              <w:bottom w:val="single" w:sz="8" w:space="0" w:color="auto"/>
              <w:right w:val="single" w:sz="4" w:space="0" w:color="auto"/>
            </w:tcBorders>
            <w:hideMark/>
          </w:tcPr>
          <w:p w14:paraId="46F2EE6D" w14:textId="7703DBAC" w:rsidR="007C2CE7" w:rsidRPr="007C2CE7" w:rsidRDefault="002B7C48"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22</w:t>
            </w:r>
          </w:p>
        </w:tc>
        <w:tc>
          <w:tcPr>
            <w:tcW w:w="493" w:type="pct"/>
            <w:tcBorders>
              <w:top w:val="single" w:sz="12" w:space="0" w:color="auto"/>
              <w:left w:val="single" w:sz="4" w:space="0" w:color="auto"/>
              <w:bottom w:val="single" w:sz="8" w:space="0" w:color="auto"/>
              <w:right w:val="single" w:sz="4" w:space="0" w:color="auto"/>
            </w:tcBorders>
          </w:tcPr>
          <w:p w14:paraId="70B1A31C" w14:textId="717AD18E" w:rsidR="007C2CE7" w:rsidRPr="007C2CE7" w:rsidRDefault="005D5084" w:rsidP="007C2CE7">
            <w:pPr>
              <w:tabs>
                <w:tab w:val="clear" w:pos="-720"/>
              </w:tabs>
              <w:suppressAutoHyphens w:val="0"/>
              <w:spacing w:before="0"/>
              <w:ind w:left="0" w:right="0"/>
              <w:jc w:val="center"/>
              <w:rPr>
                <w:rFonts w:asciiTheme="minorHAnsi" w:eastAsiaTheme="minorHAnsi" w:hAnsiTheme="minorHAnsi" w:cstheme="minorBidi"/>
                <w:b/>
                <w:sz w:val="20"/>
              </w:rPr>
            </w:pPr>
            <w:r>
              <w:rPr>
                <w:rFonts w:asciiTheme="minorHAnsi" w:eastAsiaTheme="minorHAnsi" w:hAnsiTheme="minorHAnsi" w:cstheme="minorBidi"/>
                <w:b/>
                <w:sz w:val="20"/>
              </w:rPr>
              <w:t>23</w:t>
            </w:r>
          </w:p>
        </w:tc>
        <w:tc>
          <w:tcPr>
            <w:tcW w:w="445" w:type="pct"/>
            <w:tcBorders>
              <w:top w:val="single" w:sz="12" w:space="0" w:color="auto"/>
              <w:left w:val="single" w:sz="4" w:space="0" w:color="auto"/>
              <w:bottom w:val="single" w:sz="8" w:space="0" w:color="auto"/>
              <w:right w:val="single" w:sz="4" w:space="0" w:color="auto"/>
            </w:tcBorders>
          </w:tcPr>
          <w:p w14:paraId="69CB6F5E"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3C7C4F4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445" w:type="pct"/>
            <w:tcBorders>
              <w:top w:val="single" w:sz="12" w:space="0" w:color="auto"/>
              <w:left w:val="single" w:sz="4" w:space="0" w:color="auto"/>
              <w:bottom w:val="single" w:sz="8" w:space="0" w:color="auto"/>
              <w:right w:val="single" w:sz="4" w:space="0" w:color="auto"/>
            </w:tcBorders>
          </w:tcPr>
          <w:p w14:paraId="07FA2060"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c>
          <w:tcPr>
            <w:tcW w:w="511" w:type="pct"/>
            <w:tcBorders>
              <w:top w:val="single" w:sz="12" w:space="0" w:color="auto"/>
              <w:left w:val="single" w:sz="4" w:space="0" w:color="auto"/>
              <w:bottom w:val="single" w:sz="8" w:space="0" w:color="auto"/>
              <w:right w:val="single" w:sz="8" w:space="0" w:color="auto"/>
            </w:tcBorders>
          </w:tcPr>
          <w:p w14:paraId="21B8C497"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
                <w:sz w:val="20"/>
              </w:rPr>
            </w:pPr>
          </w:p>
        </w:tc>
      </w:tr>
      <w:tr w:rsidR="007C2CE7" w:rsidRPr="007C2CE7" w14:paraId="0A9C8089" w14:textId="77777777" w:rsidTr="004372CF">
        <w:tc>
          <w:tcPr>
            <w:tcW w:w="843" w:type="pct"/>
            <w:tcBorders>
              <w:top w:val="single" w:sz="4" w:space="0" w:color="auto"/>
              <w:left w:val="single" w:sz="4" w:space="0" w:color="auto"/>
              <w:bottom w:val="single" w:sz="4" w:space="0" w:color="auto"/>
              <w:right w:val="single" w:sz="12" w:space="0" w:color="auto"/>
            </w:tcBorders>
            <w:hideMark/>
          </w:tcPr>
          <w:p w14:paraId="55E4C2C3"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Cs/>
                <w:sz w:val="16"/>
                <w:szCs w:val="16"/>
              </w:rPr>
            </w:pPr>
            <w:proofErr w:type="spellStart"/>
            <w:r w:rsidRPr="007C2CE7">
              <w:rPr>
                <w:rFonts w:asciiTheme="minorHAnsi" w:eastAsiaTheme="minorHAnsi" w:hAnsiTheme="minorHAnsi" w:cstheme="minorBidi"/>
                <w:bCs/>
                <w:sz w:val="16"/>
                <w:szCs w:val="16"/>
              </w:rPr>
              <w:t>Gwilym</w:t>
            </w:r>
            <w:proofErr w:type="spellEnd"/>
            <w:r w:rsidRPr="007C2CE7">
              <w:rPr>
                <w:rFonts w:asciiTheme="minorHAnsi" w:eastAsiaTheme="minorHAnsi" w:hAnsiTheme="minorHAnsi" w:cstheme="minorBidi"/>
                <w:bCs/>
                <w:sz w:val="16"/>
                <w:szCs w:val="16"/>
              </w:rPr>
              <w:t xml:space="preserve"> Davies</w:t>
            </w:r>
          </w:p>
        </w:tc>
        <w:tc>
          <w:tcPr>
            <w:tcW w:w="453" w:type="pct"/>
            <w:tcBorders>
              <w:top w:val="single" w:sz="4" w:space="0" w:color="auto"/>
              <w:left w:val="single" w:sz="4" w:space="0" w:color="auto"/>
              <w:bottom w:val="single" w:sz="4" w:space="0" w:color="auto"/>
              <w:right w:val="single" w:sz="12" w:space="0" w:color="auto"/>
            </w:tcBorders>
            <w:hideMark/>
          </w:tcPr>
          <w:p w14:paraId="4410A1E2" w14:textId="77777777" w:rsidR="007C2CE7" w:rsidRPr="007C2CE7" w:rsidRDefault="007C2CE7" w:rsidP="007C2CE7">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GJGD</w:t>
            </w:r>
          </w:p>
        </w:tc>
        <w:tc>
          <w:tcPr>
            <w:tcW w:w="602" w:type="pct"/>
            <w:tcBorders>
              <w:top w:val="single" w:sz="4" w:space="0" w:color="auto"/>
              <w:left w:val="single" w:sz="12" w:space="0" w:color="auto"/>
              <w:bottom w:val="single" w:sz="4" w:space="0" w:color="auto"/>
              <w:right w:val="single" w:sz="8" w:space="0" w:color="auto"/>
            </w:tcBorders>
          </w:tcPr>
          <w:p w14:paraId="4D1F3C48" w14:textId="75852CB3" w:rsidR="007C2CE7" w:rsidRPr="007C2CE7" w:rsidRDefault="001E2761" w:rsidP="007C2CE7">
            <w:pPr>
              <w:tabs>
                <w:tab w:val="clear" w:pos="-720"/>
              </w:tabs>
              <w:suppressAutoHyphens w:val="0"/>
              <w:spacing w:before="0"/>
              <w:ind w:left="0" w:right="0"/>
              <w:jc w:val="left"/>
              <w:rPr>
                <w:rFonts w:ascii="Courier" w:hAnsi="Courier"/>
              </w:rPr>
            </w:pPr>
            <w:r>
              <w:rPr>
                <w:rFonts w:ascii="Courier" w:hAnsi="Courier"/>
              </w:rPr>
              <w:t>8/5/23</w:t>
            </w:r>
          </w:p>
        </w:tc>
        <w:tc>
          <w:tcPr>
            <w:tcW w:w="762" w:type="pct"/>
            <w:tcBorders>
              <w:top w:val="single" w:sz="4" w:space="0" w:color="auto"/>
              <w:left w:val="single" w:sz="8" w:space="0" w:color="auto"/>
              <w:bottom w:val="single" w:sz="4" w:space="0" w:color="auto"/>
              <w:right w:val="single" w:sz="4" w:space="0" w:color="auto"/>
            </w:tcBorders>
          </w:tcPr>
          <w:p w14:paraId="4258868D" w14:textId="57232E4D" w:rsidR="007C2CE7" w:rsidRPr="007C2CE7" w:rsidRDefault="00E52AAB" w:rsidP="007C2CE7">
            <w:pPr>
              <w:tabs>
                <w:tab w:val="clear" w:pos="-720"/>
              </w:tabs>
              <w:suppressAutoHyphens w:val="0"/>
              <w:spacing w:before="0"/>
              <w:ind w:left="0" w:right="0"/>
              <w:jc w:val="left"/>
              <w:rPr>
                <w:rFonts w:ascii="Courier" w:hAnsi="Courier"/>
              </w:rPr>
            </w:pPr>
            <w:r>
              <w:rPr>
                <w:rFonts w:ascii="Courier" w:hAnsi="Courier"/>
              </w:rPr>
              <w:t>30/10/23</w:t>
            </w:r>
          </w:p>
        </w:tc>
        <w:tc>
          <w:tcPr>
            <w:tcW w:w="493" w:type="pct"/>
            <w:tcBorders>
              <w:top w:val="single" w:sz="4" w:space="0" w:color="auto"/>
              <w:left w:val="single" w:sz="4" w:space="0" w:color="auto"/>
              <w:bottom w:val="single" w:sz="4" w:space="0" w:color="auto"/>
              <w:right w:val="single" w:sz="4" w:space="0" w:color="auto"/>
            </w:tcBorders>
          </w:tcPr>
          <w:p w14:paraId="592E9461" w14:textId="54BC1236" w:rsidR="005D5084" w:rsidRPr="007C2CE7" w:rsidRDefault="005D5084" w:rsidP="007C2CE7">
            <w:pPr>
              <w:tabs>
                <w:tab w:val="clear" w:pos="-720"/>
              </w:tabs>
              <w:suppressAutoHyphens w:val="0"/>
              <w:spacing w:before="0"/>
              <w:ind w:left="0" w:righ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14/12/13</w:t>
            </w:r>
          </w:p>
        </w:tc>
        <w:tc>
          <w:tcPr>
            <w:tcW w:w="445" w:type="pct"/>
            <w:tcBorders>
              <w:top w:val="single" w:sz="4" w:space="0" w:color="auto"/>
              <w:left w:val="single" w:sz="4" w:space="0" w:color="auto"/>
              <w:bottom w:val="single" w:sz="4" w:space="0" w:color="auto"/>
              <w:right w:val="single" w:sz="4" w:space="0" w:color="auto"/>
            </w:tcBorders>
          </w:tcPr>
          <w:p w14:paraId="6AFF402D"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5D4DF09D"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12149107"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c>
          <w:tcPr>
            <w:tcW w:w="511" w:type="pct"/>
            <w:tcBorders>
              <w:top w:val="single" w:sz="4" w:space="0" w:color="auto"/>
              <w:left w:val="single" w:sz="4" w:space="0" w:color="auto"/>
              <w:bottom w:val="single" w:sz="4" w:space="0" w:color="auto"/>
              <w:right w:val="single" w:sz="4" w:space="0" w:color="auto"/>
            </w:tcBorders>
          </w:tcPr>
          <w:p w14:paraId="3A0C72CA" w14:textId="77777777" w:rsidR="007C2CE7" w:rsidRPr="007C2CE7" w:rsidRDefault="007C2CE7" w:rsidP="007C2CE7">
            <w:pPr>
              <w:tabs>
                <w:tab w:val="clear" w:pos="-720"/>
              </w:tabs>
              <w:suppressAutoHyphens w:val="0"/>
              <w:spacing w:before="0"/>
              <w:ind w:left="0" w:right="0"/>
              <w:jc w:val="left"/>
              <w:rPr>
                <w:rFonts w:asciiTheme="minorHAnsi" w:eastAsiaTheme="minorHAnsi" w:hAnsiTheme="minorHAnsi" w:cstheme="minorBidi"/>
                <w:sz w:val="22"/>
                <w:szCs w:val="22"/>
              </w:rPr>
            </w:pPr>
          </w:p>
        </w:tc>
      </w:tr>
      <w:tr w:rsidR="001E2761" w:rsidRPr="007C2CE7" w14:paraId="25CDA754" w14:textId="77777777" w:rsidTr="004372CF">
        <w:tc>
          <w:tcPr>
            <w:tcW w:w="843" w:type="pct"/>
            <w:tcBorders>
              <w:top w:val="single" w:sz="4" w:space="0" w:color="auto"/>
              <w:left w:val="single" w:sz="4" w:space="0" w:color="auto"/>
              <w:bottom w:val="single" w:sz="4" w:space="0" w:color="auto"/>
              <w:right w:val="single" w:sz="12" w:space="0" w:color="auto"/>
            </w:tcBorders>
            <w:hideMark/>
          </w:tcPr>
          <w:p w14:paraId="387FA0A2" w14:textId="77777777" w:rsidR="001E2761" w:rsidRPr="007C2CE7" w:rsidRDefault="001E2761" w:rsidP="001E2761">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Paul Gladding</w:t>
            </w:r>
          </w:p>
        </w:tc>
        <w:tc>
          <w:tcPr>
            <w:tcW w:w="453" w:type="pct"/>
            <w:tcBorders>
              <w:top w:val="single" w:sz="4" w:space="0" w:color="auto"/>
              <w:left w:val="single" w:sz="4" w:space="0" w:color="auto"/>
              <w:bottom w:val="single" w:sz="4" w:space="0" w:color="auto"/>
              <w:right w:val="single" w:sz="12" w:space="0" w:color="auto"/>
            </w:tcBorders>
            <w:hideMark/>
          </w:tcPr>
          <w:p w14:paraId="13422618" w14:textId="77777777" w:rsidR="001E2761" w:rsidRPr="007C2CE7" w:rsidRDefault="001E2761" w:rsidP="001E2761">
            <w:pPr>
              <w:tabs>
                <w:tab w:val="clear" w:pos="-720"/>
              </w:tabs>
              <w:suppressAutoHyphens w:val="0"/>
              <w:spacing w:before="0"/>
              <w:ind w:left="0" w:right="0"/>
              <w:jc w:val="center"/>
              <w:rPr>
                <w:rFonts w:asciiTheme="minorHAnsi" w:eastAsiaTheme="minorHAnsi" w:hAnsiTheme="minorHAnsi" w:cstheme="minorBidi"/>
                <w:bCs/>
                <w:sz w:val="16"/>
                <w:szCs w:val="16"/>
              </w:rPr>
            </w:pPr>
            <w:r w:rsidRPr="007C2CE7">
              <w:rPr>
                <w:rFonts w:asciiTheme="minorHAnsi" w:eastAsiaTheme="minorHAnsi" w:hAnsiTheme="minorHAnsi" w:cstheme="minorBidi"/>
                <w:bCs/>
                <w:sz w:val="16"/>
                <w:szCs w:val="16"/>
              </w:rPr>
              <w:t>GJGD</w:t>
            </w:r>
          </w:p>
        </w:tc>
        <w:tc>
          <w:tcPr>
            <w:tcW w:w="602" w:type="pct"/>
            <w:tcBorders>
              <w:top w:val="single" w:sz="4" w:space="0" w:color="auto"/>
              <w:left w:val="single" w:sz="12" w:space="0" w:color="auto"/>
              <w:bottom w:val="single" w:sz="4" w:space="0" w:color="auto"/>
              <w:right w:val="single" w:sz="4" w:space="0" w:color="auto"/>
            </w:tcBorders>
          </w:tcPr>
          <w:p w14:paraId="6BBC25E2" w14:textId="27463FBD" w:rsidR="001E2761" w:rsidRPr="007C2CE7" w:rsidRDefault="001E2761" w:rsidP="001E2761">
            <w:pPr>
              <w:tabs>
                <w:tab w:val="clear" w:pos="-720"/>
              </w:tabs>
              <w:suppressAutoHyphens w:val="0"/>
              <w:spacing w:before="0"/>
              <w:ind w:left="0" w:right="0"/>
              <w:jc w:val="left"/>
              <w:rPr>
                <w:rFonts w:ascii="Courier" w:hAnsi="Courier"/>
              </w:rPr>
            </w:pPr>
            <w:r>
              <w:rPr>
                <w:rFonts w:ascii="Courier" w:hAnsi="Courier"/>
              </w:rPr>
              <w:t>8/5/23</w:t>
            </w:r>
          </w:p>
        </w:tc>
        <w:tc>
          <w:tcPr>
            <w:tcW w:w="762" w:type="pct"/>
            <w:tcBorders>
              <w:top w:val="single" w:sz="4" w:space="0" w:color="auto"/>
              <w:left w:val="single" w:sz="4" w:space="0" w:color="auto"/>
              <w:bottom w:val="single" w:sz="4" w:space="0" w:color="auto"/>
              <w:right w:val="single" w:sz="4" w:space="0" w:color="auto"/>
            </w:tcBorders>
          </w:tcPr>
          <w:p w14:paraId="2C062DAA" w14:textId="2BDBE692" w:rsidR="001E2761" w:rsidRPr="007C2CE7" w:rsidRDefault="004372CF" w:rsidP="001E2761">
            <w:pPr>
              <w:tabs>
                <w:tab w:val="clear" w:pos="-720"/>
              </w:tabs>
              <w:suppressAutoHyphens w:val="0"/>
              <w:spacing w:before="0"/>
              <w:ind w:left="0" w:right="0"/>
              <w:jc w:val="left"/>
              <w:rPr>
                <w:rFonts w:ascii="Courier" w:hAnsi="Courier"/>
              </w:rPr>
            </w:pPr>
            <w:r>
              <w:rPr>
                <w:rFonts w:ascii="Courier" w:hAnsi="Courier"/>
              </w:rPr>
              <w:t>30/10/23</w:t>
            </w:r>
          </w:p>
        </w:tc>
        <w:tc>
          <w:tcPr>
            <w:tcW w:w="493" w:type="pct"/>
            <w:tcBorders>
              <w:top w:val="single" w:sz="4" w:space="0" w:color="auto"/>
              <w:left w:val="single" w:sz="4" w:space="0" w:color="auto"/>
              <w:bottom w:val="single" w:sz="4" w:space="0" w:color="auto"/>
              <w:right w:val="single" w:sz="4" w:space="0" w:color="auto"/>
            </w:tcBorders>
          </w:tcPr>
          <w:p w14:paraId="04128F3B" w14:textId="4F414FDC" w:rsidR="001E2761" w:rsidRPr="007C2CE7" w:rsidRDefault="005D5084" w:rsidP="001E2761">
            <w:pPr>
              <w:tabs>
                <w:tab w:val="clear" w:pos="-720"/>
              </w:tabs>
              <w:suppressAutoHyphens w:val="0"/>
              <w:spacing w:before="0"/>
              <w:ind w:left="0" w:righ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14/12/23</w:t>
            </w:r>
          </w:p>
        </w:tc>
        <w:tc>
          <w:tcPr>
            <w:tcW w:w="445" w:type="pct"/>
            <w:tcBorders>
              <w:top w:val="single" w:sz="4" w:space="0" w:color="auto"/>
              <w:left w:val="single" w:sz="4" w:space="0" w:color="auto"/>
              <w:bottom w:val="single" w:sz="4" w:space="0" w:color="auto"/>
              <w:right w:val="single" w:sz="4" w:space="0" w:color="auto"/>
            </w:tcBorders>
          </w:tcPr>
          <w:p w14:paraId="570D6DF3"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393FE0DD"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445" w:type="pct"/>
            <w:tcBorders>
              <w:top w:val="single" w:sz="4" w:space="0" w:color="auto"/>
              <w:left w:val="single" w:sz="4" w:space="0" w:color="auto"/>
              <w:bottom w:val="single" w:sz="4" w:space="0" w:color="auto"/>
              <w:right w:val="single" w:sz="4" w:space="0" w:color="auto"/>
            </w:tcBorders>
          </w:tcPr>
          <w:p w14:paraId="62A2531A"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c>
          <w:tcPr>
            <w:tcW w:w="511" w:type="pct"/>
            <w:tcBorders>
              <w:top w:val="single" w:sz="4" w:space="0" w:color="auto"/>
              <w:left w:val="single" w:sz="4" w:space="0" w:color="auto"/>
              <w:bottom w:val="single" w:sz="4" w:space="0" w:color="auto"/>
              <w:right w:val="single" w:sz="4" w:space="0" w:color="auto"/>
            </w:tcBorders>
          </w:tcPr>
          <w:p w14:paraId="085AFDF7" w14:textId="77777777" w:rsidR="001E2761" w:rsidRPr="007C2CE7" w:rsidRDefault="001E2761" w:rsidP="001E2761">
            <w:pPr>
              <w:tabs>
                <w:tab w:val="clear" w:pos="-720"/>
              </w:tabs>
              <w:suppressAutoHyphens w:val="0"/>
              <w:spacing w:before="0"/>
              <w:ind w:left="0" w:right="0"/>
              <w:jc w:val="left"/>
              <w:rPr>
                <w:rFonts w:asciiTheme="minorHAnsi" w:eastAsiaTheme="minorHAnsi" w:hAnsiTheme="minorHAnsi" w:cstheme="minorBidi"/>
                <w:sz w:val="22"/>
                <w:szCs w:val="22"/>
              </w:rPr>
            </w:pPr>
          </w:p>
        </w:tc>
      </w:tr>
    </w:tbl>
    <w:p w14:paraId="7643827E" w14:textId="77777777" w:rsidR="007C2CE7" w:rsidRPr="007C2CE7" w:rsidRDefault="007C2CE7" w:rsidP="007C2CE7">
      <w:pPr>
        <w:pStyle w:val="Body"/>
        <w:spacing w:before="120" w:after="0"/>
        <w:ind w:left="0"/>
        <w:jc w:val="left"/>
        <w:rPr>
          <w:rFonts w:ascii="Times" w:hAnsi="Times"/>
          <w:b/>
          <w:noProof w:val="0"/>
          <w:color w:val="000000" w:themeColor="text1"/>
          <w:sz w:val="22"/>
          <w:szCs w:val="22"/>
          <w:lang w:val="en-GB"/>
        </w:rPr>
      </w:pPr>
    </w:p>
    <w:sectPr w:rsidR="007C2CE7" w:rsidRPr="007C2CE7" w:rsidSect="006608D8">
      <w:headerReference w:type="default" r:id="rId8"/>
      <w:footerReference w:type="default" r:id="rId9"/>
      <w:pgSz w:w="11906" w:h="16838" w:code="9"/>
      <w:pgMar w:top="1440" w:right="1797" w:bottom="1440" w:left="1797" w:header="432"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2DFFE" w14:textId="77777777" w:rsidR="00DB0591" w:rsidRDefault="00DB0591" w:rsidP="00FC0D0E">
      <w:pPr>
        <w:rPr>
          <w:rFonts w:ascii="Courier" w:hAnsi="Courier"/>
        </w:rPr>
      </w:pPr>
      <w:r>
        <w:separator/>
      </w:r>
    </w:p>
  </w:endnote>
  <w:endnote w:type="continuationSeparator" w:id="0">
    <w:p w14:paraId="28F6F14E" w14:textId="77777777" w:rsidR="00DB0591" w:rsidRDefault="00DB0591" w:rsidP="00FC0D0E">
      <w:pPr>
        <w:rPr>
          <w:rFonts w:ascii="Courier" w:hAnsi="Courier"/>
        </w:rPr>
      </w:pPr>
      <w:r>
        <w:continuationSeparator/>
      </w:r>
    </w:p>
  </w:endnote>
  <w:endnote w:type="continuationNotice" w:id="1">
    <w:p w14:paraId="5E8C5F10" w14:textId="77777777" w:rsidR="00DB0591" w:rsidRDefault="00DB0591" w:rsidP="00FC0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BB35" w14:textId="77777777" w:rsidR="00DB0591" w:rsidRDefault="00DB0591" w:rsidP="0021155B"/>
  <w:p w14:paraId="75828A10" w14:textId="77777777" w:rsidR="00DB0591" w:rsidRDefault="00DB0591" w:rsidP="002115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39A40" w14:textId="77777777" w:rsidR="00DB0591" w:rsidRDefault="00DB0591" w:rsidP="00E26FCA">
      <w:pPr>
        <w:rPr>
          <w:rFonts w:ascii="Courier" w:hAnsi="Courier"/>
        </w:rPr>
      </w:pPr>
      <w:r>
        <w:separator/>
      </w:r>
    </w:p>
  </w:footnote>
  <w:footnote w:type="continuationSeparator" w:id="0">
    <w:p w14:paraId="666A0868" w14:textId="77777777" w:rsidR="00DB0591" w:rsidRDefault="00DB0591" w:rsidP="00E26FCA">
      <w:pPr>
        <w:rPr>
          <w:rFonts w:ascii="Courier" w:hAnsi="Courier"/>
        </w:rPr>
      </w:pPr>
      <w:r>
        <w:continuationSeparator/>
      </w:r>
    </w:p>
  </w:footnote>
  <w:footnote w:type="continuationNotice" w:id="1">
    <w:p w14:paraId="56745C6C" w14:textId="77777777" w:rsidR="00DB0591" w:rsidRDefault="00DB0591" w:rsidP="00FC0D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1417"/>
      <w:gridCol w:w="1631"/>
      <w:gridCol w:w="1629"/>
      <w:gridCol w:w="1985"/>
      <w:gridCol w:w="1559"/>
    </w:tblGrid>
    <w:tr w:rsidR="00DB0591" w:rsidRPr="00A2769F" w14:paraId="21214947" w14:textId="77777777" w:rsidTr="001A68E9">
      <w:trPr>
        <w:cantSplit/>
        <w:trHeight w:val="337"/>
      </w:trPr>
      <w:tc>
        <w:tcPr>
          <w:tcW w:w="9923" w:type="dxa"/>
          <w:gridSpan w:val="6"/>
          <w:shd w:val="clear" w:color="auto" w:fill="F3F3F3"/>
        </w:tcPr>
        <w:p w14:paraId="4974CE75" w14:textId="77777777" w:rsidR="00DB0591" w:rsidRPr="00A2769F" w:rsidRDefault="00DB0591" w:rsidP="00A2769F">
          <w:pPr>
            <w:tabs>
              <w:tab w:val="clear" w:pos="-720"/>
              <w:tab w:val="center" w:pos="4153"/>
              <w:tab w:val="right" w:pos="8306"/>
            </w:tabs>
            <w:suppressAutoHyphens w:val="0"/>
            <w:spacing w:before="0"/>
            <w:ind w:left="0" w:right="0"/>
            <w:jc w:val="center"/>
            <w:rPr>
              <w:rFonts w:ascii="Goudy Old Style" w:hAnsi="Goudy Old Style"/>
              <w:b/>
              <w:sz w:val="20"/>
            </w:rPr>
          </w:pPr>
          <w:r w:rsidRPr="00A2769F">
            <w:rPr>
              <w:b/>
              <w:i/>
              <w:iCs/>
              <w:sz w:val="28"/>
            </w:rPr>
            <w:t>SSI</w:t>
          </w:r>
          <w:r w:rsidRPr="00A2769F">
            <w:rPr>
              <w:b/>
              <w:sz w:val="28"/>
            </w:rPr>
            <w:t xml:space="preserve"> </w:t>
          </w:r>
          <w:r w:rsidRPr="00A2769F">
            <w:rPr>
              <w:rFonts w:ascii="Arial" w:hAnsi="Arial" w:cs="Arial"/>
              <w:b/>
              <w:sz w:val="22"/>
            </w:rPr>
            <w:t>- Stowood Scientific Instruments Ltd.</w:t>
          </w:r>
        </w:p>
      </w:tc>
    </w:tr>
    <w:tr w:rsidR="00DB0591" w:rsidRPr="00A2769F" w14:paraId="7B543D41" w14:textId="77777777" w:rsidTr="001A68E9">
      <w:trPr>
        <w:cantSplit/>
        <w:trHeight w:val="413"/>
      </w:trPr>
      <w:tc>
        <w:tcPr>
          <w:tcW w:w="9923" w:type="dxa"/>
          <w:gridSpan w:val="6"/>
        </w:tcPr>
        <w:p w14:paraId="1504FC6A" w14:textId="77777777" w:rsidR="00DB0591" w:rsidRPr="00A2769F" w:rsidRDefault="00DB0591" w:rsidP="00A2769F">
          <w:pPr>
            <w:tabs>
              <w:tab w:val="clear" w:pos="-720"/>
              <w:tab w:val="center" w:pos="4153"/>
              <w:tab w:val="right" w:pos="8306"/>
            </w:tabs>
            <w:suppressAutoHyphens w:val="0"/>
            <w:spacing w:before="0"/>
            <w:ind w:left="0" w:right="0"/>
            <w:jc w:val="center"/>
            <w:rPr>
              <w:rFonts w:ascii="Arial" w:hAnsi="Arial" w:cs="Arial"/>
              <w:b/>
              <w:sz w:val="28"/>
            </w:rPr>
          </w:pPr>
          <w:r w:rsidRPr="00A2769F">
            <w:rPr>
              <w:rFonts w:ascii="Arial" w:hAnsi="Arial" w:cs="Arial"/>
              <w:b/>
              <w:sz w:val="28"/>
            </w:rPr>
            <w:t>Standard Operating Procedure</w:t>
          </w:r>
        </w:p>
      </w:tc>
    </w:tr>
    <w:tr w:rsidR="00DB0591" w:rsidRPr="00A2769F" w14:paraId="5B1CD815" w14:textId="77777777" w:rsidTr="001A68E9">
      <w:trPr>
        <w:cantSplit/>
        <w:trHeight w:val="278"/>
      </w:trPr>
      <w:tc>
        <w:tcPr>
          <w:tcW w:w="9923" w:type="dxa"/>
          <w:gridSpan w:val="6"/>
        </w:tcPr>
        <w:p w14:paraId="69BEE324" w14:textId="62146556"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
              <w:sz w:val="22"/>
            </w:rPr>
          </w:pPr>
          <w:r w:rsidRPr="00A2769F">
            <w:rPr>
              <w:rFonts w:ascii="Arial" w:hAnsi="Arial" w:cs="Arial"/>
              <w:b/>
              <w:sz w:val="22"/>
            </w:rPr>
            <w:t xml:space="preserve">Title: </w:t>
          </w:r>
          <w:r w:rsidRPr="00A2769F">
            <w:rPr>
              <w:rFonts w:ascii="Arial" w:hAnsi="Arial" w:cs="Arial"/>
              <w:b/>
              <w:caps/>
              <w:sz w:val="22"/>
            </w:rPr>
            <w:t xml:space="preserve">design </w:t>
          </w:r>
          <w:r>
            <w:rPr>
              <w:rFonts w:ascii="Arial" w:hAnsi="Arial" w:cs="Arial"/>
              <w:b/>
              <w:caps/>
              <w:sz w:val="22"/>
            </w:rPr>
            <w:t xml:space="preserve">AND DEVELOPMENT </w:t>
          </w:r>
          <w:r w:rsidRPr="00A2769F">
            <w:rPr>
              <w:rFonts w:ascii="Arial" w:hAnsi="Arial" w:cs="Arial"/>
              <w:b/>
              <w:caps/>
              <w:sz w:val="22"/>
            </w:rPr>
            <w:t>control</w:t>
          </w:r>
        </w:p>
      </w:tc>
    </w:tr>
    <w:tr w:rsidR="00DB0591" w:rsidRPr="00A2769F" w14:paraId="4C755DD3" w14:textId="77777777" w:rsidTr="001A68E9">
      <w:trPr>
        <w:trHeight w:val="207"/>
      </w:trPr>
      <w:tc>
        <w:tcPr>
          <w:tcW w:w="1702" w:type="dxa"/>
        </w:tcPr>
        <w:p w14:paraId="506F7F87" w14:textId="07243EA7"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 xml:space="preserve">SOP ID </w:t>
          </w:r>
        </w:p>
      </w:tc>
      <w:tc>
        <w:tcPr>
          <w:tcW w:w="1417" w:type="dxa"/>
        </w:tcPr>
        <w:p w14:paraId="1958E0B0" w14:textId="09D946DE"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Issue #</w:t>
          </w:r>
        </w:p>
      </w:tc>
      <w:tc>
        <w:tcPr>
          <w:tcW w:w="1631" w:type="dxa"/>
        </w:tcPr>
        <w:p w14:paraId="6CC952D4" w14:textId="4AA718D8"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Author</w:t>
          </w:r>
        </w:p>
      </w:tc>
      <w:tc>
        <w:tcPr>
          <w:tcW w:w="1629" w:type="dxa"/>
        </w:tcPr>
        <w:p w14:paraId="562A22EF" w14:textId="289B336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Effective Date</w:t>
          </w:r>
        </w:p>
      </w:tc>
      <w:tc>
        <w:tcPr>
          <w:tcW w:w="1985" w:type="dxa"/>
        </w:tcPr>
        <w:p w14:paraId="59974462" w14:textId="6776790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Supersedes</w:t>
          </w:r>
        </w:p>
      </w:tc>
      <w:tc>
        <w:tcPr>
          <w:tcW w:w="1559" w:type="dxa"/>
        </w:tcPr>
        <w:p w14:paraId="1B274456" w14:textId="5A47FD02"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
              <w:sz w:val="20"/>
            </w:rPr>
          </w:pPr>
          <w:r w:rsidRPr="00A2769F">
            <w:rPr>
              <w:rFonts w:ascii="Arial" w:hAnsi="Arial" w:cs="Arial"/>
              <w:sz w:val="20"/>
            </w:rPr>
            <w:t xml:space="preserve">Page </w:t>
          </w:r>
        </w:p>
      </w:tc>
    </w:tr>
    <w:tr w:rsidR="00DB0591" w:rsidRPr="00A2769F" w14:paraId="4CD83665" w14:textId="77777777" w:rsidTr="001A68E9">
      <w:trPr>
        <w:trHeight w:val="207"/>
      </w:trPr>
      <w:tc>
        <w:tcPr>
          <w:tcW w:w="1702" w:type="dxa"/>
        </w:tcPr>
        <w:p w14:paraId="425B4C2B" w14:textId="301C42EF" w:rsidR="00DB0591" w:rsidRPr="00A2769F" w:rsidRDefault="00DB0591" w:rsidP="00452C8E">
          <w:pPr>
            <w:tabs>
              <w:tab w:val="clear" w:pos="-720"/>
              <w:tab w:val="center" w:pos="4153"/>
              <w:tab w:val="right" w:pos="8306"/>
            </w:tabs>
            <w:suppressAutoHyphens w:val="0"/>
            <w:spacing w:before="0"/>
            <w:ind w:left="0" w:right="0"/>
            <w:jc w:val="left"/>
            <w:rPr>
              <w:rFonts w:ascii="Arial" w:hAnsi="Arial" w:cs="Arial"/>
              <w:bCs/>
              <w:sz w:val="20"/>
            </w:rPr>
          </w:pPr>
          <w:r w:rsidRPr="00A2769F">
            <w:rPr>
              <w:rFonts w:ascii="Arial" w:hAnsi="Arial" w:cs="Arial"/>
              <w:bCs/>
              <w:sz w:val="20"/>
            </w:rPr>
            <w:t>SSI-SOP-10</w:t>
          </w:r>
        </w:p>
      </w:tc>
      <w:tc>
        <w:tcPr>
          <w:tcW w:w="1417" w:type="dxa"/>
        </w:tcPr>
        <w:p w14:paraId="4385F027" w14:textId="14F52FEF"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2</w:t>
          </w:r>
          <w:ins w:id="24" w:author="James Fairbairn" w:date="2025-06-20T13:59:00Z">
            <w:r w:rsidR="004376EE">
              <w:rPr>
                <w:rFonts w:ascii="Arial" w:hAnsi="Arial" w:cs="Arial"/>
                <w:bCs/>
                <w:sz w:val="20"/>
              </w:rPr>
              <w:t>4</w:t>
            </w:r>
          </w:ins>
          <w:del w:id="25" w:author="James Fairbairn" w:date="2025-06-20T13:59:00Z">
            <w:r w:rsidDel="004376EE">
              <w:rPr>
                <w:rFonts w:ascii="Arial" w:hAnsi="Arial" w:cs="Arial"/>
                <w:bCs/>
                <w:sz w:val="20"/>
              </w:rPr>
              <w:delText>3</w:delText>
            </w:r>
          </w:del>
        </w:p>
      </w:tc>
      <w:tc>
        <w:tcPr>
          <w:tcW w:w="1631" w:type="dxa"/>
        </w:tcPr>
        <w:p w14:paraId="045ADC8B" w14:textId="62E31BF3" w:rsidR="00DB0591" w:rsidRPr="00A2769F" w:rsidRDefault="004376EE" w:rsidP="004376EE">
          <w:pPr>
            <w:tabs>
              <w:tab w:val="clear" w:pos="-720"/>
              <w:tab w:val="center" w:pos="4153"/>
              <w:tab w:val="right" w:pos="8306"/>
            </w:tabs>
            <w:suppressAutoHyphens w:val="0"/>
            <w:spacing w:before="0"/>
            <w:ind w:left="0" w:right="0"/>
            <w:jc w:val="left"/>
            <w:rPr>
              <w:rFonts w:ascii="Arial" w:hAnsi="Arial" w:cs="Arial"/>
              <w:bCs/>
              <w:sz w:val="20"/>
            </w:rPr>
          </w:pPr>
          <w:ins w:id="26" w:author="James Fairbairn" w:date="2025-06-20T13:59:00Z">
            <w:r>
              <w:rPr>
                <w:rFonts w:ascii="Arial" w:hAnsi="Arial" w:cs="Arial"/>
                <w:bCs/>
                <w:sz w:val="20"/>
              </w:rPr>
              <w:t>JF</w:t>
            </w:r>
          </w:ins>
          <w:del w:id="27" w:author="James Fairbairn" w:date="2025-06-20T13:59:00Z">
            <w:r w:rsidR="00DB0591" w:rsidDel="004376EE">
              <w:rPr>
                <w:rFonts w:ascii="Arial" w:hAnsi="Arial" w:cs="Arial"/>
                <w:bCs/>
                <w:sz w:val="20"/>
              </w:rPr>
              <w:delText>GJGD</w:delText>
            </w:r>
          </w:del>
        </w:p>
      </w:tc>
      <w:tc>
        <w:tcPr>
          <w:tcW w:w="1629" w:type="dxa"/>
        </w:tcPr>
        <w:p w14:paraId="2CCB61D7" w14:textId="5CBF715C" w:rsidR="00DB0591" w:rsidRPr="00A2769F" w:rsidRDefault="004376EE" w:rsidP="004376EE">
          <w:pPr>
            <w:tabs>
              <w:tab w:val="clear" w:pos="-720"/>
              <w:tab w:val="center" w:pos="4153"/>
              <w:tab w:val="right" w:pos="8306"/>
            </w:tabs>
            <w:suppressAutoHyphens w:val="0"/>
            <w:spacing w:before="0"/>
            <w:ind w:left="0" w:right="0"/>
            <w:jc w:val="left"/>
            <w:rPr>
              <w:rFonts w:ascii="Arial" w:hAnsi="Arial" w:cs="Arial"/>
              <w:bCs/>
              <w:sz w:val="20"/>
            </w:rPr>
          </w:pPr>
          <w:ins w:id="28" w:author="James Fairbairn" w:date="2025-06-20T13:59:00Z">
            <w:r>
              <w:rPr>
                <w:rFonts w:ascii="Arial" w:hAnsi="Arial" w:cs="Arial"/>
                <w:bCs/>
                <w:sz w:val="20"/>
              </w:rPr>
              <w:t>xx</w:t>
            </w:r>
          </w:ins>
          <w:del w:id="29" w:author="James Fairbairn" w:date="2025-06-20T13:59:00Z">
            <w:r w:rsidR="00DB0591" w:rsidDel="004376EE">
              <w:rPr>
                <w:rFonts w:ascii="Arial" w:hAnsi="Arial" w:cs="Arial"/>
                <w:bCs/>
                <w:sz w:val="20"/>
              </w:rPr>
              <w:delText>1</w:delText>
            </w:r>
          </w:del>
          <w:del w:id="30" w:author="James Fairbairn" w:date="2025-06-20T14:00:00Z">
            <w:r w:rsidR="00DB0591" w:rsidDel="004376EE">
              <w:rPr>
                <w:rFonts w:ascii="Arial" w:hAnsi="Arial" w:cs="Arial"/>
                <w:bCs/>
                <w:sz w:val="20"/>
              </w:rPr>
              <w:delText>4</w:delText>
            </w:r>
          </w:del>
          <w:r w:rsidR="00DB0591">
            <w:rPr>
              <w:rFonts w:ascii="Arial" w:hAnsi="Arial" w:cs="Arial"/>
              <w:bCs/>
              <w:sz w:val="20"/>
            </w:rPr>
            <w:t>/</w:t>
          </w:r>
          <w:ins w:id="31" w:author="James Fairbairn" w:date="2025-06-20T14:00:00Z">
            <w:r>
              <w:rPr>
                <w:rFonts w:ascii="Arial" w:hAnsi="Arial" w:cs="Arial"/>
                <w:bCs/>
                <w:sz w:val="20"/>
              </w:rPr>
              <w:t>06</w:t>
            </w:r>
          </w:ins>
          <w:del w:id="32" w:author="James Fairbairn" w:date="2025-06-20T14:00:00Z">
            <w:r w:rsidR="00DB0591" w:rsidDel="004376EE">
              <w:rPr>
                <w:rFonts w:ascii="Arial" w:hAnsi="Arial" w:cs="Arial"/>
                <w:bCs/>
                <w:sz w:val="20"/>
              </w:rPr>
              <w:delText>12</w:delText>
            </w:r>
          </w:del>
          <w:r w:rsidR="00DB0591">
            <w:rPr>
              <w:rFonts w:ascii="Arial" w:hAnsi="Arial" w:cs="Arial"/>
              <w:bCs/>
              <w:sz w:val="20"/>
            </w:rPr>
            <w:t>/2</w:t>
          </w:r>
          <w:ins w:id="33" w:author="James Fairbairn" w:date="2025-06-20T14:00:00Z">
            <w:r>
              <w:rPr>
                <w:rFonts w:ascii="Arial" w:hAnsi="Arial" w:cs="Arial"/>
                <w:bCs/>
                <w:sz w:val="20"/>
              </w:rPr>
              <w:t>5</w:t>
            </w:r>
          </w:ins>
          <w:del w:id="34" w:author="James Fairbairn" w:date="2025-06-20T14:00:00Z">
            <w:r w:rsidR="00DB0591" w:rsidDel="004376EE">
              <w:rPr>
                <w:rFonts w:ascii="Arial" w:hAnsi="Arial" w:cs="Arial"/>
                <w:bCs/>
                <w:sz w:val="20"/>
              </w:rPr>
              <w:delText>3</w:delText>
            </w:r>
          </w:del>
        </w:p>
      </w:tc>
      <w:tc>
        <w:tcPr>
          <w:tcW w:w="1985" w:type="dxa"/>
        </w:tcPr>
        <w:p w14:paraId="1175486E" w14:textId="62564D9E" w:rsidR="00DB0591" w:rsidRPr="00A2769F" w:rsidRDefault="00DB0591" w:rsidP="004376EE">
          <w:pPr>
            <w:tabs>
              <w:tab w:val="clear" w:pos="-720"/>
              <w:tab w:val="center" w:pos="4153"/>
              <w:tab w:val="right" w:pos="8306"/>
            </w:tabs>
            <w:suppressAutoHyphens w:val="0"/>
            <w:spacing w:before="0"/>
            <w:ind w:left="0" w:right="0"/>
            <w:jc w:val="left"/>
            <w:rPr>
              <w:rFonts w:ascii="Arial" w:hAnsi="Arial" w:cs="Arial"/>
              <w:bCs/>
              <w:sz w:val="20"/>
            </w:rPr>
          </w:pPr>
          <w:r>
            <w:rPr>
              <w:rFonts w:ascii="Arial" w:hAnsi="Arial" w:cs="Arial"/>
              <w:bCs/>
              <w:sz w:val="20"/>
            </w:rPr>
            <w:t>2</w:t>
          </w:r>
          <w:ins w:id="35" w:author="James Fairbairn" w:date="2025-06-20T14:00:00Z">
            <w:r w:rsidR="004376EE">
              <w:rPr>
                <w:rFonts w:ascii="Arial" w:hAnsi="Arial" w:cs="Arial"/>
                <w:bCs/>
                <w:sz w:val="20"/>
              </w:rPr>
              <w:t>3</w:t>
            </w:r>
          </w:ins>
          <w:del w:id="36" w:author="James Fairbairn" w:date="2025-06-20T14:00:00Z">
            <w:r w:rsidDel="004376EE">
              <w:rPr>
                <w:rFonts w:ascii="Arial" w:hAnsi="Arial" w:cs="Arial"/>
                <w:bCs/>
                <w:sz w:val="20"/>
              </w:rPr>
              <w:delText>2</w:delText>
            </w:r>
          </w:del>
        </w:p>
      </w:tc>
      <w:tc>
        <w:tcPr>
          <w:tcW w:w="1559" w:type="dxa"/>
        </w:tcPr>
        <w:p w14:paraId="5B6856D6" w14:textId="16C22286" w:rsidR="00DB0591" w:rsidRPr="00A2769F" w:rsidRDefault="00DB0591" w:rsidP="00A2769F">
          <w:pPr>
            <w:tabs>
              <w:tab w:val="clear" w:pos="-720"/>
              <w:tab w:val="center" w:pos="4153"/>
              <w:tab w:val="right" w:pos="8306"/>
            </w:tabs>
            <w:suppressAutoHyphens w:val="0"/>
            <w:spacing w:before="0"/>
            <w:ind w:left="0" w:right="0"/>
            <w:jc w:val="left"/>
            <w:rPr>
              <w:rFonts w:ascii="Arial" w:hAnsi="Arial" w:cs="Arial"/>
              <w:sz w:val="20"/>
            </w:rPr>
          </w:pPr>
          <w:r w:rsidRPr="00A2769F">
            <w:rPr>
              <w:rFonts w:ascii="Arial" w:hAnsi="Arial" w:cs="Arial"/>
              <w:b/>
              <w:bCs/>
              <w:sz w:val="20"/>
            </w:rPr>
            <w:fldChar w:fldCharType="begin"/>
          </w:r>
          <w:r w:rsidRPr="00A2769F">
            <w:rPr>
              <w:rFonts w:ascii="Arial" w:hAnsi="Arial" w:cs="Arial"/>
              <w:b/>
              <w:bCs/>
              <w:sz w:val="20"/>
            </w:rPr>
            <w:instrText xml:space="preserve"> PAGE </w:instrText>
          </w:r>
          <w:r w:rsidRPr="00A2769F">
            <w:rPr>
              <w:rFonts w:ascii="Arial" w:hAnsi="Arial" w:cs="Arial"/>
              <w:b/>
              <w:bCs/>
              <w:sz w:val="20"/>
            </w:rPr>
            <w:fldChar w:fldCharType="separate"/>
          </w:r>
          <w:r w:rsidR="00F31D99">
            <w:rPr>
              <w:rFonts w:ascii="Arial" w:hAnsi="Arial" w:cs="Arial"/>
              <w:b/>
              <w:bCs/>
              <w:noProof/>
              <w:sz w:val="20"/>
            </w:rPr>
            <w:t>13</w:t>
          </w:r>
          <w:r w:rsidRPr="00A2769F">
            <w:rPr>
              <w:rFonts w:ascii="Arial" w:hAnsi="Arial" w:cs="Arial"/>
              <w:b/>
              <w:bCs/>
              <w:sz w:val="20"/>
            </w:rPr>
            <w:fldChar w:fldCharType="end"/>
          </w:r>
          <w:r w:rsidRPr="00A2769F">
            <w:rPr>
              <w:rFonts w:ascii="Arial" w:hAnsi="Arial" w:cs="Arial"/>
              <w:sz w:val="20"/>
            </w:rPr>
            <w:t xml:space="preserve"> of </w:t>
          </w:r>
          <w:r>
            <w:rPr>
              <w:noProof/>
            </w:rPr>
            <w:fldChar w:fldCharType="begin"/>
          </w:r>
          <w:r>
            <w:rPr>
              <w:noProof/>
            </w:rPr>
            <w:instrText xml:space="preserve"> NUMPAGES </w:instrText>
          </w:r>
          <w:r>
            <w:rPr>
              <w:noProof/>
            </w:rPr>
            <w:fldChar w:fldCharType="separate"/>
          </w:r>
          <w:r w:rsidR="00F31D99">
            <w:rPr>
              <w:noProof/>
            </w:rPr>
            <w:t>13</w:t>
          </w:r>
          <w:r>
            <w:rPr>
              <w:noProof/>
            </w:rPr>
            <w:fldChar w:fldCharType="end"/>
          </w:r>
        </w:p>
      </w:tc>
    </w:tr>
  </w:tbl>
  <w:p w14:paraId="74DD3784" w14:textId="783561D1" w:rsidR="00DB0591" w:rsidRPr="00A97F0E" w:rsidRDefault="00DB0591" w:rsidP="008B5949">
    <w:pPr>
      <w:ind w:left="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5AAF"/>
    <w:multiLevelType w:val="hybridMultilevel"/>
    <w:tmpl w:val="5E22C410"/>
    <w:lvl w:ilvl="0" w:tplc="177088B4">
      <w:start w:val="1"/>
      <w:numFmt w:val="bullet"/>
      <w:lvlText w:val=""/>
      <w:lvlJc w:val="left"/>
      <w:pPr>
        <w:tabs>
          <w:tab w:val="num" w:pos="720"/>
        </w:tabs>
        <w:ind w:left="720" w:hanging="360"/>
      </w:pPr>
      <w:rPr>
        <w:rFonts w:ascii="Symbol" w:hAnsi="Symbol" w:hint="default"/>
        <w:sz w:val="20"/>
      </w:rPr>
    </w:lvl>
    <w:lvl w:ilvl="1" w:tplc="F3300A76" w:tentative="1">
      <w:start w:val="1"/>
      <w:numFmt w:val="bullet"/>
      <w:lvlText w:val="o"/>
      <w:lvlJc w:val="left"/>
      <w:pPr>
        <w:tabs>
          <w:tab w:val="num" w:pos="1440"/>
        </w:tabs>
        <w:ind w:left="1440" w:hanging="360"/>
      </w:pPr>
      <w:rPr>
        <w:rFonts w:ascii="Courier New" w:hAnsi="Courier New" w:hint="default"/>
        <w:sz w:val="20"/>
      </w:rPr>
    </w:lvl>
    <w:lvl w:ilvl="2" w:tplc="A6A6A4D0" w:tentative="1">
      <w:start w:val="1"/>
      <w:numFmt w:val="bullet"/>
      <w:lvlText w:val=""/>
      <w:lvlJc w:val="left"/>
      <w:pPr>
        <w:tabs>
          <w:tab w:val="num" w:pos="2160"/>
        </w:tabs>
        <w:ind w:left="2160" w:hanging="360"/>
      </w:pPr>
      <w:rPr>
        <w:rFonts w:ascii="Wingdings" w:hAnsi="Wingdings" w:hint="default"/>
        <w:sz w:val="20"/>
      </w:rPr>
    </w:lvl>
    <w:lvl w:ilvl="3" w:tplc="2F6EDE9A" w:tentative="1">
      <w:start w:val="1"/>
      <w:numFmt w:val="bullet"/>
      <w:lvlText w:val=""/>
      <w:lvlJc w:val="left"/>
      <w:pPr>
        <w:tabs>
          <w:tab w:val="num" w:pos="2880"/>
        </w:tabs>
        <w:ind w:left="2880" w:hanging="360"/>
      </w:pPr>
      <w:rPr>
        <w:rFonts w:ascii="Wingdings" w:hAnsi="Wingdings" w:hint="default"/>
        <w:sz w:val="20"/>
      </w:rPr>
    </w:lvl>
    <w:lvl w:ilvl="4" w:tplc="52284B82" w:tentative="1">
      <w:start w:val="1"/>
      <w:numFmt w:val="bullet"/>
      <w:lvlText w:val=""/>
      <w:lvlJc w:val="left"/>
      <w:pPr>
        <w:tabs>
          <w:tab w:val="num" w:pos="3600"/>
        </w:tabs>
        <w:ind w:left="3600" w:hanging="360"/>
      </w:pPr>
      <w:rPr>
        <w:rFonts w:ascii="Wingdings" w:hAnsi="Wingdings" w:hint="default"/>
        <w:sz w:val="20"/>
      </w:rPr>
    </w:lvl>
    <w:lvl w:ilvl="5" w:tplc="305A6634" w:tentative="1">
      <w:start w:val="1"/>
      <w:numFmt w:val="bullet"/>
      <w:lvlText w:val=""/>
      <w:lvlJc w:val="left"/>
      <w:pPr>
        <w:tabs>
          <w:tab w:val="num" w:pos="4320"/>
        </w:tabs>
        <w:ind w:left="4320" w:hanging="360"/>
      </w:pPr>
      <w:rPr>
        <w:rFonts w:ascii="Wingdings" w:hAnsi="Wingdings" w:hint="default"/>
        <w:sz w:val="20"/>
      </w:rPr>
    </w:lvl>
    <w:lvl w:ilvl="6" w:tplc="43EADA4E" w:tentative="1">
      <w:start w:val="1"/>
      <w:numFmt w:val="bullet"/>
      <w:lvlText w:val=""/>
      <w:lvlJc w:val="left"/>
      <w:pPr>
        <w:tabs>
          <w:tab w:val="num" w:pos="5040"/>
        </w:tabs>
        <w:ind w:left="5040" w:hanging="360"/>
      </w:pPr>
      <w:rPr>
        <w:rFonts w:ascii="Wingdings" w:hAnsi="Wingdings" w:hint="default"/>
        <w:sz w:val="20"/>
      </w:rPr>
    </w:lvl>
    <w:lvl w:ilvl="7" w:tplc="77AC6B7C" w:tentative="1">
      <w:start w:val="1"/>
      <w:numFmt w:val="bullet"/>
      <w:lvlText w:val=""/>
      <w:lvlJc w:val="left"/>
      <w:pPr>
        <w:tabs>
          <w:tab w:val="num" w:pos="5760"/>
        </w:tabs>
        <w:ind w:left="5760" w:hanging="360"/>
      </w:pPr>
      <w:rPr>
        <w:rFonts w:ascii="Wingdings" w:hAnsi="Wingdings" w:hint="default"/>
        <w:sz w:val="20"/>
      </w:rPr>
    </w:lvl>
    <w:lvl w:ilvl="8" w:tplc="054A332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38FF"/>
    <w:multiLevelType w:val="multilevel"/>
    <w:tmpl w:val="703E5E80"/>
    <w:lvl w:ilvl="0">
      <w:start w:val="1"/>
      <w:numFmt w:val="decimal"/>
      <w:lvlText w:val="%1.0"/>
      <w:lvlJc w:val="left"/>
      <w:pPr>
        <w:tabs>
          <w:tab w:val="num" w:pos="720"/>
        </w:tabs>
        <w:ind w:left="720" w:hanging="720"/>
      </w:pPr>
      <w:rPr>
        <w:rFonts w:hint="default"/>
        <w:b/>
        <w:color w:val="000000"/>
        <w:sz w:val="24"/>
        <w:szCs w:val="24"/>
      </w:rPr>
    </w:lvl>
    <w:lvl w:ilvl="1">
      <w:start w:val="1"/>
      <w:numFmt w:val="decimal"/>
      <w:lvlText w:val="%1.%2"/>
      <w:lvlJc w:val="left"/>
      <w:pPr>
        <w:tabs>
          <w:tab w:val="num" w:pos="1602"/>
        </w:tabs>
        <w:ind w:left="1602" w:hanging="432"/>
      </w:pPr>
      <w:rPr>
        <w:rFonts w:ascii="Times New Roman" w:hAnsi="Times New Roman" w:cs="Times New Roman" w:hint="default"/>
        <w:b/>
        <w:bCs/>
        <w:i w:val="0"/>
        <w:color w:val="000000"/>
        <w:sz w:val="24"/>
        <w:szCs w:val="24"/>
      </w:rPr>
    </w:lvl>
    <w:lvl w:ilvl="2">
      <w:start w:val="1"/>
      <w:numFmt w:val="decimal"/>
      <w:lvlText w:val="%1.%2.%3"/>
      <w:lvlJc w:val="left"/>
      <w:pPr>
        <w:tabs>
          <w:tab w:val="num" w:pos="2160"/>
        </w:tabs>
        <w:ind w:left="2160" w:hanging="864"/>
      </w:pPr>
      <w:rPr>
        <w:rFonts w:hint="default"/>
        <w:b w:val="0"/>
        <w:i w:val="0"/>
        <w:color w:val="000000"/>
        <w:sz w:val="24"/>
        <w:szCs w:val="24"/>
      </w:rPr>
    </w:lvl>
    <w:lvl w:ilvl="3">
      <w:start w:val="1"/>
      <w:numFmt w:val="bullet"/>
      <w:lvlText w:val=""/>
      <w:lvlJc w:val="left"/>
      <w:pPr>
        <w:tabs>
          <w:tab w:val="num" w:pos="3168"/>
        </w:tabs>
        <w:ind w:left="3168" w:hanging="1008"/>
      </w:pPr>
      <w:rPr>
        <w:rFonts w:ascii="Symbol" w:hAnsi="Symbol" w:hint="default"/>
        <w:b/>
        <w:i w:val="0"/>
        <w:sz w:val="22"/>
        <w:szCs w:val="22"/>
      </w:rPr>
    </w:lvl>
    <w:lvl w:ilvl="4">
      <w:start w:val="1"/>
      <w:numFmt w:val="decimal"/>
      <w:lvlText w:val="%1.%2.%3.%4.%5"/>
      <w:lvlJc w:val="left"/>
      <w:pPr>
        <w:tabs>
          <w:tab w:val="num" w:pos="2520"/>
        </w:tabs>
        <w:ind w:left="2232" w:hanging="792"/>
      </w:pPr>
      <w:rPr>
        <w:rFonts w:hint="default"/>
        <w:b w:val="0"/>
        <w:bCs/>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A615345"/>
    <w:multiLevelType w:val="hybridMultilevel"/>
    <w:tmpl w:val="8DBCD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7794F"/>
    <w:multiLevelType w:val="multilevel"/>
    <w:tmpl w:val="47D29A5A"/>
    <w:lvl w:ilvl="0">
      <w:start w:val="2"/>
      <w:numFmt w:val="decimal"/>
      <w:lvlText w:val="%1"/>
      <w:lvlJc w:val="left"/>
      <w:pPr>
        <w:tabs>
          <w:tab w:val="num" w:pos="660"/>
        </w:tabs>
        <w:ind w:left="660" w:hanging="660"/>
      </w:pPr>
      <w:rPr>
        <w:rFonts w:hint="default"/>
        <w:b/>
      </w:rPr>
    </w:lvl>
    <w:lvl w:ilvl="1">
      <w:start w:val="1"/>
      <w:numFmt w:val="decimal"/>
      <w:lvlText w:val="%1.%2"/>
      <w:lvlJc w:val="left"/>
      <w:pPr>
        <w:tabs>
          <w:tab w:val="num" w:pos="660"/>
        </w:tabs>
        <w:ind w:left="660" w:hanging="6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0C8D20C4"/>
    <w:multiLevelType w:val="hybridMultilevel"/>
    <w:tmpl w:val="45AAE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76E06"/>
    <w:multiLevelType w:val="hybridMultilevel"/>
    <w:tmpl w:val="5080C65A"/>
    <w:lvl w:ilvl="0" w:tplc="BCBA9D84">
      <w:numFmt w:val="bullet"/>
      <w:lvlText w:val="–"/>
      <w:lvlJc w:val="left"/>
      <w:pPr>
        <w:tabs>
          <w:tab w:val="num" w:pos="1080"/>
        </w:tabs>
        <w:ind w:left="1080" w:hanging="360"/>
      </w:pPr>
      <w:rPr>
        <w:rFonts w:ascii="Times New Roman" w:eastAsia="Times New Roman" w:hAnsi="Times New Roman" w:cs="Times New Roman" w:hint="default"/>
      </w:rPr>
    </w:lvl>
    <w:lvl w:ilvl="1" w:tplc="67E07AE8">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F7A762B"/>
    <w:multiLevelType w:val="hybridMultilevel"/>
    <w:tmpl w:val="FF6C9AD4"/>
    <w:lvl w:ilvl="0" w:tplc="0EE278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80955EA"/>
    <w:multiLevelType w:val="hybridMultilevel"/>
    <w:tmpl w:val="613E0C8C"/>
    <w:lvl w:ilvl="0" w:tplc="2F16C55A">
      <w:start w:val="1"/>
      <w:numFmt w:val="lowerRoman"/>
      <w:lvlText w:val="(%1)"/>
      <w:lvlJc w:val="left"/>
      <w:pPr>
        <w:tabs>
          <w:tab w:val="num" w:pos="1429"/>
        </w:tabs>
        <w:ind w:left="1429" w:hanging="720"/>
      </w:pPr>
      <w:rPr>
        <w:rFonts w:hint="default"/>
      </w:rPr>
    </w:lvl>
    <w:lvl w:ilvl="1" w:tplc="960E2682" w:tentative="1">
      <w:start w:val="1"/>
      <w:numFmt w:val="lowerLetter"/>
      <w:lvlText w:val="%2."/>
      <w:lvlJc w:val="left"/>
      <w:pPr>
        <w:tabs>
          <w:tab w:val="num" w:pos="1789"/>
        </w:tabs>
        <w:ind w:left="1789" w:hanging="360"/>
      </w:pPr>
    </w:lvl>
    <w:lvl w:ilvl="2" w:tplc="AD4484D8" w:tentative="1">
      <w:start w:val="1"/>
      <w:numFmt w:val="lowerRoman"/>
      <w:lvlText w:val="%3."/>
      <w:lvlJc w:val="right"/>
      <w:pPr>
        <w:tabs>
          <w:tab w:val="num" w:pos="2509"/>
        </w:tabs>
        <w:ind w:left="2509" w:hanging="180"/>
      </w:pPr>
    </w:lvl>
    <w:lvl w:ilvl="3" w:tplc="D20003B2" w:tentative="1">
      <w:start w:val="1"/>
      <w:numFmt w:val="decimal"/>
      <w:lvlText w:val="%4."/>
      <w:lvlJc w:val="left"/>
      <w:pPr>
        <w:tabs>
          <w:tab w:val="num" w:pos="3229"/>
        </w:tabs>
        <w:ind w:left="3229" w:hanging="360"/>
      </w:pPr>
    </w:lvl>
    <w:lvl w:ilvl="4" w:tplc="21DC3820" w:tentative="1">
      <w:start w:val="1"/>
      <w:numFmt w:val="lowerLetter"/>
      <w:lvlText w:val="%5."/>
      <w:lvlJc w:val="left"/>
      <w:pPr>
        <w:tabs>
          <w:tab w:val="num" w:pos="3949"/>
        </w:tabs>
        <w:ind w:left="3949" w:hanging="360"/>
      </w:pPr>
    </w:lvl>
    <w:lvl w:ilvl="5" w:tplc="940AB4F0" w:tentative="1">
      <w:start w:val="1"/>
      <w:numFmt w:val="lowerRoman"/>
      <w:lvlText w:val="%6."/>
      <w:lvlJc w:val="right"/>
      <w:pPr>
        <w:tabs>
          <w:tab w:val="num" w:pos="4669"/>
        </w:tabs>
        <w:ind w:left="4669" w:hanging="180"/>
      </w:pPr>
    </w:lvl>
    <w:lvl w:ilvl="6" w:tplc="E3E8B754" w:tentative="1">
      <w:start w:val="1"/>
      <w:numFmt w:val="decimal"/>
      <w:lvlText w:val="%7."/>
      <w:lvlJc w:val="left"/>
      <w:pPr>
        <w:tabs>
          <w:tab w:val="num" w:pos="5389"/>
        </w:tabs>
        <w:ind w:left="5389" w:hanging="360"/>
      </w:pPr>
    </w:lvl>
    <w:lvl w:ilvl="7" w:tplc="9564C89A" w:tentative="1">
      <w:start w:val="1"/>
      <w:numFmt w:val="lowerLetter"/>
      <w:lvlText w:val="%8."/>
      <w:lvlJc w:val="left"/>
      <w:pPr>
        <w:tabs>
          <w:tab w:val="num" w:pos="6109"/>
        </w:tabs>
        <w:ind w:left="6109" w:hanging="360"/>
      </w:pPr>
    </w:lvl>
    <w:lvl w:ilvl="8" w:tplc="73F86770" w:tentative="1">
      <w:start w:val="1"/>
      <w:numFmt w:val="lowerRoman"/>
      <w:lvlText w:val="%9."/>
      <w:lvlJc w:val="right"/>
      <w:pPr>
        <w:tabs>
          <w:tab w:val="num" w:pos="6829"/>
        </w:tabs>
        <w:ind w:left="6829" w:hanging="180"/>
      </w:pPr>
    </w:lvl>
  </w:abstractNum>
  <w:abstractNum w:abstractNumId="8" w15:restartNumberingAfterBreak="0">
    <w:nsid w:val="19E22A6A"/>
    <w:multiLevelType w:val="hybridMultilevel"/>
    <w:tmpl w:val="D2F6E5AE"/>
    <w:lvl w:ilvl="0" w:tplc="C0A65712">
      <w:start w:val="1"/>
      <w:numFmt w:val="bullet"/>
      <w:lvlText w:val=""/>
      <w:lvlJc w:val="left"/>
      <w:pPr>
        <w:tabs>
          <w:tab w:val="num" w:pos="720"/>
        </w:tabs>
        <w:ind w:left="720" w:hanging="360"/>
      </w:pPr>
      <w:rPr>
        <w:rFonts w:ascii="Symbol" w:hAnsi="Symbol" w:hint="default"/>
        <w:sz w:val="20"/>
      </w:rPr>
    </w:lvl>
    <w:lvl w:ilvl="1" w:tplc="D6B6A008" w:tentative="1">
      <w:start w:val="1"/>
      <w:numFmt w:val="bullet"/>
      <w:lvlText w:val="o"/>
      <w:lvlJc w:val="left"/>
      <w:pPr>
        <w:tabs>
          <w:tab w:val="num" w:pos="1440"/>
        </w:tabs>
        <w:ind w:left="1440" w:hanging="360"/>
      </w:pPr>
      <w:rPr>
        <w:rFonts w:ascii="Courier New" w:hAnsi="Courier New" w:hint="default"/>
        <w:sz w:val="20"/>
      </w:rPr>
    </w:lvl>
    <w:lvl w:ilvl="2" w:tplc="F76A56AC" w:tentative="1">
      <w:start w:val="1"/>
      <w:numFmt w:val="bullet"/>
      <w:lvlText w:val=""/>
      <w:lvlJc w:val="left"/>
      <w:pPr>
        <w:tabs>
          <w:tab w:val="num" w:pos="2160"/>
        </w:tabs>
        <w:ind w:left="2160" w:hanging="360"/>
      </w:pPr>
      <w:rPr>
        <w:rFonts w:ascii="Wingdings" w:hAnsi="Wingdings" w:hint="default"/>
        <w:sz w:val="20"/>
      </w:rPr>
    </w:lvl>
    <w:lvl w:ilvl="3" w:tplc="92B4962C" w:tentative="1">
      <w:start w:val="1"/>
      <w:numFmt w:val="bullet"/>
      <w:lvlText w:val=""/>
      <w:lvlJc w:val="left"/>
      <w:pPr>
        <w:tabs>
          <w:tab w:val="num" w:pos="2880"/>
        </w:tabs>
        <w:ind w:left="2880" w:hanging="360"/>
      </w:pPr>
      <w:rPr>
        <w:rFonts w:ascii="Wingdings" w:hAnsi="Wingdings" w:hint="default"/>
        <w:sz w:val="20"/>
      </w:rPr>
    </w:lvl>
    <w:lvl w:ilvl="4" w:tplc="9ADA1EC0" w:tentative="1">
      <w:start w:val="1"/>
      <w:numFmt w:val="bullet"/>
      <w:lvlText w:val=""/>
      <w:lvlJc w:val="left"/>
      <w:pPr>
        <w:tabs>
          <w:tab w:val="num" w:pos="3600"/>
        </w:tabs>
        <w:ind w:left="3600" w:hanging="360"/>
      </w:pPr>
      <w:rPr>
        <w:rFonts w:ascii="Wingdings" w:hAnsi="Wingdings" w:hint="default"/>
        <w:sz w:val="20"/>
      </w:rPr>
    </w:lvl>
    <w:lvl w:ilvl="5" w:tplc="EFB69CF2" w:tentative="1">
      <w:start w:val="1"/>
      <w:numFmt w:val="bullet"/>
      <w:lvlText w:val=""/>
      <w:lvlJc w:val="left"/>
      <w:pPr>
        <w:tabs>
          <w:tab w:val="num" w:pos="4320"/>
        </w:tabs>
        <w:ind w:left="4320" w:hanging="360"/>
      </w:pPr>
      <w:rPr>
        <w:rFonts w:ascii="Wingdings" w:hAnsi="Wingdings" w:hint="default"/>
        <w:sz w:val="20"/>
      </w:rPr>
    </w:lvl>
    <w:lvl w:ilvl="6" w:tplc="952420C4" w:tentative="1">
      <w:start w:val="1"/>
      <w:numFmt w:val="bullet"/>
      <w:lvlText w:val=""/>
      <w:lvlJc w:val="left"/>
      <w:pPr>
        <w:tabs>
          <w:tab w:val="num" w:pos="5040"/>
        </w:tabs>
        <w:ind w:left="5040" w:hanging="360"/>
      </w:pPr>
      <w:rPr>
        <w:rFonts w:ascii="Wingdings" w:hAnsi="Wingdings" w:hint="default"/>
        <w:sz w:val="20"/>
      </w:rPr>
    </w:lvl>
    <w:lvl w:ilvl="7" w:tplc="721E532C" w:tentative="1">
      <w:start w:val="1"/>
      <w:numFmt w:val="bullet"/>
      <w:lvlText w:val=""/>
      <w:lvlJc w:val="left"/>
      <w:pPr>
        <w:tabs>
          <w:tab w:val="num" w:pos="5760"/>
        </w:tabs>
        <w:ind w:left="5760" w:hanging="360"/>
      </w:pPr>
      <w:rPr>
        <w:rFonts w:ascii="Wingdings" w:hAnsi="Wingdings" w:hint="default"/>
        <w:sz w:val="20"/>
      </w:rPr>
    </w:lvl>
    <w:lvl w:ilvl="8" w:tplc="44FE469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A11ED"/>
    <w:multiLevelType w:val="hybridMultilevel"/>
    <w:tmpl w:val="621E87D2"/>
    <w:lvl w:ilvl="0" w:tplc="95EAD91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7BE8"/>
    <w:multiLevelType w:val="hybridMultilevel"/>
    <w:tmpl w:val="6CC2B422"/>
    <w:lvl w:ilvl="0" w:tplc="04090001">
      <w:start w:val="1"/>
      <w:numFmt w:val="bullet"/>
      <w:lvlText w:val=""/>
      <w:lvlJc w:val="left"/>
      <w:pPr>
        <w:tabs>
          <w:tab w:val="num" w:pos="2275"/>
        </w:tabs>
        <w:ind w:left="2275" w:hanging="360"/>
      </w:pPr>
      <w:rPr>
        <w:rFonts w:ascii="Symbol" w:hAnsi="Symbol" w:hint="default"/>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11" w15:restartNumberingAfterBreak="0">
    <w:nsid w:val="2AAE223F"/>
    <w:multiLevelType w:val="multilevel"/>
    <w:tmpl w:val="15E8A3EC"/>
    <w:lvl w:ilvl="0">
      <w:start w:val="1"/>
      <w:numFmt w:val="decimal"/>
      <w:lvlText w:val="%1.0"/>
      <w:lvlJc w:val="left"/>
      <w:pPr>
        <w:ind w:left="360" w:hanging="360"/>
      </w:pPr>
      <w:rPr>
        <w:rFonts w:hint="default"/>
        <w:b/>
        <w:sz w:val="24"/>
        <w:szCs w:val="24"/>
      </w:rPr>
    </w:lvl>
    <w:lvl w:ilvl="1">
      <w:start w:val="9"/>
      <w:numFmt w:val="bullet"/>
      <w:lvlText w:val="-"/>
      <w:lvlJc w:val="left"/>
      <w:pPr>
        <w:ind w:left="360" w:hanging="360"/>
      </w:pPr>
      <w:rPr>
        <w:rFonts w:ascii="Arial" w:eastAsia="Times New Roman" w:hAnsi="Arial" w:cs="Arial"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31B530E0"/>
    <w:multiLevelType w:val="hybridMultilevel"/>
    <w:tmpl w:val="7A24328E"/>
    <w:lvl w:ilvl="0" w:tplc="67E07AE8">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B1130"/>
    <w:multiLevelType w:val="hybridMultilevel"/>
    <w:tmpl w:val="9ABCAEA0"/>
    <w:lvl w:ilvl="0" w:tplc="94DEA16A">
      <w:start w:val="1"/>
      <w:numFmt w:val="decimal"/>
      <w:lvlText w:val="%1."/>
      <w:lvlJc w:val="left"/>
      <w:pPr>
        <w:tabs>
          <w:tab w:val="num" w:pos="1080"/>
        </w:tabs>
        <w:ind w:left="1080" w:hanging="360"/>
      </w:pPr>
      <w:rPr>
        <w:rFonts w:hint="default"/>
      </w:rPr>
    </w:lvl>
    <w:lvl w:ilvl="1" w:tplc="BCBA9D84">
      <w:numFmt w:val="bullet"/>
      <w:lvlText w:val="–"/>
      <w:lvlJc w:val="left"/>
      <w:pPr>
        <w:tabs>
          <w:tab w:val="num" w:pos="1800"/>
        </w:tabs>
        <w:ind w:left="1800" w:hanging="360"/>
      </w:pPr>
      <w:rPr>
        <w:rFonts w:ascii="Times New Roman" w:eastAsia="Times New Roman" w:hAnsi="Times New Roman" w:cs="Times New Roman" w:hint="default"/>
      </w:rPr>
    </w:lvl>
    <w:lvl w:ilvl="2" w:tplc="BE52EE4E">
      <w:start w:val="820"/>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75913CC"/>
    <w:multiLevelType w:val="hybridMultilevel"/>
    <w:tmpl w:val="8A1E1BD2"/>
    <w:lvl w:ilvl="0" w:tplc="FAF0665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7A0F55"/>
    <w:multiLevelType w:val="hybridMultilevel"/>
    <w:tmpl w:val="7A24328E"/>
    <w:lvl w:ilvl="0" w:tplc="67E07AE8">
      <w:start w:val="1"/>
      <w:numFmt w:val="bullet"/>
      <w:lvlText w:val=""/>
      <w:lvlJc w:val="left"/>
      <w:pPr>
        <w:tabs>
          <w:tab w:val="num" w:pos="720"/>
        </w:tabs>
        <w:ind w:left="720" w:hanging="360"/>
      </w:pPr>
      <w:rPr>
        <w:rFonts w:ascii="Symbol" w:hAnsi="Symbol" w:hint="default"/>
        <w:sz w:val="20"/>
      </w:rPr>
    </w:lvl>
    <w:lvl w:ilvl="1" w:tplc="67E07AE8">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264CF"/>
    <w:multiLevelType w:val="hybridMultilevel"/>
    <w:tmpl w:val="5080C65A"/>
    <w:lvl w:ilvl="0" w:tplc="BCBA9D8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BDA50A9"/>
    <w:multiLevelType w:val="hybridMultilevel"/>
    <w:tmpl w:val="705E4C6E"/>
    <w:lvl w:ilvl="0" w:tplc="7C80CF7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3F375E9A"/>
    <w:multiLevelType w:val="hybridMultilevel"/>
    <w:tmpl w:val="097C5F40"/>
    <w:lvl w:ilvl="0" w:tplc="67E07AE8">
      <w:start w:val="1"/>
      <w:numFmt w:val="bullet"/>
      <w:lvlText w:val=""/>
      <w:lvlJc w:val="left"/>
      <w:pPr>
        <w:tabs>
          <w:tab w:val="num" w:pos="720"/>
        </w:tabs>
        <w:ind w:left="720" w:hanging="360"/>
      </w:pPr>
      <w:rPr>
        <w:rFonts w:ascii="Symbol" w:hAnsi="Symbol" w:hint="default"/>
        <w:sz w:val="20"/>
      </w:rPr>
    </w:lvl>
    <w:lvl w:ilvl="1" w:tplc="67E07AE8">
      <w:start w:val="1"/>
      <w:numFmt w:val="bullet"/>
      <w:lvlText w:val=""/>
      <w:lvlJc w:val="left"/>
      <w:pPr>
        <w:tabs>
          <w:tab w:val="num" w:pos="1440"/>
        </w:tabs>
        <w:ind w:left="1440" w:hanging="360"/>
      </w:pPr>
      <w:rPr>
        <w:rFonts w:ascii="Symbol" w:hAnsi="Symbol" w:hint="default"/>
        <w:sz w:val="20"/>
      </w:rPr>
    </w:lvl>
    <w:lvl w:ilvl="2" w:tplc="08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8454A9"/>
    <w:multiLevelType w:val="hybridMultilevel"/>
    <w:tmpl w:val="59581C2A"/>
    <w:lvl w:ilvl="0" w:tplc="F97EE1AA">
      <w:start w:val="1"/>
      <w:numFmt w:val="bullet"/>
      <w:lvlText w:val=""/>
      <w:lvlJc w:val="left"/>
      <w:pPr>
        <w:tabs>
          <w:tab w:val="num" w:pos="1080"/>
        </w:tabs>
        <w:ind w:left="1080" w:hanging="360"/>
      </w:pPr>
      <w:rPr>
        <w:rFonts w:ascii="Symbol" w:hAnsi="Symbol" w:hint="default"/>
        <w:sz w:val="20"/>
      </w:rPr>
    </w:lvl>
    <w:lvl w:ilvl="1" w:tplc="FD28A50C" w:tentative="1">
      <w:start w:val="1"/>
      <w:numFmt w:val="bullet"/>
      <w:lvlText w:val="o"/>
      <w:lvlJc w:val="left"/>
      <w:pPr>
        <w:tabs>
          <w:tab w:val="num" w:pos="1800"/>
        </w:tabs>
        <w:ind w:left="1800" w:hanging="360"/>
      </w:pPr>
      <w:rPr>
        <w:rFonts w:ascii="Courier New" w:hAnsi="Courier New" w:hint="default"/>
        <w:sz w:val="20"/>
      </w:rPr>
    </w:lvl>
    <w:lvl w:ilvl="2" w:tplc="3B12709A" w:tentative="1">
      <w:start w:val="1"/>
      <w:numFmt w:val="bullet"/>
      <w:lvlText w:val=""/>
      <w:lvlJc w:val="left"/>
      <w:pPr>
        <w:tabs>
          <w:tab w:val="num" w:pos="2520"/>
        </w:tabs>
        <w:ind w:left="2520" w:hanging="360"/>
      </w:pPr>
      <w:rPr>
        <w:rFonts w:ascii="Wingdings" w:hAnsi="Wingdings" w:hint="default"/>
        <w:sz w:val="20"/>
      </w:rPr>
    </w:lvl>
    <w:lvl w:ilvl="3" w:tplc="4CC44A02" w:tentative="1">
      <w:start w:val="1"/>
      <w:numFmt w:val="bullet"/>
      <w:lvlText w:val=""/>
      <w:lvlJc w:val="left"/>
      <w:pPr>
        <w:tabs>
          <w:tab w:val="num" w:pos="3240"/>
        </w:tabs>
        <w:ind w:left="3240" w:hanging="360"/>
      </w:pPr>
      <w:rPr>
        <w:rFonts w:ascii="Wingdings" w:hAnsi="Wingdings" w:hint="default"/>
        <w:sz w:val="20"/>
      </w:rPr>
    </w:lvl>
    <w:lvl w:ilvl="4" w:tplc="88C8E9BE" w:tentative="1">
      <w:start w:val="1"/>
      <w:numFmt w:val="bullet"/>
      <w:lvlText w:val=""/>
      <w:lvlJc w:val="left"/>
      <w:pPr>
        <w:tabs>
          <w:tab w:val="num" w:pos="3960"/>
        </w:tabs>
        <w:ind w:left="3960" w:hanging="360"/>
      </w:pPr>
      <w:rPr>
        <w:rFonts w:ascii="Wingdings" w:hAnsi="Wingdings" w:hint="default"/>
        <w:sz w:val="20"/>
      </w:rPr>
    </w:lvl>
    <w:lvl w:ilvl="5" w:tplc="D7BAB750" w:tentative="1">
      <w:start w:val="1"/>
      <w:numFmt w:val="bullet"/>
      <w:lvlText w:val=""/>
      <w:lvlJc w:val="left"/>
      <w:pPr>
        <w:tabs>
          <w:tab w:val="num" w:pos="4680"/>
        </w:tabs>
        <w:ind w:left="4680" w:hanging="360"/>
      </w:pPr>
      <w:rPr>
        <w:rFonts w:ascii="Wingdings" w:hAnsi="Wingdings" w:hint="default"/>
        <w:sz w:val="20"/>
      </w:rPr>
    </w:lvl>
    <w:lvl w:ilvl="6" w:tplc="F684C9EC" w:tentative="1">
      <w:start w:val="1"/>
      <w:numFmt w:val="bullet"/>
      <w:lvlText w:val=""/>
      <w:lvlJc w:val="left"/>
      <w:pPr>
        <w:tabs>
          <w:tab w:val="num" w:pos="5400"/>
        </w:tabs>
        <w:ind w:left="5400" w:hanging="360"/>
      </w:pPr>
      <w:rPr>
        <w:rFonts w:ascii="Wingdings" w:hAnsi="Wingdings" w:hint="default"/>
        <w:sz w:val="20"/>
      </w:rPr>
    </w:lvl>
    <w:lvl w:ilvl="7" w:tplc="07F829C6" w:tentative="1">
      <w:start w:val="1"/>
      <w:numFmt w:val="bullet"/>
      <w:lvlText w:val=""/>
      <w:lvlJc w:val="left"/>
      <w:pPr>
        <w:tabs>
          <w:tab w:val="num" w:pos="6120"/>
        </w:tabs>
        <w:ind w:left="6120" w:hanging="360"/>
      </w:pPr>
      <w:rPr>
        <w:rFonts w:ascii="Wingdings" w:hAnsi="Wingdings" w:hint="default"/>
        <w:sz w:val="20"/>
      </w:rPr>
    </w:lvl>
    <w:lvl w:ilvl="8" w:tplc="E7600D20"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1191128"/>
    <w:multiLevelType w:val="hybridMultilevel"/>
    <w:tmpl w:val="A9FE0BEC"/>
    <w:lvl w:ilvl="0" w:tplc="BA96B52A">
      <w:start w:val="1"/>
      <w:numFmt w:val="bullet"/>
      <w:lvlText w:val=""/>
      <w:lvlJc w:val="left"/>
      <w:pPr>
        <w:tabs>
          <w:tab w:val="num" w:pos="720"/>
        </w:tabs>
        <w:ind w:left="720" w:hanging="360"/>
      </w:pPr>
      <w:rPr>
        <w:rFonts w:ascii="Symbol" w:hAnsi="Symbol" w:hint="default"/>
        <w:sz w:val="20"/>
      </w:rPr>
    </w:lvl>
    <w:lvl w:ilvl="1" w:tplc="890AAEA2" w:tentative="1">
      <w:start w:val="1"/>
      <w:numFmt w:val="bullet"/>
      <w:lvlText w:val="o"/>
      <w:lvlJc w:val="left"/>
      <w:pPr>
        <w:tabs>
          <w:tab w:val="num" w:pos="1440"/>
        </w:tabs>
        <w:ind w:left="1440" w:hanging="360"/>
      </w:pPr>
      <w:rPr>
        <w:rFonts w:ascii="Courier New" w:hAnsi="Courier New" w:hint="default"/>
        <w:sz w:val="20"/>
      </w:rPr>
    </w:lvl>
    <w:lvl w:ilvl="2" w:tplc="F55C704C" w:tentative="1">
      <w:start w:val="1"/>
      <w:numFmt w:val="bullet"/>
      <w:lvlText w:val=""/>
      <w:lvlJc w:val="left"/>
      <w:pPr>
        <w:tabs>
          <w:tab w:val="num" w:pos="2160"/>
        </w:tabs>
        <w:ind w:left="2160" w:hanging="360"/>
      </w:pPr>
      <w:rPr>
        <w:rFonts w:ascii="Wingdings" w:hAnsi="Wingdings" w:hint="default"/>
        <w:sz w:val="20"/>
      </w:rPr>
    </w:lvl>
    <w:lvl w:ilvl="3" w:tplc="B434C6F8" w:tentative="1">
      <w:start w:val="1"/>
      <w:numFmt w:val="bullet"/>
      <w:lvlText w:val=""/>
      <w:lvlJc w:val="left"/>
      <w:pPr>
        <w:tabs>
          <w:tab w:val="num" w:pos="2880"/>
        </w:tabs>
        <w:ind w:left="2880" w:hanging="360"/>
      </w:pPr>
      <w:rPr>
        <w:rFonts w:ascii="Wingdings" w:hAnsi="Wingdings" w:hint="default"/>
        <w:sz w:val="20"/>
      </w:rPr>
    </w:lvl>
    <w:lvl w:ilvl="4" w:tplc="B7083DEE" w:tentative="1">
      <w:start w:val="1"/>
      <w:numFmt w:val="bullet"/>
      <w:lvlText w:val=""/>
      <w:lvlJc w:val="left"/>
      <w:pPr>
        <w:tabs>
          <w:tab w:val="num" w:pos="3600"/>
        </w:tabs>
        <w:ind w:left="3600" w:hanging="360"/>
      </w:pPr>
      <w:rPr>
        <w:rFonts w:ascii="Wingdings" w:hAnsi="Wingdings" w:hint="default"/>
        <w:sz w:val="20"/>
      </w:rPr>
    </w:lvl>
    <w:lvl w:ilvl="5" w:tplc="664CDD12" w:tentative="1">
      <w:start w:val="1"/>
      <w:numFmt w:val="bullet"/>
      <w:lvlText w:val=""/>
      <w:lvlJc w:val="left"/>
      <w:pPr>
        <w:tabs>
          <w:tab w:val="num" w:pos="4320"/>
        </w:tabs>
        <w:ind w:left="4320" w:hanging="360"/>
      </w:pPr>
      <w:rPr>
        <w:rFonts w:ascii="Wingdings" w:hAnsi="Wingdings" w:hint="default"/>
        <w:sz w:val="20"/>
      </w:rPr>
    </w:lvl>
    <w:lvl w:ilvl="6" w:tplc="990E266E" w:tentative="1">
      <w:start w:val="1"/>
      <w:numFmt w:val="bullet"/>
      <w:lvlText w:val=""/>
      <w:lvlJc w:val="left"/>
      <w:pPr>
        <w:tabs>
          <w:tab w:val="num" w:pos="5040"/>
        </w:tabs>
        <w:ind w:left="5040" w:hanging="360"/>
      </w:pPr>
      <w:rPr>
        <w:rFonts w:ascii="Wingdings" w:hAnsi="Wingdings" w:hint="default"/>
        <w:sz w:val="20"/>
      </w:rPr>
    </w:lvl>
    <w:lvl w:ilvl="7" w:tplc="9CACF5AC" w:tentative="1">
      <w:start w:val="1"/>
      <w:numFmt w:val="bullet"/>
      <w:lvlText w:val=""/>
      <w:lvlJc w:val="left"/>
      <w:pPr>
        <w:tabs>
          <w:tab w:val="num" w:pos="5760"/>
        </w:tabs>
        <w:ind w:left="5760" w:hanging="360"/>
      </w:pPr>
      <w:rPr>
        <w:rFonts w:ascii="Wingdings" w:hAnsi="Wingdings" w:hint="default"/>
        <w:sz w:val="20"/>
      </w:rPr>
    </w:lvl>
    <w:lvl w:ilvl="8" w:tplc="7CD8E21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B3016"/>
    <w:multiLevelType w:val="hybridMultilevel"/>
    <w:tmpl w:val="1398EB2C"/>
    <w:lvl w:ilvl="0" w:tplc="04090001">
      <w:start w:val="1"/>
      <w:numFmt w:val="bullet"/>
      <w:lvlText w:val=""/>
      <w:lvlJc w:val="left"/>
      <w:pPr>
        <w:tabs>
          <w:tab w:val="num" w:pos="1485"/>
        </w:tabs>
        <w:ind w:left="1485" w:hanging="360"/>
      </w:pPr>
      <w:rPr>
        <w:rFonts w:ascii="Symbol" w:hAnsi="Symbol" w:hint="default"/>
      </w:rPr>
    </w:lvl>
    <w:lvl w:ilvl="1" w:tplc="8A08D3D0">
      <w:start w:val="3"/>
      <w:numFmt w:val="bullet"/>
      <w:lvlText w:val="-"/>
      <w:lvlJc w:val="left"/>
      <w:pPr>
        <w:tabs>
          <w:tab w:val="num" w:pos="2205"/>
        </w:tabs>
        <w:ind w:left="2205" w:hanging="360"/>
      </w:pPr>
      <w:rPr>
        <w:rFonts w:ascii="Times New Roman" w:eastAsia="Times New Roman" w:hAnsi="Times New Roman" w:cs="Times New Roman"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2" w15:restartNumberingAfterBreak="0">
    <w:nsid w:val="472640B2"/>
    <w:multiLevelType w:val="hybridMultilevel"/>
    <w:tmpl w:val="C04C9BE4"/>
    <w:lvl w:ilvl="0" w:tplc="04090001">
      <w:start w:val="1"/>
      <w:numFmt w:val="bullet"/>
      <w:lvlText w:val=""/>
      <w:lvlJc w:val="left"/>
      <w:pPr>
        <w:tabs>
          <w:tab w:val="num" w:pos="1485"/>
        </w:tabs>
        <w:ind w:left="1485" w:hanging="360"/>
      </w:pPr>
      <w:rPr>
        <w:rFonts w:ascii="Symbol" w:hAnsi="Symbol" w:hint="default"/>
      </w:rPr>
    </w:lvl>
    <w:lvl w:ilvl="1" w:tplc="04090001">
      <w:start w:val="1"/>
      <w:numFmt w:val="bullet"/>
      <w:lvlText w:val=""/>
      <w:lvlJc w:val="left"/>
      <w:pPr>
        <w:tabs>
          <w:tab w:val="num" w:pos="1485"/>
        </w:tabs>
        <w:ind w:left="1485" w:hanging="360"/>
      </w:pPr>
      <w:rPr>
        <w:rFonts w:ascii="Symbol" w:hAnsi="Symbol" w:hint="default"/>
      </w:rPr>
    </w:lvl>
    <w:lvl w:ilvl="2" w:tplc="04090001">
      <w:start w:val="1"/>
      <w:numFmt w:val="bullet"/>
      <w:lvlText w:val=""/>
      <w:lvlJc w:val="left"/>
      <w:pPr>
        <w:tabs>
          <w:tab w:val="num" w:pos="1485"/>
        </w:tabs>
        <w:ind w:left="1485"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3C02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0F622B"/>
    <w:multiLevelType w:val="hybridMultilevel"/>
    <w:tmpl w:val="929E3EC6"/>
    <w:lvl w:ilvl="0" w:tplc="67E07AE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8E057F2"/>
    <w:multiLevelType w:val="hybridMultilevel"/>
    <w:tmpl w:val="296807C6"/>
    <w:lvl w:ilvl="0" w:tplc="7DEC637A">
      <w:start w:val="1"/>
      <w:numFmt w:val="bullet"/>
      <w:lvlText w:val=""/>
      <w:lvlJc w:val="left"/>
      <w:pPr>
        <w:tabs>
          <w:tab w:val="num" w:pos="720"/>
        </w:tabs>
        <w:ind w:left="720" w:hanging="360"/>
      </w:pPr>
      <w:rPr>
        <w:rFonts w:ascii="Symbol" w:hAnsi="Symbol" w:hint="default"/>
        <w:sz w:val="20"/>
      </w:rPr>
    </w:lvl>
    <w:lvl w:ilvl="1" w:tplc="981859C6" w:tentative="1">
      <w:start w:val="1"/>
      <w:numFmt w:val="bullet"/>
      <w:lvlText w:val="o"/>
      <w:lvlJc w:val="left"/>
      <w:pPr>
        <w:tabs>
          <w:tab w:val="num" w:pos="1440"/>
        </w:tabs>
        <w:ind w:left="1440" w:hanging="360"/>
      </w:pPr>
      <w:rPr>
        <w:rFonts w:ascii="Courier New" w:hAnsi="Courier New" w:hint="default"/>
        <w:sz w:val="20"/>
      </w:rPr>
    </w:lvl>
    <w:lvl w:ilvl="2" w:tplc="99304276" w:tentative="1">
      <w:start w:val="1"/>
      <w:numFmt w:val="bullet"/>
      <w:lvlText w:val=""/>
      <w:lvlJc w:val="left"/>
      <w:pPr>
        <w:tabs>
          <w:tab w:val="num" w:pos="2160"/>
        </w:tabs>
        <w:ind w:left="2160" w:hanging="360"/>
      </w:pPr>
      <w:rPr>
        <w:rFonts w:ascii="Wingdings" w:hAnsi="Wingdings" w:hint="default"/>
        <w:sz w:val="20"/>
      </w:rPr>
    </w:lvl>
    <w:lvl w:ilvl="3" w:tplc="22D805CE" w:tentative="1">
      <w:start w:val="1"/>
      <w:numFmt w:val="bullet"/>
      <w:lvlText w:val=""/>
      <w:lvlJc w:val="left"/>
      <w:pPr>
        <w:tabs>
          <w:tab w:val="num" w:pos="2880"/>
        </w:tabs>
        <w:ind w:left="2880" w:hanging="360"/>
      </w:pPr>
      <w:rPr>
        <w:rFonts w:ascii="Wingdings" w:hAnsi="Wingdings" w:hint="default"/>
        <w:sz w:val="20"/>
      </w:rPr>
    </w:lvl>
    <w:lvl w:ilvl="4" w:tplc="1740767A" w:tentative="1">
      <w:start w:val="1"/>
      <w:numFmt w:val="bullet"/>
      <w:lvlText w:val=""/>
      <w:lvlJc w:val="left"/>
      <w:pPr>
        <w:tabs>
          <w:tab w:val="num" w:pos="3600"/>
        </w:tabs>
        <w:ind w:left="3600" w:hanging="360"/>
      </w:pPr>
      <w:rPr>
        <w:rFonts w:ascii="Wingdings" w:hAnsi="Wingdings" w:hint="default"/>
        <w:sz w:val="20"/>
      </w:rPr>
    </w:lvl>
    <w:lvl w:ilvl="5" w:tplc="B290CF72" w:tentative="1">
      <w:start w:val="1"/>
      <w:numFmt w:val="bullet"/>
      <w:lvlText w:val=""/>
      <w:lvlJc w:val="left"/>
      <w:pPr>
        <w:tabs>
          <w:tab w:val="num" w:pos="4320"/>
        </w:tabs>
        <w:ind w:left="4320" w:hanging="360"/>
      </w:pPr>
      <w:rPr>
        <w:rFonts w:ascii="Wingdings" w:hAnsi="Wingdings" w:hint="default"/>
        <w:sz w:val="20"/>
      </w:rPr>
    </w:lvl>
    <w:lvl w:ilvl="6" w:tplc="F20EA9AC" w:tentative="1">
      <w:start w:val="1"/>
      <w:numFmt w:val="bullet"/>
      <w:lvlText w:val=""/>
      <w:lvlJc w:val="left"/>
      <w:pPr>
        <w:tabs>
          <w:tab w:val="num" w:pos="5040"/>
        </w:tabs>
        <w:ind w:left="5040" w:hanging="360"/>
      </w:pPr>
      <w:rPr>
        <w:rFonts w:ascii="Wingdings" w:hAnsi="Wingdings" w:hint="default"/>
        <w:sz w:val="20"/>
      </w:rPr>
    </w:lvl>
    <w:lvl w:ilvl="7" w:tplc="98429EFE" w:tentative="1">
      <w:start w:val="1"/>
      <w:numFmt w:val="bullet"/>
      <w:lvlText w:val=""/>
      <w:lvlJc w:val="left"/>
      <w:pPr>
        <w:tabs>
          <w:tab w:val="num" w:pos="5760"/>
        </w:tabs>
        <w:ind w:left="5760" w:hanging="360"/>
      </w:pPr>
      <w:rPr>
        <w:rFonts w:ascii="Wingdings" w:hAnsi="Wingdings" w:hint="default"/>
        <w:sz w:val="20"/>
      </w:rPr>
    </w:lvl>
    <w:lvl w:ilvl="8" w:tplc="1546776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F7B0D"/>
    <w:multiLevelType w:val="hybridMultilevel"/>
    <w:tmpl w:val="07709C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672C0E"/>
    <w:multiLevelType w:val="multilevel"/>
    <w:tmpl w:val="1C44E66A"/>
    <w:lvl w:ilvl="0">
      <w:start w:val="1"/>
      <w:numFmt w:val="decimal"/>
      <w:lvlText w:val="%1.0"/>
      <w:lvlJc w:val="left"/>
      <w:pPr>
        <w:ind w:left="360" w:hanging="360"/>
      </w:pPr>
      <w:rPr>
        <w:rFonts w:hint="default"/>
        <w:b/>
        <w:i w:val="0"/>
        <w:sz w:val="24"/>
        <w:szCs w:val="24"/>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3960" w:hanging="1080"/>
      </w:pPr>
      <w:rPr>
        <w:rFonts w:ascii="Arial" w:hAnsi="Arial" w:cs="Arial" w:hint="default"/>
        <w:color w:val="auto"/>
        <w:sz w:val="22"/>
        <w:szCs w:val="22"/>
      </w:rPr>
    </w:lvl>
    <w:lvl w:ilvl="4">
      <w:start w:val="1"/>
      <w:numFmt w:val="decimal"/>
      <w:lvlText w:val="%1.%2.%3.%4.%5"/>
      <w:lvlJc w:val="left"/>
      <w:pPr>
        <w:ind w:left="4680" w:hanging="1080"/>
      </w:pPr>
      <w:rPr>
        <w:rFonts w:hint="default"/>
        <w:color w:val="auto"/>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3505127"/>
    <w:multiLevelType w:val="hybridMultilevel"/>
    <w:tmpl w:val="340C0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62762B"/>
    <w:multiLevelType w:val="hybridMultilevel"/>
    <w:tmpl w:val="47C0E43E"/>
    <w:lvl w:ilvl="0" w:tplc="B2B69D46">
      <w:start w:val="1"/>
      <w:numFmt w:val="bullet"/>
      <w:lvlText w:val=""/>
      <w:lvlJc w:val="left"/>
      <w:pPr>
        <w:tabs>
          <w:tab w:val="num" w:pos="1080"/>
        </w:tabs>
        <w:ind w:left="1080" w:hanging="360"/>
      </w:pPr>
      <w:rPr>
        <w:rFonts w:ascii="Symbol" w:hAnsi="Symbol" w:hint="default"/>
        <w:sz w:val="20"/>
      </w:rPr>
    </w:lvl>
    <w:lvl w:ilvl="1" w:tplc="EE3E4752" w:tentative="1">
      <w:start w:val="1"/>
      <w:numFmt w:val="bullet"/>
      <w:lvlText w:val="o"/>
      <w:lvlJc w:val="left"/>
      <w:pPr>
        <w:tabs>
          <w:tab w:val="num" w:pos="1800"/>
        </w:tabs>
        <w:ind w:left="1800" w:hanging="360"/>
      </w:pPr>
      <w:rPr>
        <w:rFonts w:ascii="Courier New" w:hAnsi="Courier New" w:hint="default"/>
        <w:sz w:val="20"/>
      </w:rPr>
    </w:lvl>
    <w:lvl w:ilvl="2" w:tplc="91086128" w:tentative="1">
      <w:start w:val="1"/>
      <w:numFmt w:val="bullet"/>
      <w:lvlText w:val=""/>
      <w:lvlJc w:val="left"/>
      <w:pPr>
        <w:tabs>
          <w:tab w:val="num" w:pos="2520"/>
        </w:tabs>
        <w:ind w:left="2520" w:hanging="360"/>
      </w:pPr>
      <w:rPr>
        <w:rFonts w:ascii="Wingdings" w:hAnsi="Wingdings" w:hint="default"/>
        <w:sz w:val="20"/>
      </w:rPr>
    </w:lvl>
    <w:lvl w:ilvl="3" w:tplc="CCA4396C" w:tentative="1">
      <w:start w:val="1"/>
      <w:numFmt w:val="bullet"/>
      <w:lvlText w:val=""/>
      <w:lvlJc w:val="left"/>
      <w:pPr>
        <w:tabs>
          <w:tab w:val="num" w:pos="3240"/>
        </w:tabs>
        <w:ind w:left="3240" w:hanging="360"/>
      </w:pPr>
      <w:rPr>
        <w:rFonts w:ascii="Wingdings" w:hAnsi="Wingdings" w:hint="default"/>
        <w:sz w:val="20"/>
      </w:rPr>
    </w:lvl>
    <w:lvl w:ilvl="4" w:tplc="4918B31C" w:tentative="1">
      <w:start w:val="1"/>
      <w:numFmt w:val="bullet"/>
      <w:lvlText w:val=""/>
      <w:lvlJc w:val="left"/>
      <w:pPr>
        <w:tabs>
          <w:tab w:val="num" w:pos="3960"/>
        </w:tabs>
        <w:ind w:left="3960" w:hanging="360"/>
      </w:pPr>
      <w:rPr>
        <w:rFonts w:ascii="Wingdings" w:hAnsi="Wingdings" w:hint="default"/>
        <w:sz w:val="20"/>
      </w:rPr>
    </w:lvl>
    <w:lvl w:ilvl="5" w:tplc="C6843D66" w:tentative="1">
      <w:start w:val="1"/>
      <w:numFmt w:val="bullet"/>
      <w:lvlText w:val=""/>
      <w:lvlJc w:val="left"/>
      <w:pPr>
        <w:tabs>
          <w:tab w:val="num" w:pos="4680"/>
        </w:tabs>
        <w:ind w:left="4680" w:hanging="360"/>
      </w:pPr>
      <w:rPr>
        <w:rFonts w:ascii="Wingdings" w:hAnsi="Wingdings" w:hint="default"/>
        <w:sz w:val="20"/>
      </w:rPr>
    </w:lvl>
    <w:lvl w:ilvl="6" w:tplc="FC04E4BA" w:tentative="1">
      <w:start w:val="1"/>
      <w:numFmt w:val="bullet"/>
      <w:lvlText w:val=""/>
      <w:lvlJc w:val="left"/>
      <w:pPr>
        <w:tabs>
          <w:tab w:val="num" w:pos="5400"/>
        </w:tabs>
        <w:ind w:left="5400" w:hanging="360"/>
      </w:pPr>
      <w:rPr>
        <w:rFonts w:ascii="Wingdings" w:hAnsi="Wingdings" w:hint="default"/>
        <w:sz w:val="20"/>
      </w:rPr>
    </w:lvl>
    <w:lvl w:ilvl="7" w:tplc="320A1FBA" w:tentative="1">
      <w:start w:val="1"/>
      <w:numFmt w:val="bullet"/>
      <w:lvlText w:val=""/>
      <w:lvlJc w:val="left"/>
      <w:pPr>
        <w:tabs>
          <w:tab w:val="num" w:pos="6120"/>
        </w:tabs>
        <w:ind w:left="6120" w:hanging="360"/>
      </w:pPr>
      <w:rPr>
        <w:rFonts w:ascii="Wingdings" w:hAnsi="Wingdings" w:hint="default"/>
        <w:sz w:val="20"/>
      </w:rPr>
    </w:lvl>
    <w:lvl w:ilvl="8" w:tplc="6E122BA6"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E53ACA"/>
    <w:multiLevelType w:val="hybridMultilevel"/>
    <w:tmpl w:val="EE9C5FA0"/>
    <w:lvl w:ilvl="0" w:tplc="95266B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5465D"/>
    <w:multiLevelType w:val="hybridMultilevel"/>
    <w:tmpl w:val="2A36A624"/>
    <w:lvl w:ilvl="0" w:tplc="28269936">
      <w:start w:val="1"/>
      <w:numFmt w:val="lowerLetter"/>
      <w:pStyle w:val="NoSpacing"/>
      <w:lvlText w:val="(%1)"/>
      <w:lvlJc w:val="left"/>
      <w:pPr>
        <w:ind w:left="720" w:hanging="360"/>
      </w:pPr>
      <w:rPr>
        <w:rFonts w:hint="default"/>
      </w:rPr>
    </w:lvl>
    <w:lvl w:ilvl="1" w:tplc="08090019" w:tentative="1">
      <w:start w:val="1"/>
      <w:numFmt w:val="lowerLetter"/>
      <w:lvlText w:val="%2."/>
      <w:lvlJc w:val="left"/>
      <w:pPr>
        <w:ind w:left="1091" w:hanging="360"/>
      </w:pPr>
    </w:lvl>
    <w:lvl w:ilvl="2" w:tplc="0809001B" w:tentative="1">
      <w:start w:val="1"/>
      <w:numFmt w:val="lowerRoman"/>
      <w:lvlText w:val="%3."/>
      <w:lvlJc w:val="right"/>
      <w:pPr>
        <w:ind w:left="1811" w:hanging="180"/>
      </w:pPr>
    </w:lvl>
    <w:lvl w:ilvl="3" w:tplc="0809000F" w:tentative="1">
      <w:start w:val="1"/>
      <w:numFmt w:val="decimal"/>
      <w:lvlText w:val="%4."/>
      <w:lvlJc w:val="left"/>
      <w:pPr>
        <w:ind w:left="2531" w:hanging="360"/>
      </w:pPr>
    </w:lvl>
    <w:lvl w:ilvl="4" w:tplc="08090019" w:tentative="1">
      <w:start w:val="1"/>
      <w:numFmt w:val="lowerLetter"/>
      <w:lvlText w:val="%5."/>
      <w:lvlJc w:val="left"/>
      <w:pPr>
        <w:ind w:left="3251" w:hanging="360"/>
      </w:pPr>
    </w:lvl>
    <w:lvl w:ilvl="5" w:tplc="0809001B" w:tentative="1">
      <w:start w:val="1"/>
      <w:numFmt w:val="lowerRoman"/>
      <w:lvlText w:val="%6."/>
      <w:lvlJc w:val="right"/>
      <w:pPr>
        <w:ind w:left="3971" w:hanging="180"/>
      </w:pPr>
    </w:lvl>
    <w:lvl w:ilvl="6" w:tplc="0809000F" w:tentative="1">
      <w:start w:val="1"/>
      <w:numFmt w:val="decimal"/>
      <w:lvlText w:val="%7."/>
      <w:lvlJc w:val="left"/>
      <w:pPr>
        <w:ind w:left="4691" w:hanging="360"/>
      </w:pPr>
    </w:lvl>
    <w:lvl w:ilvl="7" w:tplc="08090019" w:tentative="1">
      <w:start w:val="1"/>
      <w:numFmt w:val="lowerLetter"/>
      <w:lvlText w:val="%8."/>
      <w:lvlJc w:val="left"/>
      <w:pPr>
        <w:ind w:left="5411" w:hanging="360"/>
      </w:pPr>
    </w:lvl>
    <w:lvl w:ilvl="8" w:tplc="0809001B" w:tentative="1">
      <w:start w:val="1"/>
      <w:numFmt w:val="lowerRoman"/>
      <w:lvlText w:val="%9."/>
      <w:lvlJc w:val="right"/>
      <w:pPr>
        <w:ind w:left="6131" w:hanging="180"/>
      </w:pPr>
    </w:lvl>
  </w:abstractNum>
  <w:abstractNum w:abstractNumId="33" w15:restartNumberingAfterBreak="0">
    <w:nsid w:val="6A7F6297"/>
    <w:multiLevelType w:val="hybridMultilevel"/>
    <w:tmpl w:val="FB0A7882"/>
    <w:lvl w:ilvl="0" w:tplc="0C8252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462D71"/>
    <w:multiLevelType w:val="hybridMultilevel"/>
    <w:tmpl w:val="FCE2253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6CD73724"/>
    <w:multiLevelType w:val="hybridMultilevel"/>
    <w:tmpl w:val="18944FE6"/>
    <w:lvl w:ilvl="0" w:tplc="67E07AE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0B7E44"/>
    <w:multiLevelType w:val="hybridMultilevel"/>
    <w:tmpl w:val="B3CAD0CA"/>
    <w:lvl w:ilvl="0" w:tplc="8B9A1BE0">
      <w:start w:val="1"/>
      <w:numFmt w:val="bullet"/>
      <w:lvlText w:val=""/>
      <w:lvlJc w:val="left"/>
      <w:pPr>
        <w:tabs>
          <w:tab w:val="num" w:pos="1080"/>
        </w:tabs>
        <w:ind w:left="1080" w:hanging="360"/>
      </w:pPr>
      <w:rPr>
        <w:rFonts w:ascii="Symbol" w:hAnsi="Symbol" w:hint="default"/>
        <w:sz w:val="20"/>
      </w:rPr>
    </w:lvl>
    <w:lvl w:ilvl="1" w:tplc="D21C0072" w:tentative="1">
      <w:start w:val="1"/>
      <w:numFmt w:val="bullet"/>
      <w:lvlText w:val="o"/>
      <w:lvlJc w:val="left"/>
      <w:pPr>
        <w:tabs>
          <w:tab w:val="num" w:pos="1800"/>
        </w:tabs>
        <w:ind w:left="1800" w:hanging="360"/>
      </w:pPr>
      <w:rPr>
        <w:rFonts w:ascii="Courier New" w:hAnsi="Courier New" w:hint="default"/>
        <w:sz w:val="20"/>
      </w:rPr>
    </w:lvl>
    <w:lvl w:ilvl="2" w:tplc="81C25256" w:tentative="1">
      <w:start w:val="1"/>
      <w:numFmt w:val="bullet"/>
      <w:lvlText w:val=""/>
      <w:lvlJc w:val="left"/>
      <w:pPr>
        <w:tabs>
          <w:tab w:val="num" w:pos="2520"/>
        </w:tabs>
        <w:ind w:left="2520" w:hanging="360"/>
      </w:pPr>
      <w:rPr>
        <w:rFonts w:ascii="Wingdings" w:hAnsi="Wingdings" w:hint="default"/>
        <w:sz w:val="20"/>
      </w:rPr>
    </w:lvl>
    <w:lvl w:ilvl="3" w:tplc="3B38404E" w:tentative="1">
      <w:start w:val="1"/>
      <w:numFmt w:val="bullet"/>
      <w:lvlText w:val=""/>
      <w:lvlJc w:val="left"/>
      <w:pPr>
        <w:tabs>
          <w:tab w:val="num" w:pos="3240"/>
        </w:tabs>
        <w:ind w:left="3240" w:hanging="360"/>
      </w:pPr>
      <w:rPr>
        <w:rFonts w:ascii="Wingdings" w:hAnsi="Wingdings" w:hint="default"/>
        <w:sz w:val="20"/>
      </w:rPr>
    </w:lvl>
    <w:lvl w:ilvl="4" w:tplc="3A448A44" w:tentative="1">
      <w:start w:val="1"/>
      <w:numFmt w:val="bullet"/>
      <w:lvlText w:val=""/>
      <w:lvlJc w:val="left"/>
      <w:pPr>
        <w:tabs>
          <w:tab w:val="num" w:pos="3960"/>
        </w:tabs>
        <w:ind w:left="3960" w:hanging="360"/>
      </w:pPr>
      <w:rPr>
        <w:rFonts w:ascii="Wingdings" w:hAnsi="Wingdings" w:hint="default"/>
        <w:sz w:val="20"/>
      </w:rPr>
    </w:lvl>
    <w:lvl w:ilvl="5" w:tplc="EA2415E8" w:tentative="1">
      <w:start w:val="1"/>
      <w:numFmt w:val="bullet"/>
      <w:lvlText w:val=""/>
      <w:lvlJc w:val="left"/>
      <w:pPr>
        <w:tabs>
          <w:tab w:val="num" w:pos="4680"/>
        </w:tabs>
        <w:ind w:left="4680" w:hanging="360"/>
      </w:pPr>
      <w:rPr>
        <w:rFonts w:ascii="Wingdings" w:hAnsi="Wingdings" w:hint="default"/>
        <w:sz w:val="20"/>
      </w:rPr>
    </w:lvl>
    <w:lvl w:ilvl="6" w:tplc="A2C61394" w:tentative="1">
      <w:start w:val="1"/>
      <w:numFmt w:val="bullet"/>
      <w:lvlText w:val=""/>
      <w:lvlJc w:val="left"/>
      <w:pPr>
        <w:tabs>
          <w:tab w:val="num" w:pos="5400"/>
        </w:tabs>
        <w:ind w:left="5400" w:hanging="360"/>
      </w:pPr>
      <w:rPr>
        <w:rFonts w:ascii="Wingdings" w:hAnsi="Wingdings" w:hint="default"/>
        <w:sz w:val="20"/>
      </w:rPr>
    </w:lvl>
    <w:lvl w:ilvl="7" w:tplc="8C368AB6" w:tentative="1">
      <w:start w:val="1"/>
      <w:numFmt w:val="bullet"/>
      <w:lvlText w:val=""/>
      <w:lvlJc w:val="left"/>
      <w:pPr>
        <w:tabs>
          <w:tab w:val="num" w:pos="6120"/>
        </w:tabs>
        <w:ind w:left="6120" w:hanging="360"/>
      </w:pPr>
      <w:rPr>
        <w:rFonts w:ascii="Wingdings" w:hAnsi="Wingdings" w:hint="default"/>
        <w:sz w:val="20"/>
      </w:rPr>
    </w:lvl>
    <w:lvl w:ilvl="8" w:tplc="E7900A44"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F487230"/>
    <w:multiLevelType w:val="hybridMultilevel"/>
    <w:tmpl w:val="D5001976"/>
    <w:lvl w:ilvl="0" w:tplc="24647C2E">
      <w:start w:val="1"/>
      <w:numFmt w:val="bullet"/>
      <w:lvlText w:val=""/>
      <w:lvlJc w:val="left"/>
      <w:pPr>
        <w:tabs>
          <w:tab w:val="num" w:pos="720"/>
        </w:tabs>
        <w:ind w:left="720" w:hanging="360"/>
      </w:pPr>
      <w:rPr>
        <w:rFonts w:ascii="Symbol" w:hAnsi="Symbol" w:hint="default"/>
        <w:sz w:val="20"/>
      </w:rPr>
    </w:lvl>
    <w:lvl w:ilvl="1" w:tplc="69DEECF8">
      <w:start w:val="1"/>
      <w:numFmt w:val="bullet"/>
      <w:lvlText w:val=""/>
      <w:lvlJc w:val="left"/>
      <w:pPr>
        <w:tabs>
          <w:tab w:val="num" w:pos="1440"/>
        </w:tabs>
        <w:ind w:left="1440" w:hanging="360"/>
      </w:pPr>
      <w:rPr>
        <w:rFonts w:ascii="Symbol" w:hAnsi="Symbol" w:hint="default"/>
        <w:sz w:val="20"/>
      </w:rPr>
    </w:lvl>
    <w:lvl w:ilvl="2" w:tplc="6B700B3E">
      <w:start w:val="1"/>
      <w:numFmt w:val="bullet"/>
      <w:lvlText w:val=""/>
      <w:lvlJc w:val="left"/>
      <w:pPr>
        <w:tabs>
          <w:tab w:val="num" w:pos="2160"/>
        </w:tabs>
        <w:ind w:left="2160" w:hanging="360"/>
      </w:pPr>
      <w:rPr>
        <w:rFonts w:ascii="Symbol" w:hAnsi="Symbol" w:hint="default"/>
        <w:sz w:val="20"/>
      </w:rPr>
    </w:lvl>
    <w:lvl w:ilvl="3" w:tplc="C826E766" w:tentative="1">
      <w:start w:val="1"/>
      <w:numFmt w:val="bullet"/>
      <w:lvlText w:val=""/>
      <w:lvlJc w:val="left"/>
      <w:pPr>
        <w:tabs>
          <w:tab w:val="num" w:pos="2880"/>
        </w:tabs>
        <w:ind w:left="2880" w:hanging="360"/>
      </w:pPr>
      <w:rPr>
        <w:rFonts w:ascii="Wingdings" w:hAnsi="Wingdings" w:hint="default"/>
        <w:sz w:val="20"/>
      </w:rPr>
    </w:lvl>
    <w:lvl w:ilvl="4" w:tplc="F8768274" w:tentative="1">
      <w:start w:val="1"/>
      <w:numFmt w:val="bullet"/>
      <w:lvlText w:val=""/>
      <w:lvlJc w:val="left"/>
      <w:pPr>
        <w:tabs>
          <w:tab w:val="num" w:pos="3600"/>
        </w:tabs>
        <w:ind w:left="3600" w:hanging="360"/>
      </w:pPr>
      <w:rPr>
        <w:rFonts w:ascii="Wingdings" w:hAnsi="Wingdings" w:hint="default"/>
        <w:sz w:val="20"/>
      </w:rPr>
    </w:lvl>
    <w:lvl w:ilvl="5" w:tplc="1D722640" w:tentative="1">
      <w:start w:val="1"/>
      <w:numFmt w:val="bullet"/>
      <w:lvlText w:val=""/>
      <w:lvlJc w:val="left"/>
      <w:pPr>
        <w:tabs>
          <w:tab w:val="num" w:pos="4320"/>
        </w:tabs>
        <w:ind w:left="4320" w:hanging="360"/>
      </w:pPr>
      <w:rPr>
        <w:rFonts w:ascii="Wingdings" w:hAnsi="Wingdings" w:hint="default"/>
        <w:sz w:val="20"/>
      </w:rPr>
    </w:lvl>
    <w:lvl w:ilvl="6" w:tplc="B5AE6CB4" w:tentative="1">
      <w:start w:val="1"/>
      <w:numFmt w:val="bullet"/>
      <w:lvlText w:val=""/>
      <w:lvlJc w:val="left"/>
      <w:pPr>
        <w:tabs>
          <w:tab w:val="num" w:pos="5040"/>
        </w:tabs>
        <w:ind w:left="5040" w:hanging="360"/>
      </w:pPr>
      <w:rPr>
        <w:rFonts w:ascii="Wingdings" w:hAnsi="Wingdings" w:hint="default"/>
        <w:sz w:val="20"/>
      </w:rPr>
    </w:lvl>
    <w:lvl w:ilvl="7" w:tplc="9552E300" w:tentative="1">
      <w:start w:val="1"/>
      <w:numFmt w:val="bullet"/>
      <w:lvlText w:val=""/>
      <w:lvlJc w:val="left"/>
      <w:pPr>
        <w:tabs>
          <w:tab w:val="num" w:pos="5760"/>
        </w:tabs>
        <w:ind w:left="5760" w:hanging="360"/>
      </w:pPr>
      <w:rPr>
        <w:rFonts w:ascii="Wingdings" w:hAnsi="Wingdings" w:hint="default"/>
        <w:sz w:val="20"/>
      </w:rPr>
    </w:lvl>
    <w:lvl w:ilvl="8" w:tplc="2B6E793C"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76DDB"/>
    <w:multiLevelType w:val="multilevel"/>
    <w:tmpl w:val="4DC4CE0C"/>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5D07B9E"/>
    <w:multiLevelType w:val="hybridMultilevel"/>
    <w:tmpl w:val="55AAA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B20093"/>
    <w:multiLevelType w:val="hybridMultilevel"/>
    <w:tmpl w:val="D66454D4"/>
    <w:lvl w:ilvl="0" w:tplc="92184726">
      <w:start w:val="4"/>
      <w:numFmt w:val="upperLetter"/>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26483A"/>
    <w:multiLevelType w:val="hybridMultilevel"/>
    <w:tmpl w:val="2202F3A0"/>
    <w:lvl w:ilvl="0" w:tplc="F13E83AA">
      <w:start w:val="1"/>
      <w:numFmt w:val="bullet"/>
      <w:lvlText w:val=""/>
      <w:lvlJc w:val="left"/>
      <w:pPr>
        <w:tabs>
          <w:tab w:val="num" w:pos="1080"/>
        </w:tabs>
        <w:ind w:left="1080" w:hanging="360"/>
      </w:pPr>
      <w:rPr>
        <w:rFonts w:ascii="Symbol" w:hAnsi="Symbol" w:hint="default"/>
        <w:sz w:val="20"/>
      </w:rPr>
    </w:lvl>
    <w:lvl w:ilvl="1" w:tplc="75E0A7C6" w:tentative="1">
      <w:start w:val="1"/>
      <w:numFmt w:val="bullet"/>
      <w:lvlText w:val="o"/>
      <w:lvlJc w:val="left"/>
      <w:pPr>
        <w:tabs>
          <w:tab w:val="num" w:pos="1800"/>
        </w:tabs>
        <w:ind w:left="1800" w:hanging="360"/>
      </w:pPr>
      <w:rPr>
        <w:rFonts w:ascii="Courier New" w:hAnsi="Courier New" w:hint="default"/>
        <w:sz w:val="20"/>
      </w:rPr>
    </w:lvl>
    <w:lvl w:ilvl="2" w:tplc="C122E81A" w:tentative="1">
      <w:start w:val="1"/>
      <w:numFmt w:val="bullet"/>
      <w:lvlText w:val=""/>
      <w:lvlJc w:val="left"/>
      <w:pPr>
        <w:tabs>
          <w:tab w:val="num" w:pos="2520"/>
        </w:tabs>
        <w:ind w:left="2520" w:hanging="360"/>
      </w:pPr>
      <w:rPr>
        <w:rFonts w:ascii="Wingdings" w:hAnsi="Wingdings" w:hint="default"/>
        <w:sz w:val="20"/>
      </w:rPr>
    </w:lvl>
    <w:lvl w:ilvl="3" w:tplc="BB76210E" w:tentative="1">
      <w:start w:val="1"/>
      <w:numFmt w:val="bullet"/>
      <w:lvlText w:val=""/>
      <w:lvlJc w:val="left"/>
      <w:pPr>
        <w:tabs>
          <w:tab w:val="num" w:pos="3240"/>
        </w:tabs>
        <w:ind w:left="3240" w:hanging="360"/>
      </w:pPr>
      <w:rPr>
        <w:rFonts w:ascii="Wingdings" w:hAnsi="Wingdings" w:hint="default"/>
        <w:sz w:val="20"/>
      </w:rPr>
    </w:lvl>
    <w:lvl w:ilvl="4" w:tplc="993034EA" w:tentative="1">
      <w:start w:val="1"/>
      <w:numFmt w:val="bullet"/>
      <w:lvlText w:val=""/>
      <w:lvlJc w:val="left"/>
      <w:pPr>
        <w:tabs>
          <w:tab w:val="num" w:pos="3960"/>
        </w:tabs>
        <w:ind w:left="3960" w:hanging="360"/>
      </w:pPr>
      <w:rPr>
        <w:rFonts w:ascii="Wingdings" w:hAnsi="Wingdings" w:hint="default"/>
        <w:sz w:val="20"/>
      </w:rPr>
    </w:lvl>
    <w:lvl w:ilvl="5" w:tplc="693C7A1E" w:tentative="1">
      <w:start w:val="1"/>
      <w:numFmt w:val="bullet"/>
      <w:lvlText w:val=""/>
      <w:lvlJc w:val="left"/>
      <w:pPr>
        <w:tabs>
          <w:tab w:val="num" w:pos="4680"/>
        </w:tabs>
        <w:ind w:left="4680" w:hanging="360"/>
      </w:pPr>
      <w:rPr>
        <w:rFonts w:ascii="Wingdings" w:hAnsi="Wingdings" w:hint="default"/>
        <w:sz w:val="20"/>
      </w:rPr>
    </w:lvl>
    <w:lvl w:ilvl="6" w:tplc="708AE548" w:tentative="1">
      <w:start w:val="1"/>
      <w:numFmt w:val="bullet"/>
      <w:lvlText w:val=""/>
      <w:lvlJc w:val="left"/>
      <w:pPr>
        <w:tabs>
          <w:tab w:val="num" w:pos="5400"/>
        </w:tabs>
        <w:ind w:left="5400" w:hanging="360"/>
      </w:pPr>
      <w:rPr>
        <w:rFonts w:ascii="Wingdings" w:hAnsi="Wingdings" w:hint="default"/>
        <w:sz w:val="20"/>
      </w:rPr>
    </w:lvl>
    <w:lvl w:ilvl="7" w:tplc="B3343EC8" w:tentative="1">
      <w:start w:val="1"/>
      <w:numFmt w:val="bullet"/>
      <w:lvlText w:val=""/>
      <w:lvlJc w:val="left"/>
      <w:pPr>
        <w:tabs>
          <w:tab w:val="num" w:pos="6120"/>
        </w:tabs>
        <w:ind w:left="6120" w:hanging="360"/>
      </w:pPr>
      <w:rPr>
        <w:rFonts w:ascii="Wingdings" w:hAnsi="Wingdings" w:hint="default"/>
        <w:sz w:val="20"/>
      </w:rPr>
    </w:lvl>
    <w:lvl w:ilvl="8" w:tplc="0374D0CA"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21"/>
  </w:num>
  <w:num w:numId="3">
    <w:abstractNumId w:val="2"/>
  </w:num>
  <w:num w:numId="4">
    <w:abstractNumId w:val="14"/>
  </w:num>
  <w:num w:numId="5">
    <w:abstractNumId w:val="22"/>
  </w:num>
  <w:num w:numId="6">
    <w:abstractNumId w:val="10"/>
  </w:num>
  <w:num w:numId="7">
    <w:abstractNumId w:val="23"/>
  </w:num>
  <w:num w:numId="8">
    <w:abstractNumId w:val="25"/>
  </w:num>
  <w:num w:numId="9">
    <w:abstractNumId w:val="3"/>
  </w:num>
  <w:num w:numId="10">
    <w:abstractNumId w:val="38"/>
  </w:num>
  <w:num w:numId="11">
    <w:abstractNumId w:val="13"/>
  </w:num>
  <w:num w:numId="12">
    <w:abstractNumId w:val="9"/>
  </w:num>
  <w:num w:numId="13">
    <w:abstractNumId w:val="40"/>
  </w:num>
  <w:num w:numId="14">
    <w:abstractNumId w:val="20"/>
  </w:num>
  <w:num w:numId="15">
    <w:abstractNumId w:val="37"/>
  </w:num>
  <w:num w:numId="16">
    <w:abstractNumId w:val="41"/>
  </w:num>
  <w:num w:numId="17">
    <w:abstractNumId w:val="19"/>
  </w:num>
  <w:num w:numId="18">
    <w:abstractNumId w:val="30"/>
  </w:num>
  <w:num w:numId="19">
    <w:abstractNumId w:val="36"/>
  </w:num>
  <w:num w:numId="20">
    <w:abstractNumId w:val="8"/>
  </w:num>
  <w:num w:numId="21">
    <w:abstractNumId w:val="26"/>
  </w:num>
  <w:num w:numId="22">
    <w:abstractNumId w:val="0"/>
  </w:num>
  <w:num w:numId="23">
    <w:abstractNumId w:val="6"/>
  </w:num>
  <w:num w:numId="24">
    <w:abstractNumId w:val="12"/>
  </w:num>
  <w:num w:numId="25">
    <w:abstractNumId w:val="15"/>
  </w:num>
  <w:num w:numId="26">
    <w:abstractNumId w:val="16"/>
  </w:num>
  <w:num w:numId="27">
    <w:abstractNumId w:val="5"/>
  </w:num>
  <w:num w:numId="28">
    <w:abstractNumId w:val="35"/>
  </w:num>
  <w:num w:numId="29">
    <w:abstractNumId w:val="34"/>
  </w:num>
  <w:num w:numId="30">
    <w:abstractNumId w:val="18"/>
  </w:num>
  <w:num w:numId="31">
    <w:abstractNumId w:val="33"/>
  </w:num>
  <w:num w:numId="32">
    <w:abstractNumId w:val="17"/>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9"/>
  </w:num>
  <w:num w:numId="40">
    <w:abstractNumId w:val="27"/>
  </w:num>
  <w:num w:numId="41">
    <w:abstractNumId w:val="29"/>
  </w:num>
  <w:num w:numId="42">
    <w:abstractNumId w:val="4"/>
  </w:num>
  <w:num w:numId="43">
    <w:abstractNumId w:val="31"/>
  </w:num>
  <w:num w:numId="44">
    <w:abstractNumId w:val="1"/>
  </w:num>
  <w:num w:numId="45">
    <w:abstractNumId w:val="24"/>
  </w:num>
  <w:num w:numId="46">
    <w:abstractNumId w:val="28"/>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Fairbairn">
    <w15:presenceInfo w15:providerId="AD" w15:userId="S-1-5-21-2389303271-1615348252-234671560-1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29"/>
    <w:rsid w:val="00007866"/>
    <w:rsid w:val="00014B3E"/>
    <w:rsid w:val="000151FA"/>
    <w:rsid w:val="00023A94"/>
    <w:rsid w:val="0002760B"/>
    <w:rsid w:val="000371C0"/>
    <w:rsid w:val="000402B5"/>
    <w:rsid w:val="00040F2C"/>
    <w:rsid w:val="0004162E"/>
    <w:rsid w:val="000508E5"/>
    <w:rsid w:val="00054E90"/>
    <w:rsid w:val="00056A01"/>
    <w:rsid w:val="00060B72"/>
    <w:rsid w:val="00061936"/>
    <w:rsid w:val="00070066"/>
    <w:rsid w:val="000800BC"/>
    <w:rsid w:val="000837B6"/>
    <w:rsid w:val="000A7D0C"/>
    <w:rsid w:val="000B0272"/>
    <w:rsid w:val="000B078F"/>
    <w:rsid w:val="000B1834"/>
    <w:rsid w:val="000B6558"/>
    <w:rsid w:val="000B6582"/>
    <w:rsid w:val="000C11F6"/>
    <w:rsid w:val="000C2611"/>
    <w:rsid w:val="000C4008"/>
    <w:rsid w:val="000C7274"/>
    <w:rsid w:val="000D202A"/>
    <w:rsid w:val="000D57EB"/>
    <w:rsid w:val="000D772D"/>
    <w:rsid w:val="000E1F27"/>
    <w:rsid w:val="000F27F3"/>
    <w:rsid w:val="000F7E5E"/>
    <w:rsid w:val="00101CAF"/>
    <w:rsid w:val="00105279"/>
    <w:rsid w:val="001104A1"/>
    <w:rsid w:val="00112FE2"/>
    <w:rsid w:val="00113696"/>
    <w:rsid w:val="00117B83"/>
    <w:rsid w:val="0012144F"/>
    <w:rsid w:val="00125C18"/>
    <w:rsid w:val="00151593"/>
    <w:rsid w:val="00152F6C"/>
    <w:rsid w:val="00157259"/>
    <w:rsid w:val="00160C53"/>
    <w:rsid w:val="00181B21"/>
    <w:rsid w:val="001A243D"/>
    <w:rsid w:val="001A4355"/>
    <w:rsid w:val="001A68E9"/>
    <w:rsid w:val="001B26F2"/>
    <w:rsid w:val="001D0A13"/>
    <w:rsid w:val="001E2761"/>
    <w:rsid w:val="001E42D3"/>
    <w:rsid w:val="001F463D"/>
    <w:rsid w:val="001F5402"/>
    <w:rsid w:val="001F60CC"/>
    <w:rsid w:val="00204AF8"/>
    <w:rsid w:val="002075DC"/>
    <w:rsid w:val="0021155B"/>
    <w:rsid w:val="00211FF3"/>
    <w:rsid w:val="00216E52"/>
    <w:rsid w:val="0022118F"/>
    <w:rsid w:val="002255A3"/>
    <w:rsid w:val="002344CF"/>
    <w:rsid w:val="002419FC"/>
    <w:rsid w:val="00247396"/>
    <w:rsid w:val="00260648"/>
    <w:rsid w:val="00266753"/>
    <w:rsid w:val="00271805"/>
    <w:rsid w:val="00283981"/>
    <w:rsid w:val="002865F1"/>
    <w:rsid w:val="002A7F40"/>
    <w:rsid w:val="002B7C48"/>
    <w:rsid w:val="002C5352"/>
    <w:rsid w:val="002E0DC3"/>
    <w:rsid w:val="002F01C7"/>
    <w:rsid w:val="002F26D5"/>
    <w:rsid w:val="002F65D8"/>
    <w:rsid w:val="002F7CEC"/>
    <w:rsid w:val="002F7F33"/>
    <w:rsid w:val="003055AF"/>
    <w:rsid w:val="00306590"/>
    <w:rsid w:val="00307722"/>
    <w:rsid w:val="003141BA"/>
    <w:rsid w:val="003207F3"/>
    <w:rsid w:val="00323EA8"/>
    <w:rsid w:val="00325F00"/>
    <w:rsid w:val="00331A52"/>
    <w:rsid w:val="003435DE"/>
    <w:rsid w:val="003447D1"/>
    <w:rsid w:val="003452E4"/>
    <w:rsid w:val="00355468"/>
    <w:rsid w:val="00355F74"/>
    <w:rsid w:val="0035798E"/>
    <w:rsid w:val="00362DEE"/>
    <w:rsid w:val="0036336E"/>
    <w:rsid w:val="0037224D"/>
    <w:rsid w:val="0037282D"/>
    <w:rsid w:val="00373CF5"/>
    <w:rsid w:val="003764F9"/>
    <w:rsid w:val="003771A1"/>
    <w:rsid w:val="00381F12"/>
    <w:rsid w:val="00383BA3"/>
    <w:rsid w:val="003879D0"/>
    <w:rsid w:val="0039088C"/>
    <w:rsid w:val="00393AB5"/>
    <w:rsid w:val="003A4BD3"/>
    <w:rsid w:val="003A71E4"/>
    <w:rsid w:val="003B26CD"/>
    <w:rsid w:val="003C21F9"/>
    <w:rsid w:val="003C4F5C"/>
    <w:rsid w:val="003C6762"/>
    <w:rsid w:val="003E2BAE"/>
    <w:rsid w:val="004020D4"/>
    <w:rsid w:val="004056EE"/>
    <w:rsid w:val="00414178"/>
    <w:rsid w:val="0041549D"/>
    <w:rsid w:val="00416E44"/>
    <w:rsid w:val="00421FB3"/>
    <w:rsid w:val="00422975"/>
    <w:rsid w:val="004372CF"/>
    <w:rsid w:val="004376EE"/>
    <w:rsid w:val="00442D30"/>
    <w:rsid w:val="00452C8E"/>
    <w:rsid w:val="0045393C"/>
    <w:rsid w:val="0045447B"/>
    <w:rsid w:val="0046221C"/>
    <w:rsid w:val="00471F8D"/>
    <w:rsid w:val="004740DF"/>
    <w:rsid w:val="0047732B"/>
    <w:rsid w:val="00477F4D"/>
    <w:rsid w:val="00481AFB"/>
    <w:rsid w:val="00485D8D"/>
    <w:rsid w:val="00490508"/>
    <w:rsid w:val="00493976"/>
    <w:rsid w:val="00496AD0"/>
    <w:rsid w:val="004A0B81"/>
    <w:rsid w:val="004A71E0"/>
    <w:rsid w:val="004A7A3D"/>
    <w:rsid w:val="004B0AA0"/>
    <w:rsid w:val="004B6511"/>
    <w:rsid w:val="004C5573"/>
    <w:rsid w:val="004D3EE5"/>
    <w:rsid w:val="004D6E06"/>
    <w:rsid w:val="00500F19"/>
    <w:rsid w:val="00505B13"/>
    <w:rsid w:val="005064B3"/>
    <w:rsid w:val="005128FE"/>
    <w:rsid w:val="005153DA"/>
    <w:rsid w:val="00515BB9"/>
    <w:rsid w:val="005212E8"/>
    <w:rsid w:val="00524297"/>
    <w:rsid w:val="00524EDC"/>
    <w:rsid w:val="005333C2"/>
    <w:rsid w:val="00533FC7"/>
    <w:rsid w:val="00544CEE"/>
    <w:rsid w:val="0054776E"/>
    <w:rsid w:val="005517DD"/>
    <w:rsid w:val="00551DC0"/>
    <w:rsid w:val="00553C6C"/>
    <w:rsid w:val="00565F7E"/>
    <w:rsid w:val="00566F4F"/>
    <w:rsid w:val="005A38F3"/>
    <w:rsid w:val="005B10CF"/>
    <w:rsid w:val="005B23A8"/>
    <w:rsid w:val="005C0672"/>
    <w:rsid w:val="005C0D0B"/>
    <w:rsid w:val="005C14A4"/>
    <w:rsid w:val="005C4DCB"/>
    <w:rsid w:val="005C4EDB"/>
    <w:rsid w:val="005D0DDA"/>
    <w:rsid w:val="005D5084"/>
    <w:rsid w:val="005E0196"/>
    <w:rsid w:val="005F4AE4"/>
    <w:rsid w:val="005F6BA7"/>
    <w:rsid w:val="00602F23"/>
    <w:rsid w:val="00612A5C"/>
    <w:rsid w:val="006135BC"/>
    <w:rsid w:val="00615009"/>
    <w:rsid w:val="00621E51"/>
    <w:rsid w:val="00636DE1"/>
    <w:rsid w:val="006403C3"/>
    <w:rsid w:val="006411C8"/>
    <w:rsid w:val="00646145"/>
    <w:rsid w:val="00647466"/>
    <w:rsid w:val="00656AA9"/>
    <w:rsid w:val="006608D8"/>
    <w:rsid w:val="00665B85"/>
    <w:rsid w:val="00673C38"/>
    <w:rsid w:val="006747FC"/>
    <w:rsid w:val="0068114C"/>
    <w:rsid w:val="006902E3"/>
    <w:rsid w:val="006915B7"/>
    <w:rsid w:val="006924DC"/>
    <w:rsid w:val="00694ED0"/>
    <w:rsid w:val="006A6CDF"/>
    <w:rsid w:val="006B3898"/>
    <w:rsid w:val="006B639F"/>
    <w:rsid w:val="006B770A"/>
    <w:rsid w:val="006C08AB"/>
    <w:rsid w:val="006C1654"/>
    <w:rsid w:val="006C33D3"/>
    <w:rsid w:val="006C37DE"/>
    <w:rsid w:val="006C51C7"/>
    <w:rsid w:val="006C7D78"/>
    <w:rsid w:val="006D2423"/>
    <w:rsid w:val="006D27A1"/>
    <w:rsid w:val="006E068E"/>
    <w:rsid w:val="006E19C2"/>
    <w:rsid w:val="006E2398"/>
    <w:rsid w:val="006F06D3"/>
    <w:rsid w:val="007000FF"/>
    <w:rsid w:val="00706C2E"/>
    <w:rsid w:val="00713DF8"/>
    <w:rsid w:val="00722D90"/>
    <w:rsid w:val="00727919"/>
    <w:rsid w:val="00741C8C"/>
    <w:rsid w:val="00745B1D"/>
    <w:rsid w:val="007460FC"/>
    <w:rsid w:val="0075059E"/>
    <w:rsid w:val="00751E77"/>
    <w:rsid w:val="007716DF"/>
    <w:rsid w:val="007724A9"/>
    <w:rsid w:val="00775D07"/>
    <w:rsid w:val="007805E5"/>
    <w:rsid w:val="00784657"/>
    <w:rsid w:val="00787A79"/>
    <w:rsid w:val="00787CE2"/>
    <w:rsid w:val="0079339F"/>
    <w:rsid w:val="00794D6F"/>
    <w:rsid w:val="00797EB4"/>
    <w:rsid w:val="007A085D"/>
    <w:rsid w:val="007A44AF"/>
    <w:rsid w:val="007A553D"/>
    <w:rsid w:val="007B2C73"/>
    <w:rsid w:val="007B37A3"/>
    <w:rsid w:val="007C2865"/>
    <w:rsid w:val="007C2CE7"/>
    <w:rsid w:val="007D0781"/>
    <w:rsid w:val="007D0982"/>
    <w:rsid w:val="007E077A"/>
    <w:rsid w:val="007E1D3B"/>
    <w:rsid w:val="007E2898"/>
    <w:rsid w:val="007E29CE"/>
    <w:rsid w:val="007E2CD3"/>
    <w:rsid w:val="007E2D33"/>
    <w:rsid w:val="007E73C1"/>
    <w:rsid w:val="007E79E7"/>
    <w:rsid w:val="007F25E8"/>
    <w:rsid w:val="008004E6"/>
    <w:rsid w:val="00804E24"/>
    <w:rsid w:val="008062FF"/>
    <w:rsid w:val="0081195E"/>
    <w:rsid w:val="008156F6"/>
    <w:rsid w:val="00820A0C"/>
    <w:rsid w:val="008244B9"/>
    <w:rsid w:val="008301FA"/>
    <w:rsid w:val="00832E94"/>
    <w:rsid w:val="00836655"/>
    <w:rsid w:val="00837798"/>
    <w:rsid w:val="00837E83"/>
    <w:rsid w:val="00841E0C"/>
    <w:rsid w:val="00844108"/>
    <w:rsid w:val="00844303"/>
    <w:rsid w:val="00852AF7"/>
    <w:rsid w:val="0087681A"/>
    <w:rsid w:val="008776C9"/>
    <w:rsid w:val="00877E44"/>
    <w:rsid w:val="00882FF1"/>
    <w:rsid w:val="0088381D"/>
    <w:rsid w:val="00884143"/>
    <w:rsid w:val="008874F7"/>
    <w:rsid w:val="00896482"/>
    <w:rsid w:val="008A3147"/>
    <w:rsid w:val="008A7C9D"/>
    <w:rsid w:val="008B39CA"/>
    <w:rsid w:val="008B5759"/>
    <w:rsid w:val="008B5949"/>
    <w:rsid w:val="008D17DC"/>
    <w:rsid w:val="008D5060"/>
    <w:rsid w:val="008D7FF9"/>
    <w:rsid w:val="008E5895"/>
    <w:rsid w:val="008F15F3"/>
    <w:rsid w:val="00905165"/>
    <w:rsid w:val="00916E17"/>
    <w:rsid w:val="009232BE"/>
    <w:rsid w:val="009254E9"/>
    <w:rsid w:val="00932959"/>
    <w:rsid w:val="009341AE"/>
    <w:rsid w:val="00935710"/>
    <w:rsid w:val="0093669A"/>
    <w:rsid w:val="00943A7B"/>
    <w:rsid w:val="00947BF9"/>
    <w:rsid w:val="00964738"/>
    <w:rsid w:val="0096519F"/>
    <w:rsid w:val="009672C5"/>
    <w:rsid w:val="00975903"/>
    <w:rsid w:val="0097613C"/>
    <w:rsid w:val="009761F6"/>
    <w:rsid w:val="00982777"/>
    <w:rsid w:val="0098341C"/>
    <w:rsid w:val="009A14D9"/>
    <w:rsid w:val="009B1F83"/>
    <w:rsid w:val="009C26D8"/>
    <w:rsid w:val="009C2A51"/>
    <w:rsid w:val="009C44BA"/>
    <w:rsid w:val="009C53A8"/>
    <w:rsid w:val="009E4AD4"/>
    <w:rsid w:val="009F0984"/>
    <w:rsid w:val="009F6A9D"/>
    <w:rsid w:val="00A1380D"/>
    <w:rsid w:val="00A21C7F"/>
    <w:rsid w:val="00A26EB1"/>
    <w:rsid w:val="00A2769F"/>
    <w:rsid w:val="00A31F44"/>
    <w:rsid w:val="00A363FB"/>
    <w:rsid w:val="00A50CA9"/>
    <w:rsid w:val="00A5357F"/>
    <w:rsid w:val="00A5496C"/>
    <w:rsid w:val="00A54BFC"/>
    <w:rsid w:val="00A61AD4"/>
    <w:rsid w:val="00A65F75"/>
    <w:rsid w:val="00A67B4B"/>
    <w:rsid w:val="00A732DD"/>
    <w:rsid w:val="00A75E7A"/>
    <w:rsid w:val="00A80B56"/>
    <w:rsid w:val="00A84A7B"/>
    <w:rsid w:val="00A90350"/>
    <w:rsid w:val="00A97F0E"/>
    <w:rsid w:val="00AA4F6F"/>
    <w:rsid w:val="00AA6DB9"/>
    <w:rsid w:val="00AB385C"/>
    <w:rsid w:val="00AC124B"/>
    <w:rsid w:val="00AC3142"/>
    <w:rsid w:val="00AC54B4"/>
    <w:rsid w:val="00AC7C12"/>
    <w:rsid w:val="00AE1AF3"/>
    <w:rsid w:val="00AE4901"/>
    <w:rsid w:val="00AE551E"/>
    <w:rsid w:val="00AE75A4"/>
    <w:rsid w:val="00AF379A"/>
    <w:rsid w:val="00B2016C"/>
    <w:rsid w:val="00B30475"/>
    <w:rsid w:val="00B40B14"/>
    <w:rsid w:val="00B514F6"/>
    <w:rsid w:val="00B6496A"/>
    <w:rsid w:val="00B706A5"/>
    <w:rsid w:val="00B72DF6"/>
    <w:rsid w:val="00B7528F"/>
    <w:rsid w:val="00B85309"/>
    <w:rsid w:val="00B85521"/>
    <w:rsid w:val="00B86707"/>
    <w:rsid w:val="00B942E0"/>
    <w:rsid w:val="00BA19A4"/>
    <w:rsid w:val="00BA2DAD"/>
    <w:rsid w:val="00BA4B6C"/>
    <w:rsid w:val="00BA51CA"/>
    <w:rsid w:val="00BA5963"/>
    <w:rsid w:val="00BB1E0B"/>
    <w:rsid w:val="00BB39CE"/>
    <w:rsid w:val="00BB5F48"/>
    <w:rsid w:val="00BB6758"/>
    <w:rsid w:val="00BD5322"/>
    <w:rsid w:val="00BE2B14"/>
    <w:rsid w:val="00BE445A"/>
    <w:rsid w:val="00BE5945"/>
    <w:rsid w:val="00BE7981"/>
    <w:rsid w:val="00BF22DC"/>
    <w:rsid w:val="00BF3C27"/>
    <w:rsid w:val="00BF64A6"/>
    <w:rsid w:val="00C020C1"/>
    <w:rsid w:val="00C058AF"/>
    <w:rsid w:val="00C274BA"/>
    <w:rsid w:val="00C2791F"/>
    <w:rsid w:val="00C3397E"/>
    <w:rsid w:val="00C3600D"/>
    <w:rsid w:val="00C50D86"/>
    <w:rsid w:val="00C60593"/>
    <w:rsid w:val="00C616E3"/>
    <w:rsid w:val="00C65392"/>
    <w:rsid w:val="00C719D4"/>
    <w:rsid w:val="00C72D03"/>
    <w:rsid w:val="00C7700F"/>
    <w:rsid w:val="00C778D2"/>
    <w:rsid w:val="00C81541"/>
    <w:rsid w:val="00C932A1"/>
    <w:rsid w:val="00C957C6"/>
    <w:rsid w:val="00C95CEA"/>
    <w:rsid w:val="00CA0172"/>
    <w:rsid w:val="00CB2F4D"/>
    <w:rsid w:val="00CB6E2A"/>
    <w:rsid w:val="00CC2B50"/>
    <w:rsid w:val="00CC6FB3"/>
    <w:rsid w:val="00CD5B3F"/>
    <w:rsid w:val="00CD61D1"/>
    <w:rsid w:val="00CE21D7"/>
    <w:rsid w:val="00CE2366"/>
    <w:rsid w:val="00CF0A67"/>
    <w:rsid w:val="00CF6D7E"/>
    <w:rsid w:val="00CF749B"/>
    <w:rsid w:val="00CF76D9"/>
    <w:rsid w:val="00D00434"/>
    <w:rsid w:val="00D038E1"/>
    <w:rsid w:val="00D06129"/>
    <w:rsid w:val="00D07809"/>
    <w:rsid w:val="00D10FBB"/>
    <w:rsid w:val="00D162CF"/>
    <w:rsid w:val="00D17671"/>
    <w:rsid w:val="00D17BC1"/>
    <w:rsid w:val="00D20139"/>
    <w:rsid w:val="00D235F9"/>
    <w:rsid w:val="00D35150"/>
    <w:rsid w:val="00D36BE6"/>
    <w:rsid w:val="00D37778"/>
    <w:rsid w:val="00D42CE4"/>
    <w:rsid w:val="00D43C67"/>
    <w:rsid w:val="00D4526F"/>
    <w:rsid w:val="00D456A3"/>
    <w:rsid w:val="00D460A4"/>
    <w:rsid w:val="00D51972"/>
    <w:rsid w:val="00D53219"/>
    <w:rsid w:val="00D55349"/>
    <w:rsid w:val="00D55BBC"/>
    <w:rsid w:val="00D676EE"/>
    <w:rsid w:val="00D67C2F"/>
    <w:rsid w:val="00D7025E"/>
    <w:rsid w:val="00D71BFD"/>
    <w:rsid w:val="00D7356C"/>
    <w:rsid w:val="00D81DDC"/>
    <w:rsid w:val="00D83DF0"/>
    <w:rsid w:val="00D843B1"/>
    <w:rsid w:val="00D8485D"/>
    <w:rsid w:val="00D85EB3"/>
    <w:rsid w:val="00D90027"/>
    <w:rsid w:val="00D96C65"/>
    <w:rsid w:val="00DA141F"/>
    <w:rsid w:val="00DB0591"/>
    <w:rsid w:val="00DB5740"/>
    <w:rsid w:val="00DB5B9D"/>
    <w:rsid w:val="00DD3A9C"/>
    <w:rsid w:val="00DD6584"/>
    <w:rsid w:val="00DE5A15"/>
    <w:rsid w:val="00DF24C1"/>
    <w:rsid w:val="00DF2C91"/>
    <w:rsid w:val="00E049D3"/>
    <w:rsid w:val="00E17243"/>
    <w:rsid w:val="00E238CA"/>
    <w:rsid w:val="00E23E71"/>
    <w:rsid w:val="00E26FCA"/>
    <w:rsid w:val="00E345DC"/>
    <w:rsid w:val="00E34CB6"/>
    <w:rsid w:val="00E40A7A"/>
    <w:rsid w:val="00E52AAB"/>
    <w:rsid w:val="00E643E1"/>
    <w:rsid w:val="00E65482"/>
    <w:rsid w:val="00E71589"/>
    <w:rsid w:val="00E7263D"/>
    <w:rsid w:val="00E80609"/>
    <w:rsid w:val="00E82D62"/>
    <w:rsid w:val="00E9102B"/>
    <w:rsid w:val="00E95B81"/>
    <w:rsid w:val="00E966D8"/>
    <w:rsid w:val="00E96A6F"/>
    <w:rsid w:val="00E9771B"/>
    <w:rsid w:val="00EA00B7"/>
    <w:rsid w:val="00EA117B"/>
    <w:rsid w:val="00EA64D4"/>
    <w:rsid w:val="00EA76A1"/>
    <w:rsid w:val="00EA795F"/>
    <w:rsid w:val="00EB08AE"/>
    <w:rsid w:val="00EB68FC"/>
    <w:rsid w:val="00EB6EB2"/>
    <w:rsid w:val="00EC1457"/>
    <w:rsid w:val="00EC489C"/>
    <w:rsid w:val="00ED0011"/>
    <w:rsid w:val="00ED4782"/>
    <w:rsid w:val="00EE2EEC"/>
    <w:rsid w:val="00EE78FD"/>
    <w:rsid w:val="00EF533A"/>
    <w:rsid w:val="00F02116"/>
    <w:rsid w:val="00F03517"/>
    <w:rsid w:val="00F1219D"/>
    <w:rsid w:val="00F1659F"/>
    <w:rsid w:val="00F3108F"/>
    <w:rsid w:val="00F31591"/>
    <w:rsid w:val="00F31D99"/>
    <w:rsid w:val="00F32D0C"/>
    <w:rsid w:val="00F40065"/>
    <w:rsid w:val="00F47970"/>
    <w:rsid w:val="00F61A76"/>
    <w:rsid w:val="00F63540"/>
    <w:rsid w:val="00F669EE"/>
    <w:rsid w:val="00F67AE7"/>
    <w:rsid w:val="00F80831"/>
    <w:rsid w:val="00F81FE9"/>
    <w:rsid w:val="00F844E8"/>
    <w:rsid w:val="00F90B83"/>
    <w:rsid w:val="00F94D82"/>
    <w:rsid w:val="00FA0C25"/>
    <w:rsid w:val="00FA1549"/>
    <w:rsid w:val="00FA206C"/>
    <w:rsid w:val="00FA4622"/>
    <w:rsid w:val="00FA5F0A"/>
    <w:rsid w:val="00FB28B0"/>
    <w:rsid w:val="00FB54EF"/>
    <w:rsid w:val="00FB7315"/>
    <w:rsid w:val="00FC0D0E"/>
    <w:rsid w:val="00FC11EA"/>
    <w:rsid w:val="00FC26CF"/>
    <w:rsid w:val="00FC4068"/>
    <w:rsid w:val="00FD12BA"/>
    <w:rsid w:val="00FE2BFD"/>
    <w:rsid w:val="00FE6B37"/>
    <w:rsid w:val="00FE6B6F"/>
    <w:rsid w:val="00FE7785"/>
    <w:rsid w:val="00FF0F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78F3F"/>
  <w15:chartTrackingRefBased/>
  <w15:docId w15:val="{0CFDA6B4-21EF-48E5-A778-835F5C5C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0E"/>
    <w:pPr>
      <w:tabs>
        <w:tab w:val="left" w:pos="-720"/>
      </w:tabs>
      <w:suppressAutoHyphens/>
      <w:spacing w:before="240"/>
      <w:ind w:left="709" w:right="-913"/>
      <w:jc w:val="both"/>
    </w:pPr>
    <w:rPr>
      <w:sz w:val="24"/>
      <w:lang w:eastAsia="en-US"/>
    </w:rPr>
  </w:style>
  <w:style w:type="paragraph" w:styleId="Heading1">
    <w:name w:val="heading 1"/>
    <w:basedOn w:val="Normal"/>
    <w:next w:val="Normal"/>
    <w:qFormat/>
    <w:rsid w:val="00E26FCA"/>
    <w:pPr>
      <w:tabs>
        <w:tab w:val="left" w:pos="0"/>
      </w:tabs>
      <w:ind w:right="0"/>
      <w:outlineLvl w:val="0"/>
    </w:pPr>
    <w:rPr>
      <w:b/>
    </w:rPr>
  </w:style>
  <w:style w:type="paragraph" w:styleId="Heading2">
    <w:name w:val="heading 2"/>
    <w:basedOn w:val="Normal"/>
    <w:next w:val="Normal"/>
    <w:qFormat/>
    <w:rsid w:val="00E26FCA"/>
    <w:pPr>
      <w:keepNext/>
      <w:ind w:hanging="709"/>
      <w:outlineLvl w:val="1"/>
    </w:pPr>
    <w:rPr>
      <w:b/>
    </w:rPr>
  </w:style>
  <w:style w:type="paragraph" w:styleId="Heading3">
    <w:name w:val="heading 3"/>
    <w:basedOn w:val="Normal"/>
    <w:next w:val="Normal"/>
    <w:link w:val="Heading3Char"/>
    <w:uiPriority w:val="9"/>
    <w:semiHidden/>
    <w:unhideWhenUsed/>
    <w:qFormat/>
    <w:rsid w:val="00452C8E"/>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qFormat/>
    <w:rsid w:val="00E26FCA"/>
    <w:pPr>
      <w:tabs>
        <w:tab w:val="left" w:pos="0"/>
      </w:tabs>
      <w:ind w:left="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2">
    <w:name w:val="toc 2"/>
    <w:basedOn w:val="Normal"/>
    <w:next w:val="Normal"/>
    <w:semiHidden/>
    <w:pPr>
      <w:tabs>
        <w:tab w:val="left" w:leader="dot" w:pos="9000"/>
        <w:tab w:val="right" w:pos="9360"/>
      </w:tabs>
      <w:ind w:left="1440" w:right="720" w:hanging="720"/>
    </w:pPr>
    <w:rPr>
      <w:rFonts w:ascii="Courier" w:hAnsi="Courier"/>
      <w:lang w:val="en-US"/>
    </w:rPr>
  </w:style>
  <w:style w:type="character" w:styleId="PageNumber">
    <w:name w:val="page number"/>
    <w:basedOn w:val="DefaultParagraphFont"/>
    <w:semiHidden/>
  </w:style>
  <w:style w:type="paragraph" w:styleId="BlockText">
    <w:name w:val="Block Text"/>
    <w:basedOn w:val="Normal"/>
    <w:semiHidden/>
  </w:style>
  <w:style w:type="paragraph" w:styleId="NormalWeb">
    <w:name w:val="Normal (Web)"/>
    <w:basedOn w:val="Normal"/>
    <w:uiPriority w:val="99"/>
    <w:semiHidden/>
    <w:pPr>
      <w:spacing w:before="100" w:beforeAutospacing="1" w:after="100" w:afterAutospacing="1"/>
    </w:pPr>
    <w:rPr>
      <w:szCs w:val="24"/>
    </w:rPr>
  </w:style>
  <w:style w:type="paragraph" w:styleId="TOAHeading">
    <w:name w:val="toa heading"/>
    <w:basedOn w:val="Normal"/>
    <w:next w:val="Normal"/>
    <w:semiHidden/>
    <w:pPr>
      <w:tabs>
        <w:tab w:val="left" w:pos="9000"/>
        <w:tab w:val="right" w:pos="9360"/>
      </w:tabs>
    </w:pPr>
    <w:rPr>
      <w:rFonts w:ascii="Courier" w:hAnsi="Courier"/>
      <w:lang w:val="en-US"/>
    </w:rPr>
  </w:style>
  <w:style w:type="paragraph" w:styleId="BodyText">
    <w:name w:val="Body Text"/>
    <w:basedOn w:val="Normal"/>
    <w:semiHidden/>
    <w:pPr>
      <w:tabs>
        <w:tab w:val="left" w:pos="0"/>
      </w:tabs>
    </w:pPr>
    <w:rPr>
      <w:color w:val="0000FF"/>
    </w:rPr>
  </w:style>
  <w:style w:type="paragraph" w:styleId="BodyText2">
    <w:name w:val="Body Text 2"/>
    <w:basedOn w:val="Normal"/>
    <w:semiHidden/>
    <w:pPr>
      <w:tabs>
        <w:tab w:val="left" w:pos="709"/>
      </w:tabs>
      <w:ind w:right="-1"/>
    </w:pPr>
    <w:rPr>
      <w:color w:val="0000FF"/>
    </w:rPr>
  </w:style>
  <w:style w:type="paragraph" w:styleId="BalloonText">
    <w:name w:val="Balloon Text"/>
    <w:basedOn w:val="Normal"/>
    <w:link w:val="BalloonTextChar"/>
    <w:uiPriority w:val="99"/>
    <w:semiHidden/>
    <w:unhideWhenUsed/>
    <w:rsid w:val="001A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3D"/>
    <w:rPr>
      <w:rFonts w:ascii="Segoe UI" w:hAnsi="Segoe UI" w:cs="Segoe UI"/>
      <w:sz w:val="18"/>
      <w:szCs w:val="18"/>
      <w:lang w:eastAsia="en-US"/>
    </w:rPr>
  </w:style>
  <w:style w:type="character" w:styleId="Hyperlink">
    <w:name w:val="Hyperlink"/>
    <w:basedOn w:val="DefaultParagraphFont"/>
    <w:uiPriority w:val="99"/>
    <w:unhideWhenUsed/>
    <w:rsid w:val="00B40B14"/>
    <w:rPr>
      <w:color w:val="0563C1" w:themeColor="hyperlink"/>
      <w:u w:val="single"/>
    </w:rPr>
  </w:style>
  <w:style w:type="character" w:styleId="CommentReference">
    <w:name w:val="annotation reference"/>
    <w:basedOn w:val="DefaultParagraphFont"/>
    <w:uiPriority w:val="99"/>
    <w:semiHidden/>
    <w:unhideWhenUsed/>
    <w:rsid w:val="007E077A"/>
    <w:rPr>
      <w:sz w:val="16"/>
      <w:szCs w:val="16"/>
    </w:rPr>
  </w:style>
  <w:style w:type="paragraph" w:styleId="CommentText">
    <w:name w:val="annotation text"/>
    <w:basedOn w:val="Normal"/>
    <w:link w:val="CommentTextChar"/>
    <w:uiPriority w:val="99"/>
    <w:unhideWhenUsed/>
    <w:rsid w:val="007E077A"/>
    <w:rPr>
      <w:sz w:val="20"/>
    </w:rPr>
  </w:style>
  <w:style w:type="character" w:customStyle="1" w:styleId="CommentTextChar">
    <w:name w:val="Comment Text Char"/>
    <w:basedOn w:val="DefaultParagraphFont"/>
    <w:link w:val="CommentText"/>
    <w:uiPriority w:val="99"/>
    <w:rsid w:val="007E077A"/>
    <w:rPr>
      <w:lang w:eastAsia="en-US"/>
    </w:rPr>
  </w:style>
  <w:style w:type="paragraph" w:styleId="CommentSubject">
    <w:name w:val="annotation subject"/>
    <w:basedOn w:val="CommentText"/>
    <w:next w:val="CommentText"/>
    <w:link w:val="CommentSubjectChar"/>
    <w:uiPriority w:val="99"/>
    <w:semiHidden/>
    <w:unhideWhenUsed/>
    <w:rsid w:val="007E077A"/>
    <w:rPr>
      <w:b/>
      <w:bCs/>
    </w:rPr>
  </w:style>
  <w:style w:type="character" w:customStyle="1" w:styleId="CommentSubjectChar">
    <w:name w:val="Comment Subject Char"/>
    <w:basedOn w:val="CommentTextChar"/>
    <w:link w:val="CommentSubject"/>
    <w:uiPriority w:val="99"/>
    <w:semiHidden/>
    <w:rsid w:val="007E077A"/>
    <w:rPr>
      <w:b/>
      <w:bCs/>
      <w:lang w:eastAsia="en-US"/>
    </w:rPr>
  </w:style>
  <w:style w:type="paragraph" w:styleId="ListParagraph">
    <w:name w:val="List Paragraph"/>
    <w:basedOn w:val="Normal"/>
    <w:uiPriority w:val="34"/>
    <w:qFormat/>
    <w:rsid w:val="00FE6B37"/>
    <w:pPr>
      <w:ind w:left="720"/>
      <w:contextualSpacing/>
    </w:pPr>
  </w:style>
  <w:style w:type="paragraph" w:styleId="NoSpacing">
    <w:name w:val="No Spacing"/>
    <w:basedOn w:val="ListParagraph"/>
    <w:uiPriority w:val="1"/>
    <w:qFormat/>
    <w:rsid w:val="00FC0D0E"/>
    <w:pPr>
      <w:numPr>
        <w:numId w:val="33"/>
      </w:numPr>
      <w:tabs>
        <w:tab w:val="num" w:pos="360"/>
      </w:tabs>
      <w:ind w:firstLine="0"/>
    </w:pPr>
  </w:style>
  <w:style w:type="paragraph" w:styleId="Revision">
    <w:name w:val="Revision"/>
    <w:hidden/>
    <w:uiPriority w:val="99"/>
    <w:semiHidden/>
    <w:rsid w:val="00B7528F"/>
    <w:rPr>
      <w:sz w:val="24"/>
      <w:lang w:eastAsia="en-US"/>
    </w:rPr>
  </w:style>
  <w:style w:type="paragraph" w:styleId="BodyTextIndent">
    <w:name w:val="Body Text Indent"/>
    <w:basedOn w:val="Normal"/>
    <w:link w:val="BodyTextIndentChar"/>
    <w:unhideWhenUsed/>
    <w:rsid w:val="006608D8"/>
    <w:pPr>
      <w:spacing w:after="120"/>
      <w:ind w:left="360"/>
    </w:pPr>
  </w:style>
  <w:style w:type="character" w:customStyle="1" w:styleId="BodyTextIndentChar">
    <w:name w:val="Body Text Indent Char"/>
    <w:basedOn w:val="DefaultParagraphFont"/>
    <w:link w:val="BodyTextIndent"/>
    <w:rsid w:val="006608D8"/>
    <w:rPr>
      <w:sz w:val="24"/>
      <w:lang w:eastAsia="en-US"/>
    </w:rPr>
  </w:style>
  <w:style w:type="paragraph" w:customStyle="1" w:styleId="sub-2">
    <w:name w:val="sub-2"/>
    <w:basedOn w:val="Normal"/>
    <w:rsid w:val="006608D8"/>
    <w:pPr>
      <w:tabs>
        <w:tab w:val="clear" w:pos="-720"/>
        <w:tab w:val="left" w:pos="1080"/>
      </w:tabs>
      <w:suppressAutoHyphens w:val="0"/>
      <w:spacing w:before="0"/>
      <w:ind w:left="1080" w:right="0" w:hanging="540"/>
      <w:jc w:val="left"/>
    </w:pPr>
    <w:rPr>
      <w:rFonts w:ascii="Helvetica" w:hAnsi="Helvetica"/>
      <w:sz w:val="20"/>
      <w:lang w:val="en-US"/>
    </w:rPr>
  </w:style>
  <w:style w:type="paragraph" w:customStyle="1" w:styleId="Body">
    <w:name w:val="Body"/>
    <w:basedOn w:val="Normal"/>
    <w:rsid w:val="006608D8"/>
    <w:pPr>
      <w:tabs>
        <w:tab w:val="clear" w:pos="-720"/>
      </w:tabs>
      <w:suppressAutoHyphens w:val="0"/>
      <w:overflowPunct w:val="0"/>
      <w:autoSpaceDE w:val="0"/>
      <w:autoSpaceDN w:val="0"/>
      <w:adjustRightInd w:val="0"/>
      <w:spacing w:before="0" w:after="120"/>
      <w:ind w:left="432" w:right="0"/>
      <w:textAlignment w:val="baseline"/>
    </w:pPr>
    <w:rPr>
      <w:rFonts w:ascii="Arial" w:hAnsi="Arial"/>
      <w:noProof/>
      <w:lang w:val="en-US"/>
    </w:rPr>
  </w:style>
  <w:style w:type="paragraph" w:customStyle="1" w:styleId="Section">
    <w:name w:val="Section"/>
    <w:basedOn w:val="Normal"/>
    <w:rsid w:val="002F01C7"/>
    <w:pPr>
      <w:tabs>
        <w:tab w:val="clear" w:pos="-720"/>
        <w:tab w:val="left" w:pos="0"/>
      </w:tabs>
      <w:suppressAutoHyphens w:val="0"/>
      <w:spacing w:before="360" w:after="120"/>
      <w:ind w:left="288" w:right="0" w:hanging="288"/>
      <w:jc w:val="left"/>
    </w:pPr>
    <w:rPr>
      <w:rFonts w:ascii="Arial" w:hAnsi="Arial"/>
      <w:b/>
      <w:lang w:val="en-US"/>
    </w:rPr>
  </w:style>
  <w:style w:type="paragraph" w:customStyle="1" w:styleId="NormalNumbering">
    <w:name w:val="Normal Numbering"/>
    <w:basedOn w:val="Normal"/>
    <w:rsid w:val="002F01C7"/>
    <w:pPr>
      <w:tabs>
        <w:tab w:val="clear" w:pos="-720"/>
        <w:tab w:val="left" w:pos="0"/>
      </w:tabs>
      <w:suppressAutoHyphens w:val="0"/>
      <w:spacing w:before="0" w:after="120"/>
      <w:ind w:left="900" w:right="0" w:hanging="612"/>
      <w:jc w:val="left"/>
    </w:pPr>
    <w:rPr>
      <w:rFonts w:ascii="Arial" w:hAnsi="Arial"/>
      <w:sz w:val="20"/>
      <w:lang w:val="en-US"/>
    </w:rPr>
  </w:style>
  <w:style w:type="table" w:styleId="TableGrid">
    <w:name w:val="Table Grid"/>
    <w:basedOn w:val="TableNormal"/>
    <w:uiPriority w:val="39"/>
    <w:rsid w:val="007C2CE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96482"/>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52C8E"/>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288">
      <w:bodyDiv w:val="1"/>
      <w:marLeft w:val="0"/>
      <w:marRight w:val="0"/>
      <w:marTop w:val="0"/>
      <w:marBottom w:val="0"/>
      <w:divBdr>
        <w:top w:val="none" w:sz="0" w:space="0" w:color="auto"/>
        <w:left w:val="none" w:sz="0" w:space="0" w:color="auto"/>
        <w:bottom w:val="none" w:sz="0" w:space="0" w:color="auto"/>
        <w:right w:val="none" w:sz="0" w:space="0" w:color="auto"/>
      </w:divBdr>
    </w:div>
    <w:div w:id="478961771">
      <w:bodyDiv w:val="1"/>
      <w:marLeft w:val="0"/>
      <w:marRight w:val="0"/>
      <w:marTop w:val="0"/>
      <w:marBottom w:val="0"/>
      <w:divBdr>
        <w:top w:val="none" w:sz="0" w:space="0" w:color="auto"/>
        <w:left w:val="none" w:sz="0" w:space="0" w:color="auto"/>
        <w:bottom w:val="none" w:sz="0" w:space="0" w:color="auto"/>
        <w:right w:val="none" w:sz="0" w:space="0" w:color="auto"/>
      </w:divBdr>
    </w:div>
    <w:div w:id="1633747359">
      <w:bodyDiv w:val="1"/>
      <w:marLeft w:val="0"/>
      <w:marRight w:val="0"/>
      <w:marTop w:val="0"/>
      <w:marBottom w:val="0"/>
      <w:divBdr>
        <w:top w:val="none" w:sz="0" w:space="0" w:color="auto"/>
        <w:left w:val="none" w:sz="0" w:space="0" w:color="auto"/>
        <w:bottom w:val="none" w:sz="0" w:space="0" w:color="auto"/>
        <w:right w:val="none" w:sz="0" w:space="0" w:color="auto"/>
      </w:divBdr>
    </w:div>
    <w:div w:id="1684480039">
      <w:bodyDiv w:val="1"/>
      <w:marLeft w:val="0"/>
      <w:marRight w:val="0"/>
      <w:marTop w:val="0"/>
      <w:marBottom w:val="0"/>
      <w:divBdr>
        <w:top w:val="none" w:sz="0" w:space="0" w:color="auto"/>
        <w:left w:val="none" w:sz="0" w:space="0" w:color="auto"/>
        <w:bottom w:val="none" w:sz="0" w:space="0" w:color="auto"/>
        <w:right w:val="none" w:sz="0" w:space="0" w:color="auto"/>
      </w:divBdr>
    </w:div>
    <w:div w:id="1783377368">
      <w:bodyDiv w:val="1"/>
      <w:marLeft w:val="0"/>
      <w:marRight w:val="0"/>
      <w:marTop w:val="0"/>
      <w:marBottom w:val="0"/>
      <w:divBdr>
        <w:top w:val="none" w:sz="0" w:space="0" w:color="auto"/>
        <w:left w:val="none" w:sz="0" w:space="0" w:color="auto"/>
        <w:bottom w:val="none" w:sz="0" w:space="0" w:color="auto"/>
        <w:right w:val="none" w:sz="0" w:space="0" w:color="auto"/>
      </w:divBdr>
    </w:div>
    <w:div w:id="1840657550">
      <w:bodyDiv w:val="1"/>
      <w:marLeft w:val="0"/>
      <w:marRight w:val="0"/>
      <w:marTop w:val="0"/>
      <w:marBottom w:val="0"/>
      <w:divBdr>
        <w:top w:val="none" w:sz="0" w:space="0" w:color="auto"/>
        <w:left w:val="none" w:sz="0" w:space="0" w:color="auto"/>
        <w:bottom w:val="none" w:sz="0" w:space="0" w:color="auto"/>
        <w:right w:val="none" w:sz="0" w:space="0" w:color="auto"/>
      </w:divBdr>
      <w:divsChild>
        <w:div w:id="6370367">
          <w:marLeft w:val="547"/>
          <w:marRight w:val="0"/>
          <w:marTop w:val="0"/>
          <w:marBottom w:val="0"/>
          <w:divBdr>
            <w:top w:val="none" w:sz="0" w:space="0" w:color="auto"/>
            <w:left w:val="none" w:sz="0" w:space="0" w:color="auto"/>
            <w:bottom w:val="none" w:sz="0" w:space="0" w:color="auto"/>
            <w:right w:val="none" w:sz="0" w:space="0" w:color="auto"/>
          </w:divBdr>
        </w:div>
      </w:divsChild>
    </w:div>
    <w:div w:id="19346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71F6-2744-4181-9150-C3DD2D2F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4280</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OP10 Design control</vt:lpstr>
    </vt:vector>
  </TitlesOfParts>
  <Company> </Company>
  <LinksUpToDate>false</LinksUpToDate>
  <CharactersWithSpaces>28725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OP10 Design control</dc:title>
  <dc:subject/>
  <dc:creator>wld</dc:creator>
  <cp:keywords/>
  <dc:description/>
  <cp:lastModifiedBy>James Fairbairn</cp:lastModifiedBy>
  <cp:revision>4</cp:revision>
  <cp:lastPrinted>2020-03-13T11:28:00Z</cp:lastPrinted>
  <dcterms:created xsi:type="dcterms:W3CDTF">2025-06-20T12:59:00Z</dcterms:created>
  <dcterms:modified xsi:type="dcterms:W3CDTF">2025-06-20T13:03:00Z</dcterms:modified>
</cp:coreProperties>
</file>