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8"/>
        <w:gridCol w:w="11224"/>
      </w:tblGrid>
      <w:tr w:rsidR="002E27F6" w:rsidRPr="002E27F6" w14:paraId="13DD6273" w14:textId="77777777" w:rsidTr="00983378"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3D4A914" w14:textId="2D114770" w:rsidR="002E27F6" w:rsidRPr="002E27F6" w:rsidRDefault="002E27F6" w:rsidP="002E27F6">
            <w:pPr>
              <w:rPr>
                <w:rFonts w:eastAsia="Times New Roman" w:cs="Times New Roman"/>
                <w:b/>
                <w:bCs/>
                <w:szCs w:val="20"/>
                <w:lang w:val="en"/>
              </w:rPr>
            </w:pPr>
            <w:bookmarkStart w:id="0" w:name="_Toc508898021"/>
            <w:r w:rsidRPr="002E27F6">
              <w:rPr>
                <w:rFonts w:eastAsia="Times New Roman" w:cs="Times New Roman"/>
                <w:b/>
                <w:bCs/>
                <w:szCs w:val="20"/>
                <w:lang w:val="en"/>
              </w:rPr>
              <w:t>Test Overview</w:t>
            </w:r>
          </w:p>
        </w:tc>
        <w:tc>
          <w:tcPr>
            <w:tcW w:w="1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3EB5" w14:textId="77777777" w:rsidR="002E27F6" w:rsidRPr="002E27F6" w:rsidRDefault="002E27F6" w:rsidP="002E27F6">
            <w:pPr>
              <w:tabs>
                <w:tab w:val="left" w:pos="6120"/>
              </w:tabs>
              <w:spacing w:after="0" w:line="240" w:lineRule="auto"/>
              <w:rPr>
                <w:rFonts w:eastAsia="Times New Roman" w:cs="Times New Roman"/>
                <w:b/>
                <w:bCs/>
                <w:sz w:val="32"/>
                <w:szCs w:val="32"/>
                <w:lang w:val="en"/>
              </w:rPr>
            </w:pPr>
          </w:p>
        </w:tc>
      </w:tr>
      <w:tr w:rsidR="002E27F6" w:rsidRPr="002E27F6" w14:paraId="0EA8C9EB" w14:textId="77777777" w:rsidTr="00983378"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F168E34" w14:textId="40A408C8" w:rsidR="002E27F6" w:rsidRPr="002E27F6" w:rsidRDefault="002E27F6" w:rsidP="003E0327">
            <w:pPr>
              <w:rPr>
                <w:rFonts w:eastAsia="Times New Roman" w:cs="Times New Roman"/>
                <w:b/>
                <w:bCs/>
                <w:szCs w:val="20"/>
                <w:lang w:val="en"/>
              </w:rPr>
            </w:pPr>
            <w:r w:rsidRPr="002E27F6">
              <w:rPr>
                <w:rFonts w:eastAsia="Times New Roman" w:cs="Times New Roman"/>
                <w:b/>
                <w:bCs/>
                <w:szCs w:val="20"/>
                <w:lang w:val="en"/>
              </w:rPr>
              <w:t xml:space="preserve">Software </w:t>
            </w:r>
            <w:ins w:id="1" w:author="James" w:date="2023-11-07T10:02:00Z">
              <w:r w:rsidR="003E0327">
                <w:rPr>
                  <w:rFonts w:eastAsia="Times New Roman" w:cs="Times New Roman"/>
                  <w:b/>
                  <w:bCs/>
                  <w:szCs w:val="20"/>
                  <w:lang w:val="en"/>
                </w:rPr>
                <w:t>BUILD</w:t>
              </w:r>
            </w:ins>
            <w:del w:id="2" w:author="James" w:date="2023-11-07T10:02:00Z">
              <w:r w:rsidRPr="002E27F6" w:rsidDel="003E0327">
                <w:rPr>
                  <w:rFonts w:eastAsia="Times New Roman" w:cs="Times New Roman"/>
                  <w:b/>
                  <w:bCs/>
                  <w:szCs w:val="20"/>
                  <w:lang w:val="en"/>
                </w:rPr>
                <w:delText>Version</w:delText>
              </w:r>
            </w:del>
            <w:r w:rsidRPr="002E27F6">
              <w:rPr>
                <w:rFonts w:eastAsia="Times New Roman" w:cs="Times New Roman"/>
                <w:b/>
                <w:bCs/>
                <w:szCs w:val="20"/>
                <w:lang w:val="en"/>
              </w:rPr>
              <w:t xml:space="preserve"> </w:t>
            </w:r>
            <w:proofErr w:type="spellStart"/>
            <w:ins w:id="3" w:author="James" w:date="2023-11-07T10:04:00Z">
              <w:r w:rsidR="003E0327">
                <w:rPr>
                  <w:rFonts w:eastAsia="Times New Roman" w:cs="Times New Roman"/>
                  <w:b/>
                  <w:bCs/>
                  <w:szCs w:val="20"/>
                  <w:lang w:val="en"/>
                </w:rPr>
                <w:t>yymmdd</w:t>
              </w:r>
              <w:proofErr w:type="spellEnd"/>
              <w:r w:rsidR="003E0327">
                <w:rPr>
                  <w:rFonts w:eastAsia="Times New Roman" w:cs="Times New Roman"/>
                  <w:b/>
                  <w:bCs/>
                  <w:szCs w:val="20"/>
                  <w:lang w:val="en"/>
                </w:rPr>
                <w:t xml:space="preserve"> </w:t>
              </w:r>
            </w:ins>
            <w:r w:rsidRPr="002E27F6">
              <w:rPr>
                <w:rFonts w:eastAsia="Times New Roman" w:cs="Times New Roman"/>
                <w:b/>
                <w:bCs/>
                <w:szCs w:val="20"/>
                <w:lang w:val="en"/>
              </w:rPr>
              <w:t>to be tested</w:t>
            </w:r>
          </w:p>
        </w:tc>
        <w:tc>
          <w:tcPr>
            <w:tcW w:w="1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1A1F" w14:textId="77777777" w:rsidR="002E27F6" w:rsidRPr="002E27F6" w:rsidRDefault="002E27F6" w:rsidP="002E27F6">
            <w:pPr>
              <w:tabs>
                <w:tab w:val="left" w:pos="6120"/>
              </w:tabs>
              <w:spacing w:after="0" w:line="240" w:lineRule="auto"/>
              <w:rPr>
                <w:rFonts w:eastAsia="Times New Roman" w:cs="Times New Roman"/>
                <w:b/>
                <w:bCs/>
                <w:i/>
                <w:sz w:val="32"/>
                <w:szCs w:val="32"/>
                <w:lang w:val="en"/>
              </w:rPr>
            </w:pPr>
          </w:p>
        </w:tc>
      </w:tr>
      <w:tr w:rsidR="002E27F6" w:rsidRPr="002E27F6" w14:paraId="4F5C6736" w14:textId="77777777" w:rsidTr="00983378"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56E7C0" w14:textId="77777777" w:rsidR="002E27F6" w:rsidRPr="002E27F6" w:rsidRDefault="002E27F6" w:rsidP="002E27F6">
            <w:pPr>
              <w:rPr>
                <w:rFonts w:eastAsia="Times New Roman" w:cs="Times New Roman"/>
                <w:b/>
                <w:bCs/>
                <w:szCs w:val="20"/>
                <w:lang w:val="en"/>
              </w:rPr>
            </w:pPr>
            <w:r w:rsidRPr="002E27F6">
              <w:rPr>
                <w:rFonts w:eastAsia="Times New Roman" w:cs="Times New Roman"/>
                <w:b/>
                <w:bCs/>
                <w:szCs w:val="20"/>
                <w:lang w:val="en"/>
              </w:rPr>
              <w:t>Hardware/Equipment Configuration for testing</w:t>
            </w:r>
          </w:p>
        </w:tc>
        <w:tc>
          <w:tcPr>
            <w:tcW w:w="1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5B779" w14:textId="77777777" w:rsidR="002E27F6" w:rsidRPr="002E27F6" w:rsidRDefault="002E27F6" w:rsidP="002E27F6">
            <w:pPr>
              <w:tabs>
                <w:tab w:val="left" w:pos="6120"/>
              </w:tabs>
              <w:spacing w:after="0" w:line="240" w:lineRule="auto"/>
              <w:rPr>
                <w:rFonts w:eastAsia="Times New Roman" w:cs="Times New Roman"/>
                <w:b/>
                <w:bCs/>
                <w:i/>
                <w:sz w:val="32"/>
                <w:szCs w:val="32"/>
                <w:lang w:val="en"/>
              </w:rPr>
            </w:pPr>
          </w:p>
        </w:tc>
      </w:tr>
      <w:tr w:rsidR="002E27F6" w:rsidRPr="002E27F6" w14:paraId="6BEDC368" w14:textId="77777777" w:rsidTr="00983378"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F05CAF" w14:textId="77777777" w:rsidR="002E27F6" w:rsidRPr="002E27F6" w:rsidRDefault="002E27F6" w:rsidP="002E27F6">
            <w:pPr>
              <w:rPr>
                <w:rFonts w:eastAsia="Times New Roman" w:cs="Times New Roman"/>
                <w:b/>
                <w:bCs/>
                <w:szCs w:val="20"/>
                <w:lang w:val="en"/>
              </w:rPr>
            </w:pPr>
            <w:r w:rsidRPr="002E27F6">
              <w:rPr>
                <w:rFonts w:eastAsia="Times New Roman" w:cs="Times New Roman"/>
                <w:b/>
                <w:bCs/>
                <w:szCs w:val="20"/>
                <w:lang w:val="en"/>
              </w:rPr>
              <w:t>Test Tools</w:t>
            </w:r>
          </w:p>
        </w:tc>
        <w:tc>
          <w:tcPr>
            <w:tcW w:w="1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65C9" w14:textId="77777777" w:rsidR="002E27F6" w:rsidRPr="002E27F6" w:rsidRDefault="002E27F6" w:rsidP="002E27F6">
            <w:pPr>
              <w:tabs>
                <w:tab w:val="left" w:pos="6120"/>
              </w:tabs>
              <w:spacing w:after="0" w:line="240" w:lineRule="auto"/>
              <w:rPr>
                <w:rFonts w:eastAsia="Times New Roman" w:cs="Times New Roman"/>
                <w:b/>
                <w:bCs/>
                <w:i/>
                <w:sz w:val="32"/>
                <w:szCs w:val="32"/>
                <w:lang w:val="en"/>
              </w:rPr>
            </w:pPr>
          </w:p>
        </w:tc>
      </w:tr>
      <w:tr w:rsidR="002E27F6" w:rsidRPr="002E27F6" w14:paraId="538321E9" w14:textId="77777777" w:rsidTr="00983378"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B6E627F" w14:textId="77777777" w:rsidR="002E27F6" w:rsidRPr="002E27F6" w:rsidRDefault="002E27F6" w:rsidP="002E27F6">
            <w:pPr>
              <w:rPr>
                <w:rFonts w:eastAsia="Times New Roman" w:cs="Times New Roman"/>
                <w:b/>
                <w:bCs/>
                <w:szCs w:val="20"/>
                <w:lang w:val="en"/>
              </w:rPr>
            </w:pPr>
            <w:r w:rsidRPr="002E27F6">
              <w:rPr>
                <w:rFonts w:eastAsia="Times New Roman" w:cs="Times New Roman"/>
                <w:b/>
                <w:bCs/>
                <w:szCs w:val="20"/>
                <w:lang w:val="en"/>
              </w:rPr>
              <w:t>Test Set-up</w:t>
            </w:r>
          </w:p>
        </w:tc>
        <w:tc>
          <w:tcPr>
            <w:tcW w:w="1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56365" w14:textId="77777777" w:rsidR="002E27F6" w:rsidRPr="002E27F6" w:rsidRDefault="002E27F6" w:rsidP="002E27F6">
            <w:pPr>
              <w:tabs>
                <w:tab w:val="left" w:pos="6120"/>
              </w:tabs>
              <w:spacing w:after="0" w:line="240" w:lineRule="auto"/>
              <w:rPr>
                <w:rFonts w:eastAsia="Times New Roman" w:cs="Times New Roman"/>
                <w:b/>
                <w:bCs/>
                <w:sz w:val="32"/>
                <w:szCs w:val="32"/>
                <w:lang w:val="en"/>
              </w:rPr>
            </w:pPr>
          </w:p>
        </w:tc>
      </w:tr>
    </w:tbl>
    <w:p w14:paraId="4D25E43B" w14:textId="77777777" w:rsidR="007D266A" w:rsidRDefault="007D266A" w:rsidP="005E1739">
      <w:pPr>
        <w:tabs>
          <w:tab w:val="left" w:pos="6120"/>
        </w:tabs>
        <w:spacing w:after="0" w:line="240" w:lineRule="auto"/>
        <w:rPr>
          <w:rFonts w:eastAsia="Times New Roman" w:cs="Times New Roman"/>
          <w:b/>
          <w:bCs/>
          <w:sz w:val="32"/>
          <w:szCs w:val="32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87"/>
      </w:tblGrid>
      <w:tr w:rsidR="00F02C94" w:rsidRPr="00F02C94" w14:paraId="0E54CB2F" w14:textId="77777777" w:rsidTr="00AD1CCA">
        <w:tc>
          <w:tcPr>
            <w:tcW w:w="13887" w:type="dxa"/>
          </w:tcPr>
          <w:p w14:paraId="2848565C" w14:textId="77777777" w:rsidR="00C26E70" w:rsidRPr="00F02C94" w:rsidRDefault="00C26E70" w:rsidP="00C26E70">
            <w:pPr>
              <w:widowControl w:val="0"/>
              <w:spacing w:after="160" w:line="259" w:lineRule="auto"/>
              <w:rPr>
                <w:ins w:id="4" w:author="James" w:date="2023-11-06T15:42:00Z"/>
                <w:rFonts w:eastAsiaTheme="minorHAnsi"/>
                <w:i/>
                <w:color w:val="0070C0"/>
                <w:szCs w:val="22"/>
              </w:rPr>
            </w:pPr>
            <w:ins w:id="5" w:author="James" w:date="2023-11-06T15:42:00Z">
              <w:r w:rsidRPr="00F02C94">
                <w:rPr>
                  <w:rFonts w:eastAsiaTheme="minorHAnsi"/>
                  <w:i/>
                  <w:color w:val="0070C0"/>
                  <w:szCs w:val="22"/>
                </w:rPr>
                <w:t xml:space="preserve">INSTRUCTIONS FOR USE OF THIS TEMPLATE: </w:t>
              </w:r>
            </w:ins>
          </w:p>
          <w:p w14:paraId="62430966" w14:textId="20DA28DA" w:rsidR="004E6605" w:rsidRDefault="004E6605" w:rsidP="004E6605">
            <w:pPr>
              <w:widowControl w:val="0"/>
              <w:spacing w:after="160" w:line="259" w:lineRule="auto"/>
              <w:rPr>
                <w:ins w:id="6" w:author="James" w:date="2023-11-06T15:36:00Z"/>
                <w:rFonts w:eastAsiaTheme="minorHAnsi"/>
                <w:i/>
                <w:color w:val="0070C0"/>
                <w:szCs w:val="22"/>
              </w:rPr>
            </w:pPr>
            <w:ins w:id="7" w:author="James" w:date="2023-11-06T15:36:00Z">
              <w:r>
                <w:rPr>
                  <w:rFonts w:eastAsiaTheme="minorHAnsi"/>
                  <w:i/>
                  <w:color w:val="0070C0"/>
                  <w:szCs w:val="22"/>
                </w:rPr>
                <w:t xml:space="preserve">SSI has only one software </w:t>
              </w:r>
              <w:proofErr w:type="spellStart"/>
              <w:r>
                <w:rPr>
                  <w:rFonts w:eastAsiaTheme="minorHAnsi"/>
                  <w:i/>
                  <w:color w:val="0070C0"/>
                  <w:szCs w:val="22"/>
                </w:rPr>
                <w:t>Visi</w:t>
              </w:r>
              <w:proofErr w:type="spellEnd"/>
              <w:r>
                <w:rPr>
                  <w:rFonts w:eastAsiaTheme="minorHAnsi"/>
                  <w:i/>
                  <w:color w:val="0070C0"/>
                  <w:szCs w:val="22"/>
                </w:rPr>
                <w:t xml:space="preserve">-Download.  SSI has developed a series of tests and verification and validation procedures which are employed to ensure the integrity of any new Build of </w:t>
              </w:r>
              <w:proofErr w:type="spellStart"/>
              <w:r>
                <w:rPr>
                  <w:rFonts w:eastAsiaTheme="minorHAnsi"/>
                  <w:i/>
                  <w:color w:val="0070C0"/>
                  <w:szCs w:val="22"/>
                </w:rPr>
                <w:t>Visi</w:t>
              </w:r>
              <w:proofErr w:type="spellEnd"/>
              <w:r>
                <w:rPr>
                  <w:rFonts w:eastAsiaTheme="minorHAnsi"/>
                  <w:i/>
                  <w:color w:val="0070C0"/>
                  <w:szCs w:val="22"/>
                </w:rPr>
                <w:t>-Download before i</w:t>
              </w:r>
            </w:ins>
            <w:ins w:id="8" w:author="James" w:date="2023-11-06T15:51:00Z">
              <w:r w:rsidR="00D94970">
                <w:rPr>
                  <w:rFonts w:eastAsiaTheme="minorHAnsi"/>
                  <w:i/>
                  <w:color w:val="0070C0"/>
                  <w:szCs w:val="22"/>
                </w:rPr>
                <w:t>t</w:t>
              </w:r>
            </w:ins>
            <w:ins w:id="9" w:author="James" w:date="2023-11-06T15:36:00Z">
              <w:r>
                <w:rPr>
                  <w:rFonts w:eastAsiaTheme="minorHAnsi"/>
                  <w:i/>
                  <w:color w:val="0070C0"/>
                  <w:szCs w:val="22"/>
                </w:rPr>
                <w:t xml:space="preserve"> is released. These include</w:t>
              </w:r>
            </w:ins>
          </w:p>
          <w:p w14:paraId="32953970" w14:textId="77777777" w:rsidR="004E6605" w:rsidRDefault="004E6605" w:rsidP="00F02C94">
            <w:pPr>
              <w:widowControl w:val="0"/>
              <w:spacing w:after="160" w:line="259" w:lineRule="auto"/>
              <w:rPr>
                <w:ins w:id="10" w:author="James" w:date="2023-11-06T15:36:00Z"/>
                <w:rFonts w:eastAsiaTheme="minorHAnsi"/>
                <w:i/>
                <w:color w:val="0070C0"/>
                <w:szCs w:val="22"/>
              </w:rPr>
            </w:pPr>
          </w:p>
          <w:tbl>
            <w:tblPr>
              <w:tblStyle w:val="TableGrid"/>
              <w:tblW w:w="8397" w:type="dxa"/>
              <w:tblLook w:val="04A0" w:firstRow="1" w:lastRow="0" w:firstColumn="1" w:lastColumn="0" w:noHBand="0" w:noVBand="1"/>
            </w:tblPr>
            <w:tblGrid>
              <w:gridCol w:w="1977"/>
              <w:gridCol w:w="6420"/>
            </w:tblGrid>
            <w:tr w:rsidR="00C26E70" w:rsidRPr="00D17894" w14:paraId="4C637A4E" w14:textId="77777777" w:rsidTr="00654268">
              <w:trPr>
                <w:ins w:id="11" w:author="James" w:date="2023-11-06T15:42:00Z"/>
              </w:trPr>
              <w:tc>
                <w:tcPr>
                  <w:tcW w:w="1977" w:type="dxa"/>
                </w:tcPr>
                <w:p w14:paraId="2B28E07C" w14:textId="77777777" w:rsidR="00C26E70" w:rsidRPr="00D17894" w:rsidRDefault="00C26E70" w:rsidP="00C26E70">
                  <w:pPr>
                    <w:widowControl w:val="0"/>
                    <w:spacing w:before="120"/>
                    <w:jc w:val="both"/>
                    <w:rPr>
                      <w:ins w:id="12" w:author="James" w:date="2023-11-06T15:42:00Z"/>
                      <w:b/>
                      <w:i/>
                    </w:rPr>
                  </w:pPr>
                  <w:ins w:id="13" w:author="James" w:date="2023-11-06T15:42:00Z">
                    <w:r>
                      <w:t>SSI-QF-20J</w:t>
                    </w:r>
                  </w:ins>
                </w:p>
              </w:tc>
              <w:tc>
                <w:tcPr>
                  <w:tcW w:w="6420" w:type="dxa"/>
                </w:tcPr>
                <w:p w14:paraId="5A38B423" w14:textId="77777777" w:rsidR="00C26E70" w:rsidRPr="00D17894" w:rsidRDefault="00C26E70" w:rsidP="00C26E70">
                  <w:pPr>
                    <w:widowControl w:val="0"/>
                    <w:spacing w:before="120"/>
                    <w:jc w:val="both"/>
                    <w:rPr>
                      <w:ins w:id="14" w:author="James" w:date="2023-11-06T15:42:00Z"/>
                      <w:b/>
                      <w:i/>
                    </w:rPr>
                  </w:pPr>
                  <w:proofErr w:type="spellStart"/>
                  <w:ins w:id="15" w:author="James" w:date="2023-11-06T15:42:00Z">
                    <w:r w:rsidRPr="00D17894">
                      <w:t>Visi</w:t>
                    </w:r>
                    <w:proofErr w:type="spellEnd"/>
                    <w:r w:rsidRPr="00D17894">
                      <w:t>-Software release version control</w:t>
                    </w:r>
                    <w:r>
                      <w:t xml:space="preserve"> </w:t>
                    </w:r>
                  </w:ins>
                </w:p>
              </w:tc>
            </w:tr>
            <w:tr w:rsidR="00C26E70" w:rsidRPr="00D17894" w14:paraId="7B86344A" w14:textId="77777777" w:rsidTr="00654268">
              <w:trPr>
                <w:ins w:id="16" w:author="James" w:date="2023-11-06T15:42:00Z"/>
              </w:trPr>
              <w:tc>
                <w:tcPr>
                  <w:tcW w:w="1977" w:type="dxa"/>
                </w:tcPr>
                <w:p w14:paraId="1F57E924" w14:textId="77777777" w:rsidR="00C26E70" w:rsidRPr="00D17894" w:rsidRDefault="00C26E70" w:rsidP="00C26E70">
                  <w:pPr>
                    <w:widowControl w:val="0"/>
                    <w:spacing w:before="120"/>
                    <w:jc w:val="both"/>
                    <w:rPr>
                      <w:ins w:id="17" w:author="James" w:date="2023-11-06T15:42:00Z"/>
                      <w:b/>
                      <w:i/>
                    </w:rPr>
                  </w:pPr>
                  <w:ins w:id="18" w:author="James" w:date="2023-11-06T15:42:00Z">
                    <w:r w:rsidRPr="00A0788D">
                      <w:t>SSI-QF-20K</w:t>
                    </w:r>
                  </w:ins>
                </w:p>
              </w:tc>
              <w:tc>
                <w:tcPr>
                  <w:tcW w:w="6420" w:type="dxa"/>
                </w:tcPr>
                <w:p w14:paraId="0A97C5A6" w14:textId="77777777" w:rsidR="00C26E70" w:rsidRPr="00D17894" w:rsidRDefault="00C26E70" w:rsidP="00C26E70">
                  <w:pPr>
                    <w:widowControl w:val="0"/>
                    <w:spacing w:before="120"/>
                    <w:jc w:val="both"/>
                    <w:rPr>
                      <w:ins w:id="19" w:author="James" w:date="2023-11-06T15:42:00Z"/>
                      <w:b/>
                      <w:i/>
                    </w:rPr>
                  </w:pPr>
                  <w:ins w:id="20" w:author="James" w:date="2023-11-06T15:42:00Z">
                    <w:r w:rsidRPr="00A0788D">
                      <w:t xml:space="preserve">Software Checklist </w:t>
                    </w:r>
                  </w:ins>
                </w:p>
              </w:tc>
            </w:tr>
            <w:tr w:rsidR="00C26E70" w:rsidRPr="00BC0DA8" w14:paraId="6817ED59" w14:textId="77777777" w:rsidTr="00654268">
              <w:trPr>
                <w:trHeight w:val="335"/>
                <w:ins w:id="21" w:author="James" w:date="2023-11-06T15:42:00Z"/>
              </w:trPr>
              <w:tc>
                <w:tcPr>
                  <w:tcW w:w="1977" w:type="dxa"/>
                </w:tcPr>
                <w:p w14:paraId="6690E38E" w14:textId="77777777" w:rsidR="00C26E70" w:rsidRPr="00D17894" w:rsidRDefault="00C26E70" w:rsidP="00C26E70">
                  <w:pPr>
                    <w:widowControl w:val="0"/>
                    <w:spacing w:before="120"/>
                    <w:jc w:val="both"/>
                    <w:rPr>
                      <w:ins w:id="22" w:author="James" w:date="2023-11-06T15:42:00Z"/>
                      <w:b/>
                      <w:i/>
                    </w:rPr>
                  </w:pPr>
                  <w:ins w:id="23" w:author="James" w:date="2023-11-06T15:42:00Z">
                    <w:r w:rsidRPr="00A0788D">
                      <w:t>SSI-QF-20L</w:t>
                    </w:r>
                  </w:ins>
                </w:p>
              </w:tc>
              <w:tc>
                <w:tcPr>
                  <w:tcW w:w="6420" w:type="dxa"/>
                </w:tcPr>
                <w:p w14:paraId="5F76B558" w14:textId="77777777" w:rsidR="00C26E70" w:rsidRPr="00BC0DA8" w:rsidRDefault="00C26E70" w:rsidP="00C26E70">
                  <w:pPr>
                    <w:widowControl w:val="0"/>
                    <w:spacing w:before="120"/>
                    <w:jc w:val="both"/>
                    <w:rPr>
                      <w:ins w:id="24" w:author="James" w:date="2023-11-06T15:42:00Z"/>
                      <w:b/>
                      <w:i/>
                    </w:rPr>
                  </w:pPr>
                  <w:ins w:id="25" w:author="James" w:date="2023-11-06T15:42:00Z">
                    <w:r w:rsidRPr="00A0788D">
                      <w:t>Software Build no</w:t>
                    </w:r>
                    <w:r>
                      <w:t>.</w:t>
                    </w:r>
                    <w:r w:rsidRPr="00A0788D">
                      <w:t xml:space="preserve"> Summary o</w:t>
                    </w:r>
                    <w:r>
                      <w:t>f</w:t>
                    </w:r>
                    <w:r w:rsidRPr="00A0788D">
                      <w:t xml:space="preserve"> Cha</w:t>
                    </w:r>
                    <w:r>
                      <w:t>n</w:t>
                    </w:r>
                    <w:r w:rsidRPr="00A0788D">
                      <w:t>ges</w:t>
                    </w:r>
                  </w:ins>
                </w:p>
              </w:tc>
            </w:tr>
            <w:tr w:rsidR="00C26E70" w:rsidRPr="00A0788D" w14:paraId="421F5745" w14:textId="77777777" w:rsidTr="00654268">
              <w:trPr>
                <w:ins w:id="26" w:author="James" w:date="2023-11-06T15:42:00Z"/>
              </w:trPr>
              <w:tc>
                <w:tcPr>
                  <w:tcW w:w="1977" w:type="dxa"/>
                </w:tcPr>
                <w:p w14:paraId="78F95D40" w14:textId="77777777" w:rsidR="00C26E70" w:rsidRPr="00A0788D" w:rsidRDefault="00C26E70" w:rsidP="00C26E70">
                  <w:pPr>
                    <w:widowControl w:val="0"/>
                    <w:spacing w:before="120"/>
                    <w:jc w:val="both"/>
                    <w:rPr>
                      <w:ins w:id="27" w:author="James" w:date="2023-11-06T15:42:00Z"/>
                    </w:rPr>
                  </w:pPr>
                  <w:ins w:id="28" w:author="James" w:date="2023-11-06T15:42:00Z">
                    <w:r w:rsidRPr="00A0788D">
                      <w:t>TP400-93-1</w:t>
                    </w:r>
                  </w:ins>
                </w:p>
              </w:tc>
              <w:tc>
                <w:tcPr>
                  <w:tcW w:w="6420" w:type="dxa"/>
                </w:tcPr>
                <w:p w14:paraId="117B4C00" w14:textId="77777777" w:rsidR="00C26E70" w:rsidRPr="00A0788D" w:rsidRDefault="00C26E70" w:rsidP="00C26E70">
                  <w:pPr>
                    <w:widowControl w:val="0"/>
                    <w:spacing w:before="120"/>
                    <w:jc w:val="both"/>
                    <w:rPr>
                      <w:ins w:id="29" w:author="James" w:date="2023-11-06T15:42:00Z"/>
                    </w:rPr>
                  </w:pPr>
                  <w:ins w:id="30" w:author="James" w:date="2023-11-06T15:42:00Z">
                    <w:r w:rsidRPr="00A0788D">
                      <w:t xml:space="preserve">Method to validate data downloaded by </w:t>
                    </w:r>
                    <w:proofErr w:type="spellStart"/>
                    <w:r w:rsidRPr="00A0788D">
                      <w:t>Visi</w:t>
                    </w:r>
                    <w:proofErr w:type="spellEnd"/>
                  </w:ins>
                </w:p>
              </w:tc>
            </w:tr>
            <w:tr w:rsidR="00C26E70" w:rsidRPr="00A0788D" w14:paraId="276FAE13" w14:textId="77777777" w:rsidTr="00654268">
              <w:trPr>
                <w:ins w:id="31" w:author="James" w:date="2023-11-06T15:42:00Z"/>
              </w:trPr>
              <w:tc>
                <w:tcPr>
                  <w:tcW w:w="1977" w:type="dxa"/>
                </w:tcPr>
                <w:p w14:paraId="4763BF8B" w14:textId="77777777" w:rsidR="00C26E70" w:rsidRPr="00A0788D" w:rsidRDefault="00C26E70" w:rsidP="00C26E70">
                  <w:pPr>
                    <w:widowControl w:val="0"/>
                    <w:spacing w:before="120"/>
                    <w:jc w:val="both"/>
                    <w:rPr>
                      <w:ins w:id="32" w:author="James" w:date="2023-11-06T15:42:00Z"/>
                    </w:rPr>
                  </w:pPr>
                  <w:ins w:id="33" w:author="James" w:date="2023-11-06T15:42:00Z">
                    <w:r w:rsidRPr="00BC0DA8">
                      <w:t>TP-400-94</w:t>
                    </w:r>
                  </w:ins>
                </w:p>
              </w:tc>
              <w:tc>
                <w:tcPr>
                  <w:tcW w:w="6420" w:type="dxa"/>
                </w:tcPr>
                <w:p w14:paraId="58B80A4A" w14:textId="77777777" w:rsidR="00C26E70" w:rsidRPr="00A0788D" w:rsidRDefault="00C26E70" w:rsidP="00C26E70">
                  <w:pPr>
                    <w:widowControl w:val="0"/>
                    <w:spacing w:before="120"/>
                    <w:jc w:val="both"/>
                    <w:rPr>
                      <w:ins w:id="34" w:author="James" w:date="2023-11-06T15:42:00Z"/>
                    </w:rPr>
                  </w:pPr>
                  <w:proofErr w:type="spellStart"/>
                  <w:ins w:id="35" w:author="James" w:date="2023-11-06T15:42:00Z">
                    <w:r w:rsidRPr="00BC0DA8">
                      <w:t>Visi</w:t>
                    </w:r>
                    <w:proofErr w:type="spellEnd"/>
                    <w:r w:rsidRPr="00BC0DA8">
                      <w:t xml:space="preserve">-Download Verification </w:t>
                    </w:r>
                  </w:ins>
                </w:p>
              </w:tc>
            </w:tr>
            <w:tr w:rsidR="00C26E70" w:rsidRPr="00BC0DA8" w14:paraId="1444FB3A" w14:textId="77777777" w:rsidTr="00654268">
              <w:trPr>
                <w:ins w:id="36" w:author="James" w:date="2023-11-06T15:42:00Z"/>
              </w:trPr>
              <w:tc>
                <w:tcPr>
                  <w:tcW w:w="1977" w:type="dxa"/>
                </w:tcPr>
                <w:p w14:paraId="0275C5AE" w14:textId="77777777" w:rsidR="00C26E70" w:rsidRPr="00BC0DA8" w:rsidRDefault="00C26E70" w:rsidP="00C26E70">
                  <w:pPr>
                    <w:widowControl w:val="0"/>
                    <w:spacing w:before="120"/>
                    <w:jc w:val="both"/>
                    <w:rPr>
                      <w:ins w:id="37" w:author="James" w:date="2023-11-06T15:42:00Z"/>
                    </w:rPr>
                  </w:pPr>
                  <w:ins w:id="38" w:author="James" w:date="2023-11-06T15:42:00Z">
                    <w:r w:rsidRPr="00BC0DA8">
                      <w:t>TP-400-95</w:t>
                    </w:r>
                  </w:ins>
                </w:p>
              </w:tc>
              <w:tc>
                <w:tcPr>
                  <w:tcW w:w="6420" w:type="dxa"/>
                </w:tcPr>
                <w:p w14:paraId="7B2D4F37" w14:textId="77777777" w:rsidR="00C26E70" w:rsidRPr="00BC0DA8" w:rsidRDefault="00C26E70" w:rsidP="00C26E70">
                  <w:pPr>
                    <w:widowControl w:val="0"/>
                    <w:spacing w:before="120"/>
                    <w:jc w:val="both"/>
                    <w:rPr>
                      <w:ins w:id="39" w:author="James" w:date="2023-11-06T15:42:00Z"/>
                    </w:rPr>
                  </w:pPr>
                  <w:proofErr w:type="spellStart"/>
                  <w:ins w:id="40" w:author="James" w:date="2023-11-06T15:42:00Z">
                    <w:r w:rsidRPr="00BC0DA8">
                      <w:t>Visi</w:t>
                    </w:r>
                    <w:proofErr w:type="spellEnd"/>
                    <w:r w:rsidRPr="00BC0DA8">
                      <w:t>-Download analysis verification</w:t>
                    </w:r>
                    <w:r>
                      <w:t xml:space="preserve"> </w:t>
                    </w:r>
                  </w:ins>
                </w:p>
              </w:tc>
            </w:tr>
            <w:tr w:rsidR="00C26E70" w:rsidRPr="00BC0DA8" w14:paraId="0E12A120" w14:textId="77777777" w:rsidTr="00654268">
              <w:trPr>
                <w:ins w:id="41" w:author="James" w:date="2023-11-06T15:42:00Z"/>
              </w:trPr>
              <w:tc>
                <w:tcPr>
                  <w:tcW w:w="1977" w:type="dxa"/>
                </w:tcPr>
                <w:p w14:paraId="3566AF6C" w14:textId="77777777" w:rsidR="00C26E70" w:rsidRPr="00BC0DA8" w:rsidRDefault="00C26E70" w:rsidP="00C26E70">
                  <w:pPr>
                    <w:widowControl w:val="0"/>
                    <w:spacing w:before="120"/>
                    <w:jc w:val="both"/>
                    <w:rPr>
                      <w:ins w:id="42" w:author="James" w:date="2023-11-06T15:42:00Z"/>
                    </w:rPr>
                  </w:pPr>
                  <w:ins w:id="43" w:author="James" w:date="2023-11-06T15:42:00Z">
                    <w:r w:rsidRPr="00BC0DA8">
                      <w:t>TP-400-95</w:t>
                    </w:r>
                  </w:ins>
                </w:p>
              </w:tc>
              <w:tc>
                <w:tcPr>
                  <w:tcW w:w="6420" w:type="dxa"/>
                </w:tcPr>
                <w:p w14:paraId="3F64836C" w14:textId="77777777" w:rsidR="00C26E70" w:rsidRPr="00BC0DA8" w:rsidRDefault="00C26E70" w:rsidP="00C26E70">
                  <w:pPr>
                    <w:widowControl w:val="0"/>
                    <w:spacing w:before="120"/>
                    <w:jc w:val="both"/>
                    <w:rPr>
                      <w:ins w:id="44" w:author="James" w:date="2023-11-06T15:42:00Z"/>
                    </w:rPr>
                  </w:pPr>
                  <w:proofErr w:type="spellStart"/>
                  <w:ins w:id="45" w:author="James" w:date="2023-11-06T15:42:00Z">
                    <w:r w:rsidRPr="008522BC">
                      <w:t>Visi</w:t>
                    </w:r>
                    <w:proofErr w:type="spellEnd"/>
                    <w:r w:rsidRPr="008522BC">
                      <w:t>-Download Build [No.] functions checklist</w:t>
                    </w:r>
                  </w:ins>
                </w:p>
              </w:tc>
            </w:tr>
            <w:tr w:rsidR="00C26E70" w:rsidRPr="00BC0DA8" w14:paraId="2B6E96E3" w14:textId="77777777" w:rsidTr="00654268">
              <w:trPr>
                <w:ins w:id="46" w:author="James" w:date="2023-11-06T15:42:00Z"/>
              </w:trPr>
              <w:tc>
                <w:tcPr>
                  <w:tcW w:w="1977" w:type="dxa"/>
                </w:tcPr>
                <w:p w14:paraId="7BBC08C3" w14:textId="77777777" w:rsidR="00C26E70" w:rsidRPr="00BC0DA8" w:rsidRDefault="00C26E70" w:rsidP="00C26E70">
                  <w:pPr>
                    <w:widowControl w:val="0"/>
                    <w:spacing w:before="120"/>
                    <w:jc w:val="both"/>
                    <w:rPr>
                      <w:ins w:id="47" w:author="James" w:date="2023-11-06T15:42:00Z"/>
                    </w:rPr>
                  </w:pPr>
                  <w:ins w:id="48" w:author="James" w:date="2023-11-06T15:42:00Z">
                    <w:r>
                      <w:t>TP-400-97</w:t>
                    </w:r>
                  </w:ins>
                </w:p>
              </w:tc>
              <w:tc>
                <w:tcPr>
                  <w:tcW w:w="6420" w:type="dxa"/>
                </w:tcPr>
                <w:p w14:paraId="77A90D42" w14:textId="77777777" w:rsidR="00C26E70" w:rsidRPr="00BC0DA8" w:rsidRDefault="00C26E70" w:rsidP="00C26E70">
                  <w:pPr>
                    <w:widowControl w:val="0"/>
                    <w:spacing w:before="120"/>
                    <w:jc w:val="both"/>
                    <w:rPr>
                      <w:ins w:id="49" w:author="James" w:date="2023-11-06T15:42:00Z"/>
                    </w:rPr>
                  </w:pPr>
                  <w:ins w:id="50" w:author="James" w:date="2023-11-06T15:42:00Z">
                    <w:r w:rsidRPr="00BC0DA8">
                      <w:t xml:space="preserve">Verification for </w:t>
                    </w:r>
                    <w:proofErr w:type="spellStart"/>
                    <w:r w:rsidRPr="00BC0DA8">
                      <w:t>Visi</w:t>
                    </w:r>
                    <w:proofErr w:type="spellEnd"/>
                    <w:r w:rsidRPr="00BC0DA8">
                      <w:t xml:space="preserve">-Download </w:t>
                    </w:r>
                  </w:ins>
                </w:p>
              </w:tc>
            </w:tr>
          </w:tbl>
          <w:p w14:paraId="21C93A62" w14:textId="77777777" w:rsidR="004E6605" w:rsidRDefault="004E6605" w:rsidP="00F02C94">
            <w:pPr>
              <w:widowControl w:val="0"/>
              <w:spacing w:after="160" w:line="259" w:lineRule="auto"/>
              <w:rPr>
                <w:ins w:id="51" w:author="James" w:date="2023-11-06T15:36:00Z"/>
                <w:rFonts w:eastAsiaTheme="minorHAnsi"/>
                <w:i/>
                <w:color w:val="0070C0"/>
                <w:szCs w:val="22"/>
              </w:rPr>
            </w:pPr>
          </w:p>
          <w:p w14:paraId="7B2BC0EC" w14:textId="6011C494" w:rsidR="00C26E70" w:rsidRDefault="00C26E70" w:rsidP="00F02C94">
            <w:pPr>
              <w:widowControl w:val="0"/>
              <w:spacing w:after="160" w:line="259" w:lineRule="auto"/>
              <w:rPr>
                <w:ins w:id="52" w:author="James" w:date="2023-11-06T15:47:00Z"/>
                <w:rFonts w:eastAsiaTheme="minorHAnsi"/>
                <w:i/>
                <w:color w:val="0070C0"/>
                <w:szCs w:val="22"/>
              </w:rPr>
            </w:pPr>
            <w:ins w:id="53" w:author="James" w:date="2023-11-06T15:42:00Z">
              <w:r>
                <w:rPr>
                  <w:rFonts w:eastAsiaTheme="minorHAnsi"/>
                  <w:i/>
                  <w:color w:val="0070C0"/>
                  <w:szCs w:val="22"/>
                </w:rPr>
                <w:t>For each</w:t>
              </w:r>
            </w:ins>
            <w:ins w:id="54" w:author="James" w:date="2023-11-06T15:43:00Z">
              <w:r>
                <w:rPr>
                  <w:rFonts w:eastAsiaTheme="minorHAnsi"/>
                  <w:i/>
                  <w:color w:val="0070C0"/>
                  <w:szCs w:val="22"/>
                </w:rPr>
                <w:t xml:space="preserve"> new Build all these test</w:t>
              </w:r>
            </w:ins>
            <w:ins w:id="55" w:author="James" w:date="2023-11-06T16:02:00Z">
              <w:r w:rsidR="00654268">
                <w:rPr>
                  <w:rFonts w:eastAsiaTheme="minorHAnsi"/>
                  <w:i/>
                  <w:color w:val="0070C0"/>
                  <w:szCs w:val="22"/>
                </w:rPr>
                <w:t>s</w:t>
              </w:r>
            </w:ins>
            <w:ins w:id="56" w:author="James" w:date="2023-11-06T15:43:00Z">
              <w:r>
                <w:rPr>
                  <w:rFonts w:eastAsiaTheme="minorHAnsi"/>
                  <w:i/>
                  <w:color w:val="0070C0"/>
                  <w:szCs w:val="22"/>
                </w:rPr>
                <w:t xml:space="preserve"> must have been completed and passed. It is then the respo</w:t>
              </w:r>
            </w:ins>
            <w:ins w:id="57" w:author="James" w:date="2023-11-06T15:44:00Z">
              <w:r>
                <w:rPr>
                  <w:rFonts w:eastAsiaTheme="minorHAnsi"/>
                  <w:i/>
                  <w:color w:val="0070C0"/>
                  <w:szCs w:val="22"/>
                </w:rPr>
                <w:t>nsibility</w:t>
              </w:r>
            </w:ins>
            <w:ins w:id="58" w:author="James" w:date="2023-11-06T15:43:00Z">
              <w:r>
                <w:rPr>
                  <w:rFonts w:eastAsiaTheme="minorHAnsi"/>
                  <w:i/>
                  <w:color w:val="0070C0"/>
                  <w:szCs w:val="22"/>
                </w:rPr>
                <w:t xml:space="preserve"> o</w:t>
              </w:r>
            </w:ins>
            <w:ins w:id="59" w:author="James" w:date="2023-11-06T15:44:00Z">
              <w:r>
                <w:rPr>
                  <w:rFonts w:eastAsiaTheme="minorHAnsi"/>
                  <w:i/>
                  <w:color w:val="0070C0"/>
                  <w:szCs w:val="22"/>
                </w:rPr>
                <w:t>f</w:t>
              </w:r>
            </w:ins>
            <w:ins w:id="60" w:author="James" w:date="2023-11-06T15:43:00Z">
              <w:r>
                <w:rPr>
                  <w:rFonts w:eastAsiaTheme="minorHAnsi"/>
                  <w:i/>
                  <w:color w:val="0070C0"/>
                  <w:szCs w:val="22"/>
                </w:rPr>
                <w:t xml:space="preserve"> the </w:t>
              </w:r>
            </w:ins>
            <w:ins w:id="61" w:author="James" w:date="2023-11-06T15:44:00Z">
              <w:r>
                <w:rPr>
                  <w:rFonts w:eastAsiaTheme="minorHAnsi"/>
                  <w:i/>
                  <w:color w:val="0070C0"/>
                  <w:szCs w:val="22"/>
                </w:rPr>
                <w:t>t</w:t>
              </w:r>
            </w:ins>
            <w:ins w:id="62" w:author="James" w:date="2023-11-06T15:43:00Z">
              <w:r>
                <w:rPr>
                  <w:rFonts w:eastAsiaTheme="minorHAnsi"/>
                  <w:i/>
                  <w:color w:val="0070C0"/>
                  <w:szCs w:val="22"/>
                </w:rPr>
                <w:t>este</w:t>
              </w:r>
            </w:ins>
            <w:ins w:id="63" w:author="James" w:date="2023-11-06T15:45:00Z">
              <w:r>
                <w:rPr>
                  <w:rFonts w:eastAsiaTheme="minorHAnsi"/>
                  <w:i/>
                  <w:color w:val="0070C0"/>
                  <w:szCs w:val="22"/>
                </w:rPr>
                <w:t>r</w:t>
              </w:r>
            </w:ins>
            <w:ins w:id="64" w:author="James" w:date="2023-11-06T15:43:00Z">
              <w:r>
                <w:rPr>
                  <w:rFonts w:eastAsiaTheme="minorHAnsi"/>
                  <w:i/>
                  <w:color w:val="0070C0"/>
                  <w:szCs w:val="22"/>
                </w:rPr>
                <w:t xml:space="preserve"> to</w:t>
              </w:r>
            </w:ins>
            <w:ins w:id="65" w:author="James" w:date="2023-11-06T15:45:00Z">
              <w:r>
                <w:rPr>
                  <w:rFonts w:eastAsiaTheme="minorHAnsi"/>
                  <w:i/>
                  <w:color w:val="0070C0"/>
                  <w:szCs w:val="22"/>
                </w:rPr>
                <w:t xml:space="preserve"> </w:t>
              </w:r>
            </w:ins>
            <w:ins w:id="66" w:author="James" w:date="2023-11-06T15:43:00Z">
              <w:r>
                <w:rPr>
                  <w:rFonts w:eastAsiaTheme="minorHAnsi"/>
                  <w:i/>
                  <w:color w:val="0070C0"/>
                  <w:szCs w:val="22"/>
                </w:rPr>
                <w:t xml:space="preserve">ensure that </w:t>
              </w:r>
            </w:ins>
            <w:ins w:id="67" w:author="James" w:date="2023-11-06T15:44:00Z">
              <w:r>
                <w:rPr>
                  <w:rFonts w:eastAsiaTheme="minorHAnsi"/>
                  <w:i/>
                  <w:color w:val="0070C0"/>
                  <w:szCs w:val="22"/>
                </w:rPr>
                <w:t>all</w:t>
              </w:r>
            </w:ins>
            <w:ins w:id="68" w:author="James" w:date="2023-11-06T15:45:00Z">
              <w:r>
                <w:rPr>
                  <w:rFonts w:eastAsiaTheme="minorHAnsi"/>
                  <w:i/>
                  <w:color w:val="0070C0"/>
                  <w:szCs w:val="22"/>
                </w:rPr>
                <w:t xml:space="preserve"> Software Requiremen</w:t>
              </w:r>
            </w:ins>
            <w:ins w:id="69" w:author="James" w:date="2023-11-06T15:46:00Z">
              <w:r>
                <w:rPr>
                  <w:rFonts w:eastAsiaTheme="minorHAnsi"/>
                  <w:i/>
                  <w:color w:val="0070C0"/>
                  <w:szCs w:val="22"/>
                </w:rPr>
                <w:t>t Specifications (SSI-QF-20O) and Softwa</w:t>
              </w:r>
            </w:ins>
            <w:ins w:id="70" w:author="James" w:date="2023-11-06T16:01:00Z">
              <w:r w:rsidR="00D94970">
                <w:rPr>
                  <w:rFonts w:eastAsiaTheme="minorHAnsi"/>
                  <w:i/>
                  <w:color w:val="0070C0"/>
                  <w:szCs w:val="22"/>
                </w:rPr>
                <w:t>r</w:t>
              </w:r>
            </w:ins>
            <w:ins w:id="71" w:author="James" w:date="2023-11-06T15:46:00Z">
              <w:r>
                <w:rPr>
                  <w:rFonts w:eastAsiaTheme="minorHAnsi"/>
                  <w:i/>
                  <w:color w:val="0070C0"/>
                  <w:szCs w:val="22"/>
                </w:rPr>
                <w:t>e Func</w:t>
              </w:r>
            </w:ins>
            <w:ins w:id="72" w:author="James" w:date="2023-11-06T16:03:00Z">
              <w:r w:rsidR="00654268">
                <w:rPr>
                  <w:rFonts w:eastAsiaTheme="minorHAnsi"/>
                  <w:i/>
                  <w:color w:val="0070C0"/>
                  <w:szCs w:val="22"/>
                </w:rPr>
                <w:t>t</w:t>
              </w:r>
            </w:ins>
            <w:ins w:id="73" w:author="James" w:date="2023-11-06T15:46:00Z">
              <w:r>
                <w:rPr>
                  <w:rFonts w:eastAsiaTheme="minorHAnsi"/>
                  <w:i/>
                  <w:color w:val="0070C0"/>
                  <w:szCs w:val="22"/>
                </w:rPr>
                <w:t>ional Specification</w:t>
              </w:r>
            </w:ins>
            <w:ins w:id="74" w:author="James" w:date="2023-11-06T16:01:00Z">
              <w:r w:rsidR="00D94970">
                <w:rPr>
                  <w:rFonts w:eastAsiaTheme="minorHAnsi"/>
                  <w:i/>
                  <w:color w:val="0070C0"/>
                  <w:szCs w:val="22"/>
                </w:rPr>
                <w:t>s</w:t>
              </w:r>
            </w:ins>
            <w:ins w:id="75" w:author="James" w:date="2023-11-06T15:46:00Z">
              <w:r>
                <w:rPr>
                  <w:rFonts w:eastAsiaTheme="minorHAnsi"/>
                  <w:i/>
                  <w:color w:val="0070C0"/>
                  <w:szCs w:val="22"/>
                </w:rPr>
                <w:t xml:space="preserve"> </w:t>
              </w:r>
            </w:ins>
            <w:ins w:id="76" w:author="James" w:date="2023-11-06T16:01:00Z">
              <w:r w:rsidR="00D94970">
                <w:rPr>
                  <w:rFonts w:eastAsiaTheme="minorHAnsi"/>
                  <w:i/>
                  <w:color w:val="0070C0"/>
                  <w:szCs w:val="22"/>
                </w:rPr>
                <w:t>(</w:t>
              </w:r>
            </w:ins>
            <w:ins w:id="77" w:author="James" w:date="2023-11-06T15:46:00Z">
              <w:r>
                <w:rPr>
                  <w:rFonts w:eastAsiaTheme="minorHAnsi"/>
                  <w:i/>
                  <w:color w:val="0070C0"/>
                  <w:szCs w:val="22"/>
                </w:rPr>
                <w:t>SS</w:t>
              </w:r>
            </w:ins>
            <w:ins w:id="78" w:author="James" w:date="2023-11-06T16:01:00Z">
              <w:r w:rsidR="00D94970">
                <w:rPr>
                  <w:rFonts w:eastAsiaTheme="minorHAnsi"/>
                  <w:i/>
                  <w:color w:val="0070C0"/>
                  <w:szCs w:val="22"/>
                </w:rPr>
                <w:t>I</w:t>
              </w:r>
            </w:ins>
            <w:ins w:id="79" w:author="James" w:date="2023-11-06T15:46:00Z">
              <w:r>
                <w:rPr>
                  <w:rFonts w:eastAsiaTheme="minorHAnsi"/>
                  <w:i/>
                  <w:color w:val="0070C0"/>
                  <w:szCs w:val="22"/>
                </w:rPr>
                <w:t>-QF</w:t>
              </w:r>
            </w:ins>
            <w:ins w:id="80" w:author="James" w:date="2023-11-06T16:01:00Z">
              <w:r w:rsidR="00D94970">
                <w:rPr>
                  <w:rFonts w:eastAsiaTheme="minorHAnsi"/>
                  <w:i/>
                  <w:color w:val="0070C0"/>
                  <w:szCs w:val="22"/>
                </w:rPr>
                <w:t>-</w:t>
              </w:r>
            </w:ins>
            <w:ins w:id="81" w:author="James" w:date="2023-11-06T15:46:00Z">
              <w:r>
                <w:rPr>
                  <w:rFonts w:eastAsiaTheme="minorHAnsi"/>
                  <w:i/>
                  <w:color w:val="0070C0"/>
                  <w:szCs w:val="22"/>
                </w:rPr>
                <w:t>20P)</w:t>
              </w:r>
            </w:ins>
            <w:ins w:id="82" w:author="James" w:date="2023-11-06T15:47:00Z">
              <w:r>
                <w:rPr>
                  <w:rFonts w:eastAsiaTheme="minorHAnsi"/>
                  <w:i/>
                  <w:color w:val="0070C0"/>
                  <w:szCs w:val="22"/>
                </w:rPr>
                <w:t xml:space="preserve"> have been </w:t>
              </w:r>
            </w:ins>
            <w:ins w:id="83" w:author="James" w:date="2023-11-06T16:12:00Z">
              <w:r w:rsidR="00500A02">
                <w:rPr>
                  <w:rFonts w:eastAsiaTheme="minorHAnsi"/>
                  <w:i/>
                  <w:color w:val="0070C0"/>
                  <w:szCs w:val="22"/>
                </w:rPr>
                <w:t>or still are met</w:t>
              </w:r>
            </w:ins>
            <w:ins w:id="84" w:author="James" w:date="2023-11-07T10:03:00Z">
              <w:r w:rsidR="003E0327">
                <w:rPr>
                  <w:rFonts w:eastAsiaTheme="minorHAnsi"/>
                  <w:i/>
                  <w:color w:val="0070C0"/>
                  <w:szCs w:val="22"/>
                </w:rPr>
                <w:t>.</w:t>
              </w:r>
            </w:ins>
            <w:ins w:id="85" w:author="James" w:date="2023-11-06T16:02:00Z">
              <w:r w:rsidR="00654268">
                <w:rPr>
                  <w:rFonts w:eastAsiaTheme="minorHAnsi"/>
                  <w:i/>
                  <w:color w:val="0070C0"/>
                  <w:szCs w:val="22"/>
                </w:rPr>
                <w:t xml:space="preserve">  </w:t>
              </w:r>
            </w:ins>
            <w:ins w:id="86" w:author="James" w:date="2023-11-06T16:01:00Z">
              <w:r w:rsidR="00654268">
                <w:rPr>
                  <w:rFonts w:eastAsiaTheme="minorHAnsi"/>
                  <w:i/>
                  <w:color w:val="0070C0"/>
                  <w:szCs w:val="22"/>
                </w:rPr>
                <w:t>If</w:t>
              </w:r>
            </w:ins>
            <w:ins w:id="87" w:author="James" w:date="2023-11-06T16:03:00Z">
              <w:r w:rsidR="00654268">
                <w:rPr>
                  <w:rFonts w:eastAsiaTheme="minorHAnsi"/>
                  <w:i/>
                  <w:color w:val="0070C0"/>
                  <w:szCs w:val="22"/>
                </w:rPr>
                <w:t xml:space="preserve"> </w:t>
              </w:r>
            </w:ins>
            <w:ins w:id="88" w:author="James" w:date="2023-11-06T16:02:00Z">
              <w:r w:rsidR="00654268">
                <w:rPr>
                  <w:rFonts w:eastAsiaTheme="minorHAnsi"/>
                  <w:i/>
                  <w:color w:val="0070C0"/>
                  <w:szCs w:val="22"/>
                </w:rPr>
                <w:t>so,</w:t>
              </w:r>
            </w:ins>
            <w:ins w:id="89" w:author="James" w:date="2023-11-06T16:01:00Z">
              <w:r w:rsidR="00654268">
                <w:rPr>
                  <w:rFonts w:eastAsiaTheme="minorHAnsi"/>
                  <w:i/>
                  <w:color w:val="0070C0"/>
                  <w:szCs w:val="22"/>
                </w:rPr>
                <w:t xml:space="preserve"> th</w:t>
              </w:r>
            </w:ins>
            <w:ins w:id="90" w:author="James" w:date="2023-11-06T16:03:00Z">
              <w:r w:rsidR="00654268">
                <w:rPr>
                  <w:rFonts w:eastAsiaTheme="minorHAnsi"/>
                  <w:i/>
                  <w:color w:val="0070C0"/>
                  <w:szCs w:val="22"/>
                </w:rPr>
                <w:t>e</w:t>
              </w:r>
            </w:ins>
            <w:ins w:id="91" w:author="James" w:date="2023-11-06T16:01:00Z">
              <w:r w:rsidR="00654268">
                <w:rPr>
                  <w:rFonts w:eastAsiaTheme="minorHAnsi"/>
                  <w:i/>
                  <w:color w:val="0070C0"/>
                  <w:szCs w:val="22"/>
                </w:rPr>
                <w:t xml:space="preserve">n </w:t>
              </w:r>
            </w:ins>
            <w:ins w:id="92" w:author="James" w:date="2023-11-06T16:02:00Z">
              <w:r w:rsidR="00654268">
                <w:rPr>
                  <w:rFonts w:eastAsiaTheme="minorHAnsi"/>
                  <w:i/>
                  <w:color w:val="0070C0"/>
                  <w:szCs w:val="22"/>
                </w:rPr>
                <w:t>the new Buil</w:t>
              </w:r>
            </w:ins>
            <w:ins w:id="93" w:author="James" w:date="2023-11-06T16:03:00Z">
              <w:r w:rsidR="00654268">
                <w:rPr>
                  <w:rFonts w:eastAsiaTheme="minorHAnsi"/>
                  <w:i/>
                  <w:color w:val="0070C0"/>
                  <w:szCs w:val="22"/>
                </w:rPr>
                <w:t>d</w:t>
              </w:r>
            </w:ins>
            <w:ins w:id="94" w:author="James" w:date="2023-11-06T16:02:00Z">
              <w:r w:rsidR="00654268">
                <w:rPr>
                  <w:rFonts w:eastAsiaTheme="minorHAnsi"/>
                  <w:i/>
                  <w:color w:val="0070C0"/>
                  <w:szCs w:val="22"/>
                </w:rPr>
                <w:t xml:space="preserve"> is passed fo</w:t>
              </w:r>
            </w:ins>
            <w:ins w:id="95" w:author="James" w:date="2023-11-06T16:03:00Z">
              <w:r w:rsidR="00654268">
                <w:rPr>
                  <w:rFonts w:eastAsiaTheme="minorHAnsi"/>
                  <w:i/>
                  <w:color w:val="0070C0"/>
                  <w:szCs w:val="22"/>
                </w:rPr>
                <w:t>r</w:t>
              </w:r>
            </w:ins>
            <w:ins w:id="96" w:author="James" w:date="2023-11-06T16:02:00Z">
              <w:r w:rsidR="00654268">
                <w:rPr>
                  <w:rFonts w:eastAsiaTheme="minorHAnsi"/>
                  <w:i/>
                  <w:color w:val="0070C0"/>
                  <w:szCs w:val="22"/>
                </w:rPr>
                <w:t xml:space="preserve"> </w:t>
              </w:r>
              <w:r w:rsidR="00654268">
                <w:rPr>
                  <w:rFonts w:eastAsiaTheme="minorHAnsi"/>
                  <w:i/>
                  <w:color w:val="0070C0"/>
                  <w:szCs w:val="22"/>
                </w:rPr>
                <w:lastRenderedPageBreak/>
                <w:t xml:space="preserve">release. </w:t>
              </w:r>
            </w:ins>
            <w:ins w:id="97" w:author="James" w:date="2023-11-06T15:45:00Z">
              <w:r>
                <w:rPr>
                  <w:rFonts w:eastAsiaTheme="minorHAnsi"/>
                  <w:i/>
                  <w:color w:val="0070C0"/>
                  <w:szCs w:val="22"/>
                </w:rPr>
                <w:t xml:space="preserve"> </w:t>
              </w:r>
            </w:ins>
          </w:p>
          <w:p w14:paraId="23B1350F" w14:textId="0DFF1CC3" w:rsidR="00F02C94" w:rsidRPr="00F02C94" w:rsidDel="003E0327" w:rsidRDefault="00654268" w:rsidP="003E0327">
            <w:pPr>
              <w:widowControl w:val="0"/>
              <w:spacing w:after="160" w:line="259" w:lineRule="auto"/>
              <w:rPr>
                <w:del w:id="98" w:author="James" w:date="2023-11-07T10:03:00Z"/>
                <w:rFonts w:eastAsiaTheme="minorHAnsi"/>
                <w:i/>
                <w:color w:val="0070C0"/>
                <w:szCs w:val="22"/>
              </w:rPr>
              <w:pPrChange w:id="99" w:author="James" w:date="2023-11-07T10:03:00Z">
                <w:pPr>
                  <w:widowControl w:val="0"/>
                  <w:spacing w:after="160" w:line="259" w:lineRule="auto"/>
                </w:pPr>
              </w:pPrChange>
            </w:pPr>
            <w:ins w:id="100" w:author="James" w:date="2023-11-06T16:03:00Z">
              <w:r>
                <w:rPr>
                  <w:rFonts w:eastAsiaTheme="minorHAnsi"/>
                  <w:i/>
                  <w:color w:val="0070C0"/>
                  <w:szCs w:val="22"/>
                </w:rPr>
                <w:t>Th</w:t>
              </w:r>
            </w:ins>
            <w:ins w:id="101" w:author="James" w:date="2023-11-06T16:04:00Z">
              <w:r>
                <w:rPr>
                  <w:rFonts w:eastAsiaTheme="minorHAnsi"/>
                  <w:i/>
                  <w:color w:val="0070C0"/>
                  <w:szCs w:val="22"/>
                </w:rPr>
                <w:t xml:space="preserve">e results are summarised in SSI-QF 20F Software Test Report </w:t>
              </w:r>
            </w:ins>
            <w:ins w:id="102" w:author="James" w:date="2023-11-06T16:05:00Z">
              <w:r>
                <w:rPr>
                  <w:rFonts w:eastAsiaTheme="minorHAnsi"/>
                  <w:i/>
                  <w:color w:val="0070C0"/>
                  <w:szCs w:val="22"/>
                </w:rPr>
                <w:t xml:space="preserve">to which </w:t>
              </w:r>
            </w:ins>
            <w:ins w:id="103" w:author="James" w:date="2023-11-06T16:04:00Z">
              <w:r>
                <w:rPr>
                  <w:rFonts w:eastAsiaTheme="minorHAnsi"/>
                  <w:i/>
                  <w:color w:val="0070C0"/>
                  <w:szCs w:val="22"/>
                </w:rPr>
                <w:t>the individual test procedures are attached</w:t>
              </w:r>
            </w:ins>
            <w:ins w:id="104" w:author="James" w:date="2023-11-06T16:05:00Z">
              <w:r>
                <w:rPr>
                  <w:rFonts w:eastAsiaTheme="minorHAnsi"/>
                  <w:i/>
                  <w:color w:val="0070C0"/>
                  <w:szCs w:val="22"/>
                </w:rPr>
                <w:t>.  The Test Report and test procedure</w:t>
              </w:r>
            </w:ins>
            <w:ins w:id="105" w:author="James" w:date="2023-11-06T16:13:00Z">
              <w:r w:rsidR="00500A02">
                <w:rPr>
                  <w:rFonts w:eastAsiaTheme="minorHAnsi"/>
                  <w:i/>
                  <w:color w:val="0070C0"/>
                  <w:szCs w:val="22"/>
                </w:rPr>
                <w:t>s</w:t>
              </w:r>
            </w:ins>
            <w:ins w:id="106" w:author="James" w:date="2023-11-06T16:05:00Z">
              <w:r>
                <w:rPr>
                  <w:rFonts w:eastAsiaTheme="minorHAnsi"/>
                  <w:i/>
                  <w:color w:val="0070C0"/>
                  <w:szCs w:val="22"/>
                </w:rPr>
                <w:t xml:space="preserve"> are held wi</w:t>
              </w:r>
            </w:ins>
            <w:ins w:id="107" w:author="James" w:date="2023-11-06T16:06:00Z">
              <w:r>
                <w:rPr>
                  <w:rFonts w:eastAsiaTheme="minorHAnsi"/>
                  <w:i/>
                  <w:color w:val="0070C0"/>
                  <w:szCs w:val="22"/>
                </w:rPr>
                <w:t>t</w:t>
              </w:r>
            </w:ins>
            <w:ins w:id="108" w:author="James" w:date="2023-11-06T16:05:00Z">
              <w:r>
                <w:rPr>
                  <w:rFonts w:eastAsiaTheme="minorHAnsi"/>
                  <w:i/>
                  <w:color w:val="0070C0"/>
                  <w:szCs w:val="22"/>
                </w:rPr>
                <w:t>hin the technical documen</w:t>
              </w:r>
            </w:ins>
            <w:ins w:id="109" w:author="James" w:date="2023-11-06T16:06:00Z">
              <w:r>
                <w:rPr>
                  <w:rFonts w:eastAsiaTheme="minorHAnsi"/>
                  <w:i/>
                  <w:color w:val="0070C0"/>
                  <w:szCs w:val="22"/>
                </w:rPr>
                <w:t>tation usually in a folder labelled “</w:t>
              </w:r>
            </w:ins>
            <w:ins w:id="110" w:author="James" w:date="2023-11-06T16:07:00Z">
              <w:r>
                <w:rPr>
                  <w:rFonts w:eastAsiaTheme="minorHAnsi"/>
                  <w:i/>
                  <w:color w:val="0070C0"/>
                  <w:szCs w:val="22"/>
                </w:rPr>
                <w:t>SSI-QF-20F Software Te</w:t>
              </w:r>
            </w:ins>
            <w:ins w:id="111" w:author="James" w:date="2023-11-06T16:08:00Z">
              <w:r>
                <w:rPr>
                  <w:rFonts w:eastAsiaTheme="minorHAnsi"/>
                  <w:i/>
                  <w:color w:val="0070C0"/>
                  <w:szCs w:val="22"/>
                </w:rPr>
                <w:t>s</w:t>
              </w:r>
            </w:ins>
            <w:ins w:id="112" w:author="James" w:date="2023-11-06T16:07:00Z">
              <w:r>
                <w:rPr>
                  <w:rFonts w:eastAsiaTheme="minorHAnsi"/>
                  <w:i/>
                  <w:color w:val="0070C0"/>
                  <w:szCs w:val="22"/>
                </w:rPr>
                <w:t xml:space="preserve">t Report for </w:t>
              </w:r>
            </w:ins>
            <w:ins w:id="113" w:author="James" w:date="2023-11-06T16:06:00Z">
              <w:r>
                <w:rPr>
                  <w:rFonts w:eastAsiaTheme="minorHAnsi"/>
                  <w:i/>
                  <w:color w:val="0070C0"/>
                  <w:szCs w:val="22"/>
                </w:rPr>
                <w:t xml:space="preserve">Build </w:t>
              </w:r>
              <w:proofErr w:type="spellStart"/>
              <w:r>
                <w:rPr>
                  <w:rFonts w:eastAsiaTheme="minorHAnsi"/>
                  <w:i/>
                  <w:color w:val="0070C0"/>
                  <w:szCs w:val="22"/>
                </w:rPr>
                <w:t>yymmdd</w:t>
              </w:r>
            </w:ins>
            <w:proofErr w:type="spellEnd"/>
            <w:ins w:id="114" w:author="James" w:date="2023-11-06T16:07:00Z">
              <w:r>
                <w:rPr>
                  <w:rFonts w:eastAsiaTheme="minorHAnsi"/>
                  <w:i/>
                  <w:color w:val="0070C0"/>
                  <w:szCs w:val="22"/>
                </w:rPr>
                <w:t>”</w:t>
              </w:r>
            </w:ins>
            <w:ins w:id="115" w:author="James" w:date="2023-11-06T16:04:00Z">
              <w:r>
                <w:rPr>
                  <w:rFonts w:eastAsiaTheme="minorHAnsi"/>
                  <w:i/>
                  <w:color w:val="0070C0"/>
                  <w:szCs w:val="22"/>
                </w:rPr>
                <w:t xml:space="preserve"> </w:t>
              </w:r>
            </w:ins>
            <w:del w:id="116" w:author="James" w:date="2023-11-06T15:47:00Z">
              <w:r w:rsidR="00F02C94" w:rsidRPr="00F02C94" w:rsidDel="00C26E70">
                <w:rPr>
                  <w:rFonts w:eastAsiaTheme="minorHAnsi"/>
                  <w:i/>
                  <w:color w:val="0070C0"/>
                  <w:szCs w:val="22"/>
                </w:rPr>
                <w:delText xml:space="preserve">INSTRUCTIONS FOR USE OF THIS TEMPLATE: </w:delText>
              </w:r>
            </w:del>
          </w:p>
          <w:p w14:paraId="604D3E1D" w14:textId="53D0D819" w:rsidR="004E6605" w:rsidRPr="00F02C94" w:rsidRDefault="004E6605" w:rsidP="003E0327">
            <w:pPr>
              <w:widowControl w:val="0"/>
              <w:spacing w:after="160" w:line="259" w:lineRule="auto"/>
              <w:rPr>
                <w:rFonts w:eastAsiaTheme="minorHAnsi"/>
                <w:i/>
                <w:color w:val="0070C0"/>
                <w:szCs w:val="22"/>
              </w:rPr>
              <w:pPrChange w:id="117" w:author="James" w:date="2023-11-07T10:03:00Z">
                <w:pPr>
                  <w:widowControl w:val="0"/>
                  <w:spacing w:after="160" w:line="259" w:lineRule="auto"/>
                </w:pPr>
              </w:pPrChange>
            </w:pPr>
          </w:p>
        </w:tc>
      </w:tr>
      <w:tr w:rsidR="00F02C94" w:rsidRPr="00F02C94" w14:paraId="312202CE" w14:textId="77777777" w:rsidTr="00AD1CCA">
        <w:tc>
          <w:tcPr>
            <w:tcW w:w="13887" w:type="dxa"/>
          </w:tcPr>
          <w:p w14:paraId="66038C16" w14:textId="6FF1C5E2" w:rsidR="00F02C94" w:rsidRPr="00F02C94" w:rsidRDefault="00F02C94" w:rsidP="003E0327">
            <w:pPr>
              <w:widowControl w:val="0"/>
              <w:spacing w:after="160" w:line="259" w:lineRule="auto"/>
              <w:rPr>
                <w:rFonts w:eastAsiaTheme="minorHAnsi"/>
                <w:i/>
                <w:color w:val="0070C0"/>
                <w:szCs w:val="22"/>
              </w:rPr>
              <w:pPrChange w:id="118" w:author="James" w:date="2023-11-07T10:04:00Z">
                <w:pPr>
                  <w:widowControl w:val="0"/>
                  <w:spacing w:after="160" w:line="259" w:lineRule="auto"/>
                </w:pPr>
              </w:pPrChange>
            </w:pPr>
            <w:r w:rsidRPr="00F02C94">
              <w:rPr>
                <w:rFonts w:eastAsiaTheme="minorHAnsi"/>
                <w:i/>
                <w:color w:val="0070C0"/>
                <w:szCs w:val="22"/>
              </w:rPr>
              <w:lastRenderedPageBreak/>
              <w:t xml:space="preserve">It is the responsibility of the tester to ensure that the test script is executed as written, without modifications. Any corrections/updates to the script must be completed and reviewed by the </w:t>
            </w:r>
            <w:del w:id="119" w:author="James" w:date="2023-11-06T15:47:00Z">
              <w:r w:rsidRPr="00F02C94" w:rsidDel="00C26E70">
                <w:rPr>
                  <w:rFonts w:eastAsiaTheme="minorHAnsi"/>
                  <w:i/>
                  <w:color w:val="0070C0"/>
                  <w:szCs w:val="22"/>
                </w:rPr>
                <w:delText>V</w:delText>
              </w:r>
            </w:del>
            <w:ins w:id="120" w:author="James" w:date="2023-11-06T15:47:00Z">
              <w:r w:rsidR="00C26E70">
                <w:rPr>
                  <w:rFonts w:eastAsiaTheme="minorHAnsi"/>
                  <w:i/>
                  <w:color w:val="0070C0"/>
                  <w:szCs w:val="22"/>
                </w:rPr>
                <w:t>Software Manager</w:t>
              </w:r>
            </w:ins>
            <w:del w:id="121" w:author="James" w:date="2023-11-06T15:48:00Z">
              <w:r w:rsidRPr="00F02C94" w:rsidDel="00C26E70">
                <w:rPr>
                  <w:rFonts w:eastAsiaTheme="minorHAnsi"/>
                  <w:i/>
                  <w:color w:val="0070C0"/>
                  <w:szCs w:val="22"/>
                </w:rPr>
                <w:delText>erification engineer</w:delText>
              </w:r>
            </w:del>
            <w:r w:rsidRPr="00F02C94">
              <w:rPr>
                <w:rFonts w:eastAsiaTheme="minorHAnsi"/>
                <w:i/>
                <w:color w:val="0070C0"/>
                <w:szCs w:val="22"/>
              </w:rPr>
              <w:t xml:space="preserve"> prior to execution of the step. </w:t>
            </w:r>
          </w:p>
        </w:tc>
      </w:tr>
      <w:tr w:rsidR="00F02C94" w:rsidRPr="00F02C94" w14:paraId="25609EB1" w14:textId="77777777" w:rsidTr="00AD1CCA">
        <w:tc>
          <w:tcPr>
            <w:tcW w:w="13887" w:type="dxa"/>
          </w:tcPr>
          <w:p w14:paraId="00D27860" w14:textId="3EFE7160" w:rsidR="00F02C94" w:rsidRPr="00F02C94" w:rsidRDefault="00F02C94" w:rsidP="00F02C94">
            <w:pPr>
              <w:widowControl w:val="0"/>
              <w:spacing w:after="160" w:line="259" w:lineRule="auto"/>
              <w:rPr>
                <w:rFonts w:eastAsiaTheme="minorHAnsi"/>
                <w:i/>
                <w:color w:val="0070C0"/>
                <w:szCs w:val="22"/>
              </w:rPr>
            </w:pPr>
            <w:del w:id="122" w:author="James" w:date="2023-11-06T15:48:00Z">
              <w:r w:rsidRPr="00F02C94" w:rsidDel="00C26E70">
                <w:rPr>
                  <w:rFonts w:eastAsiaTheme="minorHAnsi"/>
                  <w:i/>
                  <w:color w:val="0070C0"/>
                  <w:szCs w:val="22"/>
                </w:rPr>
                <w:delText>Good Documentation Practices must be followed while documenting the results of the test script</w:delText>
              </w:r>
            </w:del>
          </w:p>
        </w:tc>
      </w:tr>
      <w:tr w:rsidR="00F02C94" w:rsidRPr="00F02C94" w14:paraId="5F1F7BE4" w14:textId="77777777" w:rsidTr="00AD1CCA">
        <w:tc>
          <w:tcPr>
            <w:tcW w:w="13887" w:type="dxa"/>
          </w:tcPr>
          <w:p w14:paraId="06B4BF67" w14:textId="4ADF9D1E" w:rsidR="00F02C94" w:rsidRPr="00F02C94" w:rsidRDefault="00F02C94" w:rsidP="003E0327">
            <w:pPr>
              <w:widowControl w:val="0"/>
              <w:spacing w:after="160" w:line="259" w:lineRule="auto"/>
              <w:rPr>
                <w:rFonts w:eastAsiaTheme="minorHAnsi"/>
                <w:i/>
                <w:color w:val="0070C0"/>
                <w:szCs w:val="22"/>
              </w:rPr>
              <w:pPrChange w:id="123" w:author="James" w:date="2023-11-07T10:04:00Z">
                <w:pPr>
                  <w:widowControl w:val="0"/>
                  <w:spacing w:after="160" w:line="259" w:lineRule="auto"/>
                </w:pPr>
              </w:pPrChange>
            </w:pPr>
            <w:r w:rsidRPr="00F02C94">
              <w:rPr>
                <w:rFonts w:eastAsiaTheme="minorHAnsi"/>
                <w:i/>
                <w:color w:val="0070C0"/>
                <w:szCs w:val="22"/>
              </w:rPr>
              <w:t>Actual results may be typed in</w:t>
            </w:r>
            <w:ins w:id="124" w:author="James" w:date="2023-11-06T15:50:00Z">
              <w:r w:rsidR="00C26E70">
                <w:rPr>
                  <w:rFonts w:eastAsiaTheme="minorHAnsi"/>
                  <w:i/>
                  <w:color w:val="0070C0"/>
                  <w:szCs w:val="22"/>
                </w:rPr>
                <w:t>to the test</w:t>
              </w:r>
            </w:ins>
            <w:del w:id="125" w:author="James" w:date="2023-11-07T10:04:00Z">
              <w:r w:rsidRPr="00F02C94" w:rsidDel="003E0327">
                <w:rPr>
                  <w:rFonts w:eastAsiaTheme="minorHAnsi"/>
                  <w:i/>
                  <w:color w:val="0070C0"/>
                  <w:szCs w:val="22"/>
                </w:rPr>
                <w:delText>.</w:delText>
              </w:r>
            </w:del>
            <w:ins w:id="126" w:author="James" w:date="2023-11-07T10:04:00Z">
              <w:r w:rsidR="003E0327">
                <w:rPr>
                  <w:rFonts w:eastAsiaTheme="minorHAnsi"/>
                  <w:i/>
                  <w:color w:val="0070C0"/>
                  <w:szCs w:val="22"/>
                </w:rPr>
                <w:t xml:space="preserve"> </w:t>
              </w:r>
            </w:ins>
            <w:ins w:id="127" w:author="James" w:date="2023-11-06T15:50:00Z">
              <w:r w:rsidR="00C26E70">
                <w:rPr>
                  <w:rFonts w:eastAsiaTheme="minorHAnsi"/>
                  <w:i/>
                  <w:color w:val="0070C0"/>
                  <w:szCs w:val="22"/>
                </w:rPr>
                <w:t>procedure.</w:t>
              </w:r>
            </w:ins>
            <w:r w:rsidRPr="00F02C94">
              <w:rPr>
                <w:rFonts w:eastAsiaTheme="minorHAnsi"/>
                <w:i/>
                <w:color w:val="0070C0"/>
                <w:szCs w:val="22"/>
              </w:rPr>
              <w:t xml:space="preserve"> Any images or supporting data gathered during the test may be inserted in</w:t>
            </w:r>
            <w:del w:id="128" w:author="James" w:date="2023-11-06T15:50:00Z">
              <w:r w:rsidRPr="00F02C94" w:rsidDel="00C26E70">
                <w:rPr>
                  <w:rFonts w:eastAsiaTheme="minorHAnsi"/>
                  <w:i/>
                  <w:color w:val="0070C0"/>
                  <w:szCs w:val="22"/>
                </w:rPr>
                <w:delText xml:space="preserve"> </w:delText>
              </w:r>
            </w:del>
            <w:ins w:id="129" w:author="James" w:date="2023-11-06T15:49:00Z">
              <w:r w:rsidR="00C26E70">
                <w:rPr>
                  <w:rFonts w:eastAsiaTheme="minorHAnsi"/>
                  <w:i/>
                  <w:color w:val="0070C0"/>
                  <w:szCs w:val="22"/>
                </w:rPr>
                <w:t xml:space="preserve">to </w:t>
              </w:r>
            </w:ins>
            <w:r w:rsidRPr="00F02C94">
              <w:rPr>
                <w:rFonts w:eastAsiaTheme="minorHAnsi"/>
                <w:i/>
                <w:color w:val="0070C0"/>
                <w:szCs w:val="22"/>
              </w:rPr>
              <w:t xml:space="preserve">the </w:t>
            </w:r>
            <w:ins w:id="130" w:author="James" w:date="2023-11-06T15:49:00Z">
              <w:r w:rsidR="00C26E70">
                <w:rPr>
                  <w:rFonts w:eastAsiaTheme="minorHAnsi"/>
                  <w:i/>
                  <w:color w:val="0070C0"/>
                  <w:szCs w:val="22"/>
                </w:rPr>
                <w:t>test procedu</w:t>
              </w:r>
            </w:ins>
            <w:ins w:id="131" w:author="James" w:date="2023-11-06T15:50:00Z">
              <w:r w:rsidR="00C26E70">
                <w:rPr>
                  <w:rFonts w:eastAsiaTheme="minorHAnsi"/>
                  <w:i/>
                  <w:color w:val="0070C0"/>
                  <w:szCs w:val="22"/>
                </w:rPr>
                <w:t>r</w:t>
              </w:r>
            </w:ins>
            <w:ins w:id="132" w:author="James" w:date="2023-11-06T15:49:00Z">
              <w:r w:rsidR="00C26E70">
                <w:rPr>
                  <w:rFonts w:eastAsiaTheme="minorHAnsi"/>
                  <w:i/>
                  <w:color w:val="0070C0"/>
                  <w:szCs w:val="22"/>
                </w:rPr>
                <w:t>e</w:t>
              </w:r>
            </w:ins>
            <w:ins w:id="133" w:author="James" w:date="2023-11-06T15:50:00Z">
              <w:r w:rsidR="00C26E70">
                <w:rPr>
                  <w:rFonts w:eastAsiaTheme="minorHAnsi"/>
                  <w:i/>
                  <w:color w:val="0070C0"/>
                  <w:szCs w:val="22"/>
                </w:rPr>
                <w:t xml:space="preserve"> </w:t>
              </w:r>
            </w:ins>
            <w:del w:id="134" w:author="James" w:date="2023-11-06T15:49:00Z">
              <w:r w:rsidRPr="00F02C94" w:rsidDel="00C26E70">
                <w:rPr>
                  <w:rFonts w:eastAsiaTheme="minorHAnsi"/>
                  <w:i/>
                  <w:color w:val="0070C0"/>
                  <w:szCs w:val="22"/>
                </w:rPr>
                <w:delText>Actual Resul</w:delText>
              </w:r>
            </w:del>
            <w:del w:id="135" w:author="James" w:date="2023-11-06T15:50:00Z">
              <w:r w:rsidRPr="00F02C94" w:rsidDel="00C26E70">
                <w:rPr>
                  <w:rFonts w:eastAsiaTheme="minorHAnsi"/>
                  <w:i/>
                  <w:color w:val="0070C0"/>
                  <w:szCs w:val="22"/>
                </w:rPr>
                <w:delText>ts</w:delText>
              </w:r>
            </w:del>
            <w:r w:rsidRPr="00F02C94">
              <w:rPr>
                <w:rFonts w:eastAsiaTheme="minorHAnsi"/>
                <w:i/>
                <w:color w:val="0070C0"/>
                <w:szCs w:val="22"/>
              </w:rPr>
              <w:t xml:space="preserve"> or included in Appendices and appropriately referenced</w:t>
            </w:r>
            <w:ins w:id="136" w:author="James" w:date="2023-11-06T15:50:00Z">
              <w:r w:rsidR="00C26E70">
                <w:rPr>
                  <w:rFonts w:eastAsiaTheme="minorHAnsi"/>
                  <w:i/>
                  <w:color w:val="0070C0"/>
                  <w:szCs w:val="22"/>
                </w:rPr>
                <w:t>.</w:t>
              </w:r>
            </w:ins>
            <w:del w:id="137" w:author="James" w:date="2023-11-06T15:50:00Z">
              <w:r w:rsidRPr="00F02C94" w:rsidDel="00C26E70">
                <w:rPr>
                  <w:rFonts w:eastAsiaTheme="minorHAnsi"/>
                  <w:i/>
                  <w:color w:val="0070C0"/>
                  <w:szCs w:val="22"/>
                </w:rPr>
                <w:delText xml:space="preserve"> in the test step</w:delText>
              </w:r>
            </w:del>
            <w:r w:rsidRPr="00F02C94">
              <w:rPr>
                <w:rFonts w:eastAsiaTheme="minorHAnsi"/>
                <w:i/>
                <w:color w:val="0070C0"/>
                <w:szCs w:val="22"/>
              </w:rPr>
              <w:t>.</w:t>
            </w:r>
          </w:p>
        </w:tc>
      </w:tr>
      <w:tr w:rsidR="00F02C94" w:rsidRPr="00F02C94" w14:paraId="2891864F" w14:textId="77777777" w:rsidTr="00AD1CCA">
        <w:tc>
          <w:tcPr>
            <w:tcW w:w="13887" w:type="dxa"/>
          </w:tcPr>
          <w:p w14:paraId="55E0B521" w14:textId="45B6CEC5" w:rsidR="00F02C94" w:rsidRPr="00F02C94" w:rsidRDefault="00F02C94" w:rsidP="00C26E70">
            <w:pPr>
              <w:widowControl w:val="0"/>
              <w:spacing w:after="160" w:line="259" w:lineRule="auto"/>
              <w:rPr>
                <w:rFonts w:eastAsiaTheme="minorHAnsi"/>
                <w:i/>
                <w:color w:val="0070C0"/>
                <w:szCs w:val="22"/>
              </w:rPr>
            </w:pPr>
            <w:r w:rsidRPr="00F02C94">
              <w:rPr>
                <w:rFonts w:eastAsiaTheme="minorHAnsi"/>
                <w:i/>
                <w:color w:val="0070C0"/>
                <w:szCs w:val="22"/>
              </w:rPr>
              <w:t xml:space="preserve">Objective data must be captured to the accuracy specified in the test </w:t>
            </w:r>
            <w:ins w:id="138" w:author="James" w:date="2023-11-06T15:51:00Z">
              <w:r w:rsidR="00C26E70">
                <w:rPr>
                  <w:rFonts w:eastAsiaTheme="minorHAnsi"/>
                  <w:i/>
                  <w:color w:val="0070C0"/>
                  <w:szCs w:val="22"/>
                </w:rPr>
                <w:t>procedure</w:t>
              </w:r>
            </w:ins>
            <w:del w:id="139" w:author="James" w:date="2023-11-06T15:51:00Z">
              <w:r w:rsidRPr="00F02C94" w:rsidDel="00C26E70">
                <w:rPr>
                  <w:rFonts w:eastAsiaTheme="minorHAnsi"/>
                  <w:i/>
                  <w:color w:val="0070C0"/>
                  <w:szCs w:val="22"/>
                </w:rPr>
                <w:delText>step</w:delText>
              </w:r>
            </w:del>
          </w:p>
        </w:tc>
      </w:tr>
    </w:tbl>
    <w:p w14:paraId="0E8C0B2C" w14:textId="77777777" w:rsidR="008B13AA" w:rsidRDefault="008B13AA" w:rsidP="005E1739">
      <w:pPr>
        <w:tabs>
          <w:tab w:val="left" w:pos="6120"/>
        </w:tabs>
        <w:spacing w:after="0" w:line="240" w:lineRule="auto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57052E2" w14:textId="0A235D41" w:rsidR="00DC22B5" w:rsidRPr="00500A02" w:rsidDel="00654268" w:rsidRDefault="00500A02" w:rsidP="005E1739">
      <w:pPr>
        <w:tabs>
          <w:tab w:val="left" w:pos="6120"/>
        </w:tabs>
        <w:spacing w:after="0" w:line="240" w:lineRule="auto"/>
        <w:rPr>
          <w:del w:id="140" w:author="James" w:date="2023-11-06T16:11:00Z"/>
          <w:b/>
          <w:i/>
          <w:color w:val="0070C0"/>
          <w:sz w:val="24"/>
          <w:szCs w:val="24"/>
          <w:rPrChange w:id="141" w:author="James" w:date="2023-11-06T16:14:00Z">
            <w:rPr>
              <w:del w:id="142" w:author="James" w:date="2023-11-06T16:11:00Z"/>
              <w:rFonts w:eastAsia="Times New Roman" w:cs="Times New Roman"/>
              <w:b/>
              <w:bCs/>
              <w:sz w:val="32"/>
              <w:szCs w:val="32"/>
              <w:lang w:val="en"/>
            </w:rPr>
          </w:rPrChange>
        </w:rPr>
      </w:pPr>
      <w:ins w:id="143" w:author="James" w:date="2023-11-06T16:13:00Z">
        <w:r w:rsidRPr="00500A02">
          <w:rPr>
            <w:b/>
            <w:i/>
            <w:color w:val="0070C0"/>
            <w:sz w:val="24"/>
            <w:szCs w:val="24"/>
            <w:rPrChange w:id="144" w:author="James" w:date="2023-11-06T16:14:00Z">
              <w:rPr>
                <w:rFonts w:eastAsia="Times New Roman" w:cs="Times New Roman"/>
                <w:b/>
                <w:bCs/>
                <w:sz w:val="32"/>
                <w:szCs w:val="32"/>
                <w:lang w:val="en"/>
              </w:rPr>
            </w:rPrChange>
          </w:rPr>
          <w:t>Non-</w:t>
        </w:r>
      </w:ins>
      <w:ins w:id="145" w:author="James" w:date="2023-11-06T16:14:00Z">
        <w:r w:rsidRPr="00500A02">
          <w:rPr>
            <w:b/>
            <w:i/>
            <w:color w:val="0070C0"/>
            <w:sz w:val="24"/>
            <w:szCs w:val="24"/>
            <w:rPrChange w:id="146" w:author="James" w:date="2023-11-06T16:14:00Z">
              <w:rPr>
                <w:rFonts w:eastAsia="Times New Roman" w:cs="Times New Roman"/>
                <w:b/>
                <w:bCs/>
                <w:sz w:val="32"/>
                <w:szCs w:val="32"/>
                <w:lang w:val="en"/>
              </w:rPr>
            </w:rPrChange>
          </w:rPr>
          <w:t xml:space="preserve">conformances </w:t>
        </w:r>
      </w:ins>
      <w:ins w:id="147" w:author="James" w:date="2023-11-07T10:05:00Z">
        <w:r w:rsidR="003E0327">
          <w:rPr>
            <w:b/>
            <w:i/>
            <w:color w:val="0070C0"/>
            <w:sz w:val="24"/>
            <w:szCs w:val="24"/>
          </w:rPr>
          <w:t>d</w:t>
        </w:r>
      </w:ins>
      <w:ins w:id="148" w:author="James" w:date="2023-11-06T16:14:00Z">
        <w:r w:rsidRPr="00500A02">
          <w:rPr>
            <w:b/>
            <w:i/>
            <w:color w:val="0070C0"/>
            <w:sz w:val="24"/>
            <w:szCs w:val="24"/>
            <w:rPrChange w:id="149" w:author="James" w:date="2023-11-06T16:14:00Z">
              <w:rPr>
                <w:rFonts w:eastAsia="Times New Roman" w:cs="Times New Roman"/>
                <w:b/>
                <w:bCs/>
                <w:sz w:val="32"/>
                <w:szCs w:val="32"/>
                <w:lang w:val="en"/>
              </w:rPr>
            </w:rPrChange>
          </w:rPr>
          <w:t>uring Testing</w:t>
        </w:r>
      </w:ins>
    </w:p>
    <w:p w14:paraId="3D9A236E" w14:textId="77777777" w:rsidR="00DC22B5" w:rsidRDefault="00DC22B5" w:rsidP="005E1739">
      <w:pPr>
        <w:tabs>
          <w:tab w:val="left" w:pos="6120"/>
        </w:tabs>
        <w:spacing w:after="0" w:line="240" w:lineRule="auto"/>
        <w:rPr>
          <w:ins w:id="150" w:author="James" w:date="2023-11-06T16:15:00Z"/>
          <w:rFonts w:eastAsia="Times New Roman" w:cs="Times New Roman"/>
          <w:b/>
          <w:bCs/>
          <w:sz w:val="32"/>
          <w:szCs w:val="32"/>
          <w:lang w:val="en"/>
        </w:rPr>
      </w:pPr>
    </w:p>
    <w:p w14:paraId="63CA2CD8" w14:textId="007E459E" w:rsidR="00500A02" w:rsidRDefault="00500A02" w:rsidP="005E1739">
      <w:pPr>
        <w:tabs>
          <w:tab w:val="left" w:pos="6120"/>
        </w:tabs>
        <w:spacing w:after="0" w:line="240" w:lineRule="auto"/>
        <w:rPr>
          <w:ins w:id="151" w:author="James" w:date="2023-11-06T16:18:00Z"/>
          <w:i/>
          <w:color w:val="0070C0"/>
        </w:rPr>
      </w:pPr>
      <w:ins w:id="152" w:author="James" w:date="2023-11-06T16:15:00Z">
        <w:r w:rsidRPr="00500A02">
          <w:rPr>
            <w:i/>
            <w:color w:val="0070C0"/>
            <w:rPrChange w:id="153" w:author="James" w:date="2023-11-06T16:16:00Z">
              <w:rPr>
                <w:rFonts w:eastAsia="Times New Roman" w:cs="Times New Roman"/>
                <w:b/>
                <w:bCs/>
                <w:sz w:val="32"/>
                <w:szCs w:val="32"/>
                <w:lang w:val="en"/>
              </w:rPr>
            </w:rPrChange>
          </w:rPr>
          <w:t>If the tester discovers any non-conformances during testing they sho</w:t>
        </w:r>
      </w:ins>
      <w:ins w:id="154" w:author="James" w:date="2023-11-06T16:16:00Z">
        <w:r>
          <w:rPr>
            <w:i/>
            <w:color w:val="0070C0"/>
          </w:rPr>
          <w:t>uld</w:t>
        </w:r>
      </w:ins>
      <w:ins w:id="155" w:author="James" w:date="2023-11-06T16:15:00Z">
        <w:r w:rsidRPr="00500A02">
          <w:rPr>
            <w:i/>
            <w:color w:val="0070C0"/>
            <w:rPrChange w:id="156" w:author="James" w:date="2023-11-06T16:16:00Z">
              <w:rPr>
                <w:rFonts w:eastAsia="Times New Roman" w:cs="Times New Roman"/>
                <w:b/>
                <w:bCs/>
                <w:sz w:val="32"/>
                <w:szCs w:val="32"/>
                <w:lang w:val="en"/>
              </w:rPr>
            </w:rPrChange>
          </w:rPr>
          <w:t xml:space="preserve"> b</w:t>
        </w:r>
      </w:ins>
      <w:ins w:id="157" w:author="James" w:date="2023-11-06T16:16:00Z">
        <w:r>
          <w:rPr>
            <w:i/>
            <w:color w:val="0070C0"/>
          </w:rPr>
          <w:t xml:space="preserve">e </w:t>
        </w:r>
      </w:ins>
      <w:ins w:id="158" w:author="James" w:date="2023-11-06T16:15:00Z">
        <w:r w:rsidRPr="00500A02">
          <w:rPr>
            <w:i/>
            <w:color w:val="0070C0"/>
            <w:rPrChange w:id="159" w:author="James" w:date="2023-11-06T16:16:00Z">
              <w:rPr>
                <w:rFonts w:eastAsia="Times New Roman" w:cs="Times New Roman"/>
                <w:b/>
                <w:bCs/>
                <w:sz w:val="32"/>
                <w:szCs w:val="32"/>
                <w:lang w:val="en"/>
              </w:rPr>
            </w:rPrChange>
          </w:rPr>
          <w:t>noted and passed back to the Software Manager fo</w:t>
        </w:r>
      </w:ins>
      <w:ins w:id="160" w:author="James" w:date="2023-11-06T16:16:00Z">
        <w:r>
          <w:rPr>
            <w:i/>
            <w:color w:val="0070C0"/>
          </w:rPr>
          <w:t>r</w:t>
        </w:r>
      </w:ins>
      <w:ins w:id="161" w:author="James" w:date="2023-11-06T16:15:00Z">
        <w:r w:rsidRPr="00500A02">
          <w:rPr>
            <w:i/>
            <w:color w:val="0070C0"/>
            <w:rPrChange w:id="162" w:author="James" w:date="2023-11-06T16:16:00Z">
              <w:rPr>
                <w:rFonts w:eastAsia="Times New Roman" w:cs="Times New Roman"/>
                <w:b/>
                <w:bCs/>
                <w:sz w:val="32"/>
                <w:szCs w:val="32"/>
                <w:lang w:val="en"/>
              </w:rPr>
            </w:rPrChange>
          </w:rPr>
          <w:t xml:space="preserve"> correction and </w:t>
        </w:r>
      </w:ins>
      <w:ins w:id="163" w:author="James" w:date="2023-11-06T16:18:00Z">
        <w:r>
          <w:rPr>
            <w:i/>
            <w:color w:val="0070C0"/>
          </w:rPr>
          <w:t xml:space="preserve">then a </w:t>
        </w:r>
      </w:ins>
      <w:ins w:id="164" w:author="James" w:date="2023-11-06T16:15:00Z">
        <w:r w:rsidRPr="00500A02">
          <w:rPr>
            <w:i/>
            <w:color w:val="0070C0"/>
            <w:rPrChange w:id="165" w:author="James" w:date="2023-11-06T16:16:00Z">
              <w:rPr>
                <w:rFonts w:eastAsia="Times New Roman" w:cs="Times New Roman"/>
                <w:b/>
                <w:bCs/>
                <w:sz w:val="32"/>
                <w:szCs w:val="32"/>
                <w:lang w:val="en"/>
              </w:rPr>
            </w:rPrChange>
          </w:rPr>
          <w:t>re-test</w:t>
        </w:r>
      </w:ins>
      <w:ins w:id="166" w:author="James" w:date="2023-11-06T16:18:00Z">
        <w:r>
          <w:rPr>
            <w:i/>
            <w:color w:val="0070C0"/>
          </w:rPr>
          <w:t xml:space="preserve"> must occur</w:t>
        </w:r>
      </w:ins>
      <w:ins w:id="167" w:author="James" w:date="2023-11-06T16:16:00Z">
        <w:r>
          <w:rPr>
            <w:i/>
            <w:color w:val="0070C0"/>
          </w:rPr>
          <w:t>. If non</w:t>
        </w:r>
      </w:ins>
      <w:ins w:id="168" w:author="James" w:date="2023-11-06T16:17:00Z">
        <w:r>
          <w:rPr>
            <w:i/>
            <w:color w:val="0070C0"/>
          </w:rPr>
          <w:t>-</w:t>
        </w:r>
      </w:ins>
      <w:ins w:id="169" w:author="James" w:date="2023-11-06T16:16:00Z">
        <w:r>
          <w:rPr>
            <w:i/>
            <w:color w:val="0070C0"/>
          </w:rPr>
          <w:t>conformances cannot be eliminated the</w:t>
        </w:r>
      </w:ins>
      <w:ins w:id="170" w:author="James" w:date="2023-11-06T16:17:00Z">
        <w:r>
          <w:rPr>
            <w:i/>
            <w:color w:val="0070C0"/>
          </w:rPr>
          <w:t>n a decision must be made if they are acce</w:t>
        </w:r>
      </w:ins>
      <w:ins w:id="171" w:author="James" w:date="2023-11-06T16:19:00Z">
        <w:r>
          <w:rPr>
            <w:i/>
            <w:color w:val="0070C0"/>
          </w:rPr>
          <w:t>p</w:t>
        </w:r>
      </w:ins>
      <w:ins w:id="172" w:author="James" w:date="2023-11-06T16:17:00Z">
        <w:r>
          <w:rPr>
            <w:i/>
            <w:color w:val="0070C0"/>
          </w:rPr>
          <w:t>table or not.  If a Build rele</w:t>
        </w:r>
      </w:ins>
      <w:ins w:id="173" w:author="James" w:date="2023-11-06T16:18:00Z">
        <w:r>
          <w:rPr>
            <w:i/>
            <w:color w:val="0070C0"/>
          </w:rPr>
          <w:t>a</w:t>
        </w:r>
      </w:ins>
      <w:ins w:id="174" w:author="James" w:date="2023-11-06T16:17:00Z">
        <w:r>
          <w:rPr>
            <w:i/>
            <w:color w:val="0070C0"/>
          </w:rPr>
          <w:t>s</w:t>
        </w:r>
      </w:ins>
      <w:ins w:id="175" w:author="James" w:date="2023-11-06T16:18:00Z">
        <w:r>
          <w:rPr>
            <w:i/>
            <w:color w:val="0070C0"/>
          </w:rPr>
          <w:t>e</w:t>
        </w:r>
      </w:ins>
      <w:ins w:id="176" w:author="James" w:date="2023-11-06T16:17:00Z">
        <w:r>
          <w:rPr>
            <w:i/>
            <w:color w:val="0070C0"/>
          </w:rPr>
          <w:t xml:space="preserve"> takes place with</w:t>
        </w:r>
      </w:ins>
      <w:ins w:id="177" w:author="James" w:date="2023-11-06T16:18:00Z">
        <w:r>
          <w:rPr>
            <w:i/>
            <w:color w:val="0070C0"/>
          </w:rPr>
          <w:t xml:space="preserve"> a non-conformance still existing then it should b</w:t>
        </w:r>
      </w:ins>
      <w:ins w:id="178" w:author="James" w:date="2023-11-06T16:19:00Z">
        <w:r>
          <w:rPr>
            <w:i/>
            <w:color w:val="0070C0"/>
          </w:rPr>
          <w:t>e</w:t>
        </w:r>
      </w:ins>
      <w:ins w:id="179" w:author="James" w:date="2023-11-06T16:18:00Z">
        <w:r>
          <w:rPr>
            <w:i/>
            <w:color w:val="0070C0"/>
          </w:rPr>
          <w:t xml:space="preserve"> recorde</w:t>
        </w:r>
      </w:ins>
      <w:ins w:id="180" w:author="James" w:date="2023-11-06T16:19:00Z">
        <w:r>
          <w:rPr>
            <w:i/>
            <w:color w:val="0070C0"/>
          </w:rPr>
          <w:t>d</w:t>
        </w:r>
      </w:ins>
      <w:ins w:id="181" w:author="James" w:date="2023-11-06T16:18:00Z">
        <w:r>
          <w:rPr>
            <w:i/>
            <w:color w:val="0070C0"/>
          </w:rPr>
          <w:t xml:space="preserve"> </w:t>
        </w:r>
      </w:ins>
      <w:ins w:id="182" w:author="James" w:date="2023-11-06T16:20:00Z">
        <w:r>
          <w:rPr>
            <w:i/>
            <w:color w:val="0070C0"/>
          </w:rPr>
          <w:t xml:space="preserve">in the Software Test Report </w:t>
        </w:r>
      </w:ins>
      <w:ins w:id="183" w:author="James" w:date="2023-11-06T16:19:00Z">
        <w:r>
          <w:rPr>
            <w:i/>
            <w:color w:val="0070C0"/>
          </w:rPr>
          <w:t>al</w:t>
        </w:r>
      </w:ins>
      <w:ins w:id="184" w:author="James" w:date="2023-11-06T16:18:00Z">
        <w:r>
          <w:rPr>
            <w:i/>
            <w:color w:val="0070C0"/>
          </w:rPr>
          <w:t>ong wit</w:t>
        </w:r>
      </w:ins>
      <w:ins w:id="185" w:author="James" w:date="2023-11-06T16:19:00Z">
        <w:r>
          <w:rPr>
            <w:i/>
            <w:color w:val="0070C0"/>
          </w:rPr>
          <w:t>h</w:t>
        </w:r>
      </w:ins>
      <w:ins w:id="186" w:author="James" w:date="2023-11-06T16:18:00Z">
        <w:r>
          <w:rPr>
            <w:i/>
            <w:color w:val="0070C0"/>
          </w:rPr>
          <w:t xml:space="preserve"> the ju</w:t>
        </w:r>
      </w:ins>
      <w:ins w:id="187" w:author="James" w:date="2023-11-06T16:19:00Z">
        <w:r>
          <w:rPr>
            <w:i/>
            <w:color w:val="0070C0"/>
          </w:rPr>
          <w:t>s</w:t>
        </w:r>
      </w:ins>
      <w:ins w:id="188" w:author="James" w:date="2023-11-06T16:18:00Z">
        <w:r>
          <w:rPr>
            <w:i/>
            <w:color w:val="0070C0"/>
          </w:rPr>
          <w:t>tif</w:t>
        </w:r>
      </w:ins>
      <w:ins w:id="189" w:author="James" w:date="2023-11-06T16:19:00Z">
        <w:r>
          <w:rPr>
            <w:i/>
            <w:color w:val="0070C0"/>
          </w:rPr>
          <w:t>i</w:t>
        </w:r>
      </w:ins>
      <w:ins w:id="190" w:author="James" w:date="2023-11-06T16:18:00Z">
        <w:r>
          <w:rPr>
            <w:i/>
            <w:color w:val="0070C0"/>
          </w:rPr>
          <w:t>cation</w:t>
        </w:r>
      </w:ins>
      <w:ins w:id="191" w:author="James" w:date="2023-11-06T16:19:00Z">
        <w:r>
          <w:rPr>
            <w:i/>
            <w:color w:val="0070C0"/>
          </w:rPr>
          <w:t xml:space="preserve"> for the release</w:t>
        </w:r>
      </w:ins>
      <w:ins w:id="192" w:author="James" w:date="2023-11-06T16:18:00Z">
        <w:r>
          <w:rPr>
            <w:i/>
            <w:color w:val="0070C0"/>
          </w:rPr>
          <w:t>.</w:t>
        </w:r>
      </w:ins>
    </w:p>
    <w:p w14:paraId="05E169D7" w14:textId="5E274FBB" w:rsidR="00500A02" w:rsidRPr="00500A02" w:rsidRDefault="00500A02" w:rsidP="005E1739">
      <w:pPr>
        <w:tabs>
          <w:tab w:val="left" w:pos="6120"/>
        </w:tabs>
        <w:spacing w:after="0" w:line="240" w:lineRule="auto"/>
        <w:rPr>
          <w:i/>
          <w:color w:val="0070C0"/>
          <w:rPrChange w:id="193" w:author="James" w:date="2023-11-06T16:16:00Z">
            <w:rPr>
              <w:rFonts w:eastAsia="Times New Roman" w:cs="Times New Roman"/>
              <w:b/>
              <w:bCs/>
              <w:sz w:val="32"/>
              <w:szCs w:val="32"/>
              <w:lang w:val="en"/>
            </w:rPr>
          </w:rPrChange>
        </w:rPr>
      </w:pPr>
      <w:ins w:id="194" w:author="James" w:date="2023-11-06T16:17:00Z">
        <w:r>
          <w:rPr>
            <w:i/>
            <w:color w:val="0070C0"/>
          </w:rPr>
          <w:t xml:space="preserve"> </w:t>
        </w:r>
      </w:ins>
      <w:ins w:id="195" w:author="James" w:date="2023-11-06T16:16:00Z">
        <w:r>
          <w:rPr>
            <w:i/>
            <w:color w:val="0070C0"/>
          </w:rPr>
          <w:t xml:space="preserve"> </w:t>
        </w:r>
      </w:ins>
      <w:ins w:id="196" w:author="James" w:date="2023-11-06T16:15:00Z">
        <w:r w:rsidRPr="00500A02">
          <w:rPr>
            <w:i/>
            <w:color w:val="0070C0"/>
            <w:rPrChange w:id="197" w:author="James" w:date="2023-11-06T16:16:00Z">
              <w:rPr>
                <w:rFonts w:eastAsia="Times New Roman" w:cs="Times New Roman"/>
                <w:b/>
                <w:bCs/>
                <w:sz w:val="32"/>
                <w:szCs w:val="32"/>
                <w:lang w:val="en"/>
              </w:rPr>
            </w:rPrChange>
          </w:rPr>
          <w:t xml:space="preserve"> </w:t>
        </w:r>
      </w:ins>
    </w:p>
    <w:p w14:paraId="179B5725" w14:textId="65ABAF84" w:rsidR="00DC22B5" w:rsidRPr="00DD26EE" w:rsidRDefault="00DD26EE" w:rsidP="005E1739">
      <w:pPr>
        <w:tabs>
          <w:tab w:val="left" w:pos="6120"/>
        </w:tabs>
        <w:spacing w:after="0" w:line="240" w:lineRule="auto"/>
        <w:rPr>
          <w:ins w:id="198" w:author="James" w:date="2023-11-06T16:22:00Z"/>
          <w:i/>
          <w:color w:val="0070C0"/>
          <w:rPrChange w:id="199" w:author="James" w:date="2023-11-06T16:23:00Z">
            <w:rPr>
              <w:ins w:id="200" w:author="James" w:date="2023-11-06T16:22:00Z"/>
              <w:rFonts w:eastAsia="Times New Roman" w:cs="Times New Roman"/>
              <w:b/>
              <w:bCs/>
              <w:sz w:val="32"/>
              <w:szCs w:val="32"/>
              <w:lang w:val="en"/>
            </w:rPr>
          </w:rPrChange>
        </w:rPr>
      </w:pPr>
      <w:ins w:id="201" w:author="James" w:date="2023-11-06T16:22:00Z">
        <w:r w:rsidRPr="00DD26EE">
          <w:rPr>
            <w:i/>
            <w:color w:val="0070C0"/>
            <w:rPrChange w:id="202" w:author="James" w:date="2023-11-06T16:23:00Z">
              <w:rPr>
                <w:rFonts w:eastAsia="Times New Roman" w:cs="Times New Roman"/>
                <w:b/>
                <w:bCs/>
                <w:sz w:val="32"/>
                <w:szCs w:val="32"/>
                <w:lang w:val="en"/>
              </w:rPr>
            </w:rPrChange>
          </w:rPr>
          <w:t>NEW SOFTWARE</w:t>
        </w:r>
      </w:ins>
    </w:p>
    <w:p w14:paraId="067950F8" w14:textId="77777777" w:rsidR="00DD26EE" w:rsidRDefault="00DD26EE" w:rsidP="005E1739">
      <w:pPr>
        <w:tabs>
          <w:tab w:val="left" w:pos="6120"/>
        </w:tabs>
        <w:spacing w:after="0" w:line="240" w:lineRule="auto"/>
        <w:rPr>
          <w:ins w:id="203" w:author="James" w:date="2023-11-06T16:23:00Z"/>
          <w:rFonts w:eastAsia="Times New Roman" w:cs="Times New Roman"/>
          <w:b/>
          <w:bCs/>
          <w:sz w:val="32"/>
          <w:szCs w:val="32"/>
          <w:lang w:val="en"/>
        </w:rPr>
      </w:pPr>
    </w:p>
    <w:p w14:paraId="34C1B865" w14:textId="09BD3AD8" w:rsidR="00DD26EE" w:rsidRDefault="00DD26EE" w:rsidP="005E1739">
      <w:pPr>
        <w:tabs>
          <w:tab w:val="left" w:pos="6120"/>
        </w:tabs>
        <w:spacing w:after="0" w:line="240" w:lineRule="auto"/>
        <w:rPr>
          <w:ins w:id="204" w:author="James" w:date="2023-11-06T16:23:00Z"/>
          <w:i/>
          <w:color w:val="0070C0"/>
        </w:rPr>
      </w:pPr>
      <w:ins w:id="205" w:author="James" w:date="2023-11-06T16:23:00Z">
        <w:r>
          <w:rPr>
            <w:i/>
            <w:color w:val="0070C0"/>
          </w:rPr>
          <w:t>If SSI develops any new software it will do so in a</w:t>
        </w:r>
      </w:ins>
      <w:ins w:id="206" w:author="James" w:date="2023-11-07T10:06:00Z">
        <w:r w:rsidR="003E0327">
          <w:rPr>
            <w:i/>
            <w:color w:val="0070C0"/>
          </w:rPr>
          <w:t>c</w:t>
        </w:r>
      </w:ins>
      <w:ins w:id="207" w:author="James" w:date="2023-11-06T16:23:00Z">
        <w:r>
          <w:rPr>
            <w:i/>
            <w:color w:val="0070C0"/>
          </w:rPr>
          <w:t>cordance with SSI-SOP-20 Software Development and will create a new test protocol with tests and verification and validation procedures suitable to ensure the integrity of the new software</w:t>
        </w:r>
      </w:ins>
    </w:p>
    <w:p w14:paraId="3CA8AB16" w14:textId="77777777" w:rsidR="00DD26EE" w:rsidRPr="003E0327" w:rsidRDefault="00DD26EE" w:rsidP="005E1739">
      <w:pPr>
        <w:tabs>
          <w:tab w:val="left" w:pos="6120"/>
        </w:tabs>
        <w:spacing w:after="0" w:line="240" w:lineRule="auto"/>
        <w:rPr>
          <w:rFonts w:eastAsia="Times New Roman" w:cs="Times New Roman"/>
          <w:b/>
          <w:bCs/>
          <w:sz w:val="32"/>
          <w:szCs w:val="32"/>
          <w:rPrChange w:id="208" w:author="James" w:date="2023-11-07T10:06:00Z">
            <w:rPr>
              <w:rFonts w:eastAsia="Times New Roman" w:cs="Times New Roman"/>
              <w:b/>
              <w:bCs/>
              <w:sz w:val="32"/>
              <w:szCs w:val="32"/>
              <w:lang w:val="en"/>
            </w:rPr>
          </w:rPrChange>
        </w:rPr>
      </w:pPr>
    </w:p>
    <w:tbl>
      <w:tblPr>
        <w:tblW w:w="1451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09" w:author="James" w:date="2023-11-06T16:11:00Z">
          <w:tblPr>
            <w:tblW w:w="14518" w:type="dxa"/>
            <w:tblInd w:w="-28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86"/>
        <w:gridCol w:w="3600"/>
        <w:gridCol w:w="3870"/>
        <w:gridCol w:w="3510"/>
        <w:gridCol w:w="1350"/>
        <w:gridCol w:w="1202"/>
        <w:tblGridChange w:id="210">
          <w:tblGrid>
            <w:gridCol w:w="289"/>
            <w:gridCol w:w="697"/>
            <w:gridCol w:w="289"/>
            <w:gridCol w:w="3311"/>
            <w:gridCol w:w="289"/>
            <w:gridCol w:w="3581"/>
            <w:gridCol w:w="289"/>
            <w:gridCol w:w="3221"/>
            <w:gridCol w:w="289"/>
            <w:gridCol w:w="1061"/>
            <w:gridCol w:w="289"/>
            <w:gridCol w:w="913"/>
            <w:gridCol w:w="289"/>
          </w:tblGrid>
        </w:tblGridChange>
      </w:tblGrid>
      <w:tr w:rsidR="00093161" w:rsidRPr="00093161" w14:paraId="42EF6978" w14:textId="77777777" w:rsidTr="00500A02">
        <w:trPr>
          <w:cantSplit/>
          <w:tblHeader/>
          <w:trPrChange w:id="211" w:author="James" w:date="2023-11-06T16:11:00Z">
            <w:trPr>
              <w:gridBefore w:val="1"/>
              <w:cantSplit/>
              <w:tblHeader/>
            </w:trPr>
          </w:trPrChange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PrChange w:id="212" w:author="James" w:date="2023-11-06T16:11:00Z">
              <w:tcPr>
                <w:tcW w:w="98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</w:tcPrChange>
          </w:tcPr>
          <w:p w14:paraId="42FD4D56" w14:textId="6D78B14F" w:rsidR="00093161" w:rsidRPr="00093161" w:rsidRDefault="00093161" w:rsidP="00792040">
            <w:pPr>
              <w:rPr>
                <w:rFonts w:eastAsia="Times New Roman" w:cs="Times New Roman"/>
                <w:b/>
                <w:bCs/>
                <w:szCs w:val="20"/>
                <w:lang w:val="en"/>
              </w:rPr>
            </w:pPr>
            <w:del w:id="213" w:author="James" w:date="2023-11-06T16:11:00Z">
              <w:r w:rsidRPr="00093161" w:rsidDel="00500A02">
                <w:rPr>
                  <w:rFonts w:eastAsia="Times New Roman" w:cs="Times New Roman"/>
                  <w:b/>
                  <w:bCs/>
                  <w:szCs w:val="20"/>
                  <w:lang w:val="en"/>
                </w:rPr>
                <w:lastRenderedPageBreak/>
                <w:delText>Step #</w:delText>
              </w:r>
            </w:del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PrChange w:id="214" w:author="James" w:date="2023-11-06T16:11:00Z">
              <w:tcPr>
                <w:tcW w:w="360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</w:tcPrChange>
          </w:tcPr>
          <w:p w14:paraId="0A8CC166" w14:textId="5A5E448D" w:rsidR="00093161" w:rsidRPr="00093161" w:rsidRDefault="00093161" w:rsidP="00792040">
            <w:pPr>
              <w:rPr>
                <w:rFonts w:eastAsia="Times New Roman" w:cs="Times New Roman"/>
                <w:b/>
                <w:bCs/>
                <w:szCs w:val="20"/>
                <w:lang w:val="en"/>
              </w:rPr>
            </w:pPr>
            <w:del w:id="215" w:author="James" w:date="2023-11-06T16:11:00Z">
              <w:r w:rsidRPr="00093161" w:rsidDel="00500A02">
                <w:rPr>
                  <w:rFonts w:eastAsia="Times New Roman" w:cs="Times New Roman"/>
                  <w:b/>
                  <w:bCs/>
                  <w:szCs w:val="20"/>
                  <w:lang w:val="en"/>
                </w:rPr>
                <w:delText>Test Step Description</w:delText>
              </w:r>
            </w:del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PrChange w:id="216" w:author="James" w:date="2023-11-06T16:11:00Z">
              <w:tcPr>
                <w:tcW w:w="38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</w:tcPrChange>
          </w:tcPr>
          <w:p w14:paraId="54E421C6" w14:textId="45C60FF0" w:rsidR="00093161" w:rsidRPr="00093161" w:rsidRDefault="00093161" w:rsidP="00792040">
            <w:pPr>
              <w:rPr>
                <w:rFonts w:eastAsia="Times New Roman" w:cs="Times New Roman"/>
                <w:b/>
                <w:bCs/>
                <w:szCs w:val="20"/>
                <w:lang w:val="en"/>
              </w:rPr>
            </w:pPr>
            <w:del w:id="217" w:author="James" w:date="2023-11-06T16:11:00Z">
              <w:r w:rsidRPr="00093161" w:rsidDel="00500A02">
                <w:rPr>
                  <w:rFonts w:eastAsia="Times New Roman" w:cs="Times New Roman"/>
                  <w:b/>
                  <w:bCs/>
                  <w:szCs w:val="20"/>
                  <w:lang w:val="en"/>
                </w:rPr>
                <w:delText>Expected Results</w:delText>
              </w:r>
            </w:del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PrChange w:id="218" w:author="James" w:date="2023-11-06T16:11:00Z">
              <w:tcPr>
                <w:tcW w:w="351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</w:tcPrChange>
          </w:tcPr>
          <w:p w14:paraId="4EF079DA" w14:textId="5CEE8736" w:rsidR="00093161" w:rsidRPr="00093161" w:rsidRDefault="00093161" w:rsidP="00792040">
            <w:pPr>
              <w:rPr>
                <w:rFonts w:eastAsia="Times New Roman" w:cs="Times New Roman"/>
                <w:b/>
                <w:bCs/>
                <w:szCs w:val="20"/>
                <w:lang w:val="en"/>
              </w:rPr>
            </w:pPr>
            <w:del w:id="219" w:author="James" w:date="2023-11-06T16:11:00Z">
              <w:r w:rsidRPr="00093161" w:rsidDel="00500A02">
                <w:rPr>
                  <w:rFonts w:eastAsia="Times New Roman" w:cs="Times New Roman"/>
                  <w:b/>
                  <w:bCs/>
                  <w:szCs w:val="20"/>
                  <w:lang w:val="en"/>
                </w:rPr>
                <w:delText>Actual Results</w:delText>
              </w:r>
            </w:del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PrChange w:id="220" w:author="James" w:date="2023-11-06T16:11:00Z">
              <w:tcPr>
                <w:tcW w:w="13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</w:tcPrChange>
          </w:tcPr>
          <w:p w14:paraId="7A7F80A0" w14:textId="3C993762" w:rsidR="00093161" w:rsidRPr="00093161" w:rsidRDefault="00093161" w:rsidP="00792040">
            <w:pPr>
              <w:rPr>
                <w:rFonts w:eastAsia="Times New Roman" w:cs="Times New Roman"/>
                <w:b/>
                <w:bCs/>
                <w:szCs w:val="20"/>
                <w:lang w:val="en"/>
              </w:rPr>
            </w:pPr>
            <w:del w:id="221" w:author="James" w:date="2023-11-06T16:11:00Z">
              <w:r w:rsidRPr="00093161" w:rsidDel="00500A02">
                <w:rPr>
                  <w:rFonts w:eastAsia="Times New Roman" w:cs="Times New Roman"/>
                  <w:b/>
                  <w:bCs/>
                  <w:szCs w:val="20"/>
                  <w:lang w:val="en"/>
                </w:rPr>
                <w:delText>Pass (P)/ Fail (F)</w:delText>
              </w:r>
            </w:del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PrChange w:id="222" w:author="James" w:date="2023-11-06T16:11:00Z">
              <w:tcPr>
                <w:tcW w:w="120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</w:tcPrChange>
          </w:tcPr>
          <w:p w14:paraId="08767190" w14:textId="1E2CED52" w:rsidR="00093161" w:rsidRPr="00093161" w:rsidRDefault="00093161" w:rsidP="00792040">
            <w:pPr>
              <w:rPr>
                <w:rFonts w:eastAsia="Times New Roman" w:cs="Times New Roman"/>
                <w:b/>
                <w:bCs/>
                <w:szCs w:val="20"/>
                <w:lang w:val="en"/>
              </w:rPr>
            </w:pPr>
            <w:del w:id="223" w:author="James" w:date="2023-11-06T16:11:00Z">
              <w:r w:rsidRPr="00093161" w:rsidDel="00500A02">
                <w:rPr>
                  <w:rFonts w:eastAsia="Times New Roman" w:cs="Times New Roman"/>
                  <w:b/>
                  <w:bCs/>
                  <w:szCs w:val="20"/>
                  <w:lang w:val="en"/>
                </w:rPr>
                <w:delText>Initial &amp; Date *</w:delText>
              </w:r>
            </w:del>
          </w:p>
        </w:tc>
      </w:tr>
      <w:tr w:rsidR="00093161" w:rsidRPr="00093161" w14:paraId="6543BE45" w14:textId="77777777" w:rsidTr="00983378">
        <w:trPr>
          <w:cantSplit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F75C" w14:textId="77777777" w:rsidR="00093161" w:rsidRPr="00093161" w:rsidRDefault="00093161" w:rsidP="00093161">
            <w:pPr>
              <w:spacing w:after="288" w:line="264" w:lineRule="auto"/>
              <w:rPr>
                <w:rFonts w:ascii="Calibri" w:eastAsia="Proxima Nova" w:hAnsi="Calibri" w:cs="Proxima Nova"/>
                <w:sz w:val="22"/>
                <w:szCs w:val="24"/>
                <w:lang w:val="en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6B4D" w14:textId="4A37069B" w:rsidR="00093161" w:rsidRPr="00093161" w:rsidRDefault="00093161" w:rsidP="00093161">
            <w:pPr>
              <w:spacing w:after="288" w:line="264" w:lineRule="auto"/>
              <w:rPr>
                <w:rFonts w:eastAsia="Proxima Nova" w:cs="Arial"/>
                <w:i/>
                <w:iCs/>
                <w:color w:val="0070C0"/>
                <w:sz w:val="22"/>
                <w:szCs w:val="24"/>
                <w:lang w:val="en"/>
              </w:rPr>
            </w:pPr>
            <w:del w:id="224" w:author="James" w:date="2023-11-06T16:11:00Z">
              <w:r w:rsidRPr="00093161" w:rsidDel="00500A02">
                <w:rPr>
                  <w:rFonts w:eastAsia="Proxima Nova" w:cs="Arial"/>
                  <w:i/>
                  <w:iCs/>
                  <w:color w:val="0070C0"/>
                  <w:szCs w:val="20"/>
                  <w:lang w:val="en"/>
                </w:rPr>
                <w:delText>Add as many rows as needed</w:delText>
              </w:r>
            </w:del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2B96" w14:textId="77777777" w:rsidR="00093161" w:rsidRPr="00093161" w:rsidRDefault="00093161" w:rsidP="00093161">
            <w:pPr>
              <w:spacing w:after="288" w:line="264" w:lineRule="auto"/>
              <w:rPr>
                <w:rFonts w:ascii="Calibri" w:eastAsia="Proxima Nova" w:hAnsi="Calibri" w:cs="Proxima Nova"/>
                <w:sz w:val="22"/>
                <w:szCs w:val="24"/>
                <w:lang w:val="en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DF54" w14:textId="77777777" w:rsidR="00093161" w:rsidRPr="00093161" w:rsidRDefault="00093161" w:rsidP="00093161">
            <w:pPr>
              <w:spacing w:after="288" w:line="264" w:lineRule="auto"/>
              <w:rPr>
                <w:rFonts w:ascii="Calibri" w:eastAsia="Proxima Nova" w:hAnsi="Calibri" w:cs="Proxima Nova"/>
                <w:sz w:val="22"/>
                <w:szCs w:val="24"/>
                <w:lang w:val="e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45814" w14:textId="77777777" w:rsidR="00093161" w:rsidRPr="00093161" w:rsidRDefault="00093161" w:rsidP="00093161">
            <w:pPr>
              <w:spacing w:after="288" w:line="264" w:lineRule="auto"/>
              <w:rPr>
                <w:rFonts w:ascii="Calibri" w:eastAsia="Proxima Nova" w:hAnsi="Calibri" w:cs="Proxima Nova"/>
                <w:sz w:val="22"/>
                <w:szCs w:val="24"/>
                <w:lang w:val="en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B3EACE" w14:textId="77777777" w:rsidR="00093161" w:rsidRPr="00093161" w:rsidRDefault="00093161" w:rsidP="00093161">
            <w:pPr>
              <w:spacing w:after="288" w:line="264" w:lineRule="auto"/>
              <w:rPr>
                <w:rFonts w:ascii="Calibri" w:eastAsia="Proxima Nova" w:hAnsi="Calibri" w:cs="Proxima Nova"/>
                <w:sz w:val="22"/>
                <w:szCs w:val="24"/>
                <w:lang w:val="en"/>
              </w:rPr>
            </w:pPr>
          </w:p>
        </w:tc>
      </w:tr>
      <w:tr w:rsidR="00093161" w:rsidRPr="00093161" w14:paraId="342B2447" w14:textId="77777777" w:rsidTr="00983378">
        <w:trPr>
          <w:cantSplit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74A4F" w14:textId="77777777" w:rsidR="00093161" w:rsidRPr="00093161" w:rsidRDefault="00093161" w:rsidP="00093161">
            <w:pPr>
              <w:spacing w:after="288" w:line="264" w:lineRule="auto"/>
              <w:rPr>
                <w:rFonts w:ascii="Calibri" w:eastAsia="Proxima Nova" w:hAnsi="Calibri" w:cs="Proxima Nova"/>
                <w:sz w:val="22"/>
                <w:szCs w:val="24"/>
                <w:lang w:val="en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B276" w14:textId="77777777" w:rsidR="00093161" w:rsidRPr="00093161" w:rsidRDefault="00093161" w:rsidP="00093161">
            <w:pPr>
              <w:spacing w:after="288" w:line="264" w:lineRule="auto"/>
              <w:rPr>
                <w:rFonts w:ascii="Calibri" w:eastAsia="Proxima Nova" w:hAnsi="Calibri" w:cs="Proxima Nova"/>
                <w:sz w:val="22"/>
                <w:szCs w:val="24"/>
                <w:lang w:val="e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12C9" w14:textId="77777777" w:rsidR="00093161" w:rsidRPr="00093161" w:rsidRDefault="00093161" w:rsidP="00093161">
            <w:pPr>
              <w:spacing w:after="288" w:line="264" w:lineRule="auto"/>
              <w:rPr>
                <w:rFonts w:ascii="Calibri" w:eastAsia="Proxima Nova" w:hAnsi="Calibri" w:cs="Proxima Nova"/>
                <w:sz w:val="22"/>
                <w:szCs w:val="24"/>
                <w:lang w:val="en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69285" w14:textId="77777777" w:rsidR="00093161" w:rsidRPr="00093161" w:rsidRDefault="00093161" w:rsidP="00093161">
            <w:pPr>
              <w:spacing w:after="288" w:line="264" w:lineRule="auto"/>
              <w:rPr>
                <w:rFonts w:ascii="Calibri" w:eastAsia="Proxima Nova" w:hAnsi="Calibri" w:cs="Proxima Nova"/>
                <w:sz w:val="22"/>
                <w:szCs w:val="24"/>
                <w:lang w:val="e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C891" w14:textId="77777777" w:rsidR="00093161" w:rsidRPr="00093161" w:rsidRDefault="00093161" w:rsidP="00093161">
            <w:pPr>
              <w:spacing w:after="288" w:line="264" w:lineRule="auto"/>
              <w:rPr>
                <w:rFonts w:ascii="Calibri" w:eastAsia="Proxima Nova" w:hAnsi="Calibri" w:cs="Proxima Nova"/>
                <w:sz w:val="22"/>
                <w:szCs w:val="24"/>
                <w:lang w:val="en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2AC3" w14:textId="77777777" w:rsidR="00093161" w:rsidRPr="00093161" w:rsidRDefault="00093161" w:rsidP="00093161">
            <w:pPr>
              <w:spacing w:after="288" w:line="264" w:lineRule="auto"/>
              <w:rPr>
                <w:rFonts w:ascii="Calibri" w:eastAsia="Proxima Nova" w:hAnsi="Calibri" w:cs="Proxima Nova"/>
                <w:sz w:val="22"/>
                <w:szCs w:val="24"/>
                <w:lang w:val="en"/>
              </w:rPr>
            </w:pPr>
          </w:p>
        </w:tc>
      </w:tr>
    </w:tbl>
    <w:p w14:paraId="5C518062" w14:textId="1C82723E" w:rsidR="008B13AA" w:rsidRPr="00DC22B5" w:rsidRDefault="00DC22B5" w:rsidP="00DC22B5">
      <w:pPr>
        <w:rPr>
          <w:i/>
          <w:iCs/>
          <w:sz w:val="18"/>
          <w:szCs w:val="20"/>
        </w:rPr>
      </w:pPr>
      <w:r w:rsidRPr="00DC22B5">
        <w:rPr>
          <w:i/>
          <w:iCs/>
          <w:sz w:val="18"/>
          <w:szCs w:val="20"/>
        </w:rPr>
        <w:t>*only non-</w:t>
      </w:r>
      <w:proofErr w:type="spellStart"/>
      <w:r w:rsidRPr="00DC22B5">
        <w:rPr>
          <w:i/>
          <w:iCs/>
          <w:sz w:val="18"/>
          <w:szCs w:val="20"/>
        </w:rPr>
        <w:t>gray</w:t>
      </w:r>
      <w:proofErr w:type="spellEnd"/>
      <w:r w:rsidRPr="00DC22B5">
        <w:rPr>
          <w:i/>
          <w:iCs/>
          <w:sz w:val="18"/>
          <w:szCs w:val="20"/>
        </w:rPr>
        <w:t xml:space="preserve"> sections</w:t>
      </w:r>
    </w:p>
    <w:p w14:paraId="7901747B" w14:textId="77777777" w:rsidR="000B30F7" w:rsidRPr="000B30F7" w:rsidRDefault="000B30F7" w:rsidP="000B30F7"/>
    <w:p w14:paraId="1CA6E500" w14:textId="153EAC8B" w:rsidR="00641AA9" w:rsidRDefault="00641AA9" w:rsidP="00641AA9"/>
    <w:p w14:paraId="239FB949" w14:textId="77777777" w:rsidR="00792040" w:rsidRDefault="00792040" w:rsidP="00641AA9"/>
    <w:p w14:paraId="61573087" w14:textId="77777777" w:rsidR="00792040" w:rsidRDefault="00792040" w:rsidP="00641AA9"/>
    <w:p w14:paraId="0022E953" w14:textId="77777777" w:rsidR="00792040" w:rsidRDefault="00792040" w:rsidP="00641AA9"/>
    <w:p w14:paraId="63A4FFAA" w14:textId="77777777" w:rsidR="00792040" w:rsidRDefault="00792040" w:rsidP="00641AA9"/>
    <w:p w14:paraId="7927FB1C" w14:textId="77777777" w:rsidR="00792040" w:rsidRDefault="00792040" w:rsidP="00641AA9"/>
    <w:p w14:paraId="65574A31" w14:textId="77777777" w:rsidR="00792040" w:rsidRDefault="00792040" w:rsidP="00641AA9"/>
    <w:p w14:paraId="2D4205D7" w14:textId="77777777" w:rsidR="00792040" w:rsidRDefault="00792040" w:rsidP="00641AA9"/>
    <w:p w14:paraId="4F451135" w14:textId="77777777" w:rsidR="00AD1CCA" w:rsidRDefault="00AD1CCA" w:rsidP="00641AA9"/>
    <w:p w14:paraId="7122E6EA" w14:textId="77777777" w:rsidR="00AD1CCA" w:rsidRDefault="00AD1CCA" w:rsidP="00641AA9">
      <w:bookmarkStart w:id="225" w:name="_GoBack"/>
      <w:bookmarkEnd w:id="225"/>
    </w:p>
    <w:p w14:paraId="4ED2DD1F" w14:textId="77777777" w:rsidR="00AD1CCA" w:rsidRDefault="00AD1CCA" w:rsidP="00641AA9"/>
    <w:p w14:paraId="2D18CA07" w14:textId="77777777" w:rsidR="00792040" w:rsidRDefault="00792040" w:rsidP="00641AA9"/>
    <w:p w14:paraId="6744330B" w14:textId="77777777" w:rsidR="00792040" w:rsidRDefault="00792040" w:rsidP="00641AA9"/>
    <w:tbl>
      <w:tblPr>
        <w:tblStyle w:val="TableGrid2"/>
        <w:tblW w:w="14459" w:type="dxa"/>
        <w:tblInd w:w="-289" w:type="dxa"/>
        <w:tblLook w:val="04A0" w:firstRow="1" w:lastRow="0" w:firstColumn="1" w:lastColumn="0" w:noHBand="0" w:noVBand="1"/>
      </w:tblPr>
      <w:tblGrid>
        <w:gridCol w:w="14459"/>
      </w:tblGrid>
      <w:tr w:rsidR="00792040" w:rsidRPr="00792040" w14:paraId="354B20EA" w14:textId="77777777" w:rsidTr="00792040">
        <w:tc>
          <w:tcPr>
            <w:tcW w:w="14459" w:type="dxa"/>
            <w:shd w:val="clear" w:color="auto" w:fill="E7E6E6"/>
          </w:tcPr>
          <w:p w14:paraId="5BC87C08" w14:textId="77777777" w:rsidR="00792040" w:rsidRPr="00792040" w:rsidRDefault="00792040" w:rsidP="00792040">
            <w:pPr>
              <w:rPr>
                <w:rFonts w:eastAsia="Proxima Nova" w:cs="Arial"/>
                <w:szCs w:val="18"/>
                <w:lang w:val="en"/>
              </w:rPr>
            </w:pPr>
            <w:r w:rsidRPr="00792040">
              <w:rPr>
                <w:rFonts w:eastAsia="Proxima Nova" w:cs="Arial"/>
                <w:b/>
                <w:bCs/>
                <w:szCs w:val="18"/>
                <w:lang w:val="en"/>
              </w:rPr>
              <w:lastRenderedPageBreak/>
              <w:t>Tester Comments</w:t>
            </w:r>
          </w:p>
        </w:tc>
      </w:tr>
      <w:tr w:rsidR="00792040" w:rsidRPr="00792040" w:rsidDel="00500A02" w14:paraId="448C13EC" w14:textId="1652751A" w:rsidTr="00792040">
        <w:trPr>
          <w:del w:id="226" w:author="James" w:date="2023-11-06T16:20:00Z"/>
        </w:trPr>
        <w:tc>
          <w:tcPr>
            <w:tcW w:w="14459" w:type="dxa"/>
          </w:tcPr>
          <w:p w14:paraId="1E3A7AF7" w14:textId="71A9B35A" w:rsidR="00792040" w:rsidRPr="00792040" w:rsidDel="00500A02" w:rsidRDefault="00792040" w:rsidP="00792040">
            <w:pPr>
              <w:rPr>
                <w:del w:id="227" w:author="James" w:date="2023-11-06T16:20:00Z"/>
                <w:rFonts w:eastAsia="Proxima Nova" w:cs="Arial"/>
                <w:i/>
                <w:iCs/>
                <w:color w:val="0070C0"/>
                <w:szCs w:val="18"/>
                <w:lang w:val="en"/>
              </w:rPr>
            </w:pPr>
            <w:del w:id="228" w:author="James" w:date="2023-11-06T16:20:00Z">
              <w:r w:rsidRPr="00792040" w:rsidDel="00500A02">
                <w:rPr>
                  <w:rFonts w:eastAsia="Proxima Nova" w:cs="Arial"/>
                  <w:i/>
                  <w:iCs/>
                  <w:color w:val="0070C0"/>
                  <w:szCs w:val="18"/>
                  <w:lang w:val="en"/>
                </w:rPr>
                <w:delText>Repeat on every sheet containing the test script</w:delText>
              </w:r>
            </w:del>
          </w:p>
        </w:tc>
      </w:tr>
    </w:tbl>
    <w:p w14:paraId="156F0406" w14:textId="746329CE" w:rsidR="00792040" w:rsidRPr="00792040" w:rsidDel="00500A02" w:rsidRDefault="00792040" w:rsidP="00641AA9">
      <w:pPr>
        <w:rPr>
          <w:del w:id="229" w:author="James" w:date="2023-11-06T16:20:00Z"/>
          <w:lang w:val="en"/>
        </w:rPr>
      </w:pPr>
    </w:p>
    <w:tbl>
      <w:tblPr>
        <w:tblW w:w="14625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5940"/>
        <w:gridCol w:w="3015"/>
      </w:tblGrid>
      <w:tr w:rsidR="000A1432" w:rsidRPr="000A1432" w:rsidDel="00500A02" w14:paraId="3DE35787" w14:textId="272AD425" w:rsidTr="000A1432">
        <w:trPr>
          <w:cantSplit/>
          <w:del w:id="230" w:author="James" w:date="2023-11-06T16:20:00Z"/>
        </w:trPr>
        <w:tc>
          <w:tcPr>
            <w:tcW w:w="14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5D85D0" w14:textId="1B47A8FE" w:rsidR="000A1432" w:rsidRPr="000A1432" w:rsidDel="00500A02" w:rsidRDefault="000A1432" w:rsidP="000A1432">
            <w:pPr>
              <w:spacing w:after="288" w:line="264" w:lineRule="auto"/>
              <w:jc w:val="center"/>
              <w:rPr>
                <w:del w:id="231" w:author="James" w:date="2023-11-06T16:20:00Z"/>
                <w:rFonts w:eastAsia="Proxima Nova" w:cs="Arial"/>
                <w:b/>
                <w:bCs/>
                <w:szCs w:val="20"/>
                <w:lang w:val="en"/>
              </w:rPr>
            </w:pPr>
            <w:del w:id="232" w:author="James" w:date="2023-11-06T16:20:00Z">
              <w:r w:rsidRPr="000A1432" w:rsidDel="00500A02">
                <w:rPr>
                  <w:rFonts w:eastAsia="Proxima Nova" w:cs="Arial"/>
                  <w:b/>
                  <w:bCs/>
                  <w:szCs w:val="20"/>
                  <w:lang w:val="en"/>
                </w:rPr>
                <w:delText>TESTER CONCLUSION</w:delText>
              </w:r>
            </w:del>
          </w:p>
        </w:tc>
      </w:tr>
      <w:tr w:rsidR="000A1432" w:rsidRPr="000A1432" w:rsidDel="00500A02" w14:paraId="3416A31B" w14:textId="31E99A61" w:rsidTr="000A1432">
        <w:trPr>
          <w:cantSplit/>
          <w:del w:id="233" w:author="James" w:date="2023-11-06T16:20:00Z"/>
        </w:trPr>
        <w:tc>
          <w:tcPr>
            <w:tcW w:w="14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19D26" w14:textId="311947F0" w:rsidR="000A1432" w:rsidRPr="000A1432" w:rsidDel="00500A02" w:rsidRDefault="000A1432" w:rsidP="000A1432">
            <w:pPr>
              <w:spacing w:after="288" w:line="264" w:lineRule="auto"/>
              <w:jc w:val="center"/>
              <w:rPr>
                <w:del w:id="234" w:author="James" w:date="2023-11-06T16:20:00Z"/>
                <w:rFonts w:eastAsia="Proxima Nova" w:cs="Arial"/>
                <w:b/>
                <w:bCs/>
                <w:szCs w:val="20"/>
                <w:lang w:val="en"/>
              </w:rPr>
            </w:pPr>
          </w:p>
        </w:tc>
      </w:tr>
      <w:tr w:rsidR="000A1432" w:rsidRPr="000A1432" w:rsidDel="00500A02" w14:paraId="2A7DE853" w14:textId="109D1FC7" w:rsidTr="000A1432">
        <w:trPr>
          <w:cantSplit/>
          <w:del w:id="235" w:author="James" w:date="2023-11-06T16:20:00Z"/>
        </w:trPr>
        <w:tc>
          <w:tcPr>
            <w:tcW w:w="14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7C16A7" w14:textId="69D44D0F" w:rsidR="000A1432" w:rsidRPr="000A1432" w:rsidDel="00500A02" w:rsidRDefault="000A1432" w:rsidP="000A1432">
            <w:pPr>
              <w:spacing w:after="288" w:line="264" w:lineRule="auto"/>
              <w:jc w:val="center"/>
              <w:rPr>
                <w:del w:id="236" w:author="James" w:date="2023-11-06T16:20:00Z"/>
                <w:rFonts w:eastAsia="Proxima Nova" w:cs="Arial"/>
                <w:b/>
                <w:bCs/>
                <w:szCs w:val="20"/>
                <w:lang w:val="en"/>
              </w:rPr>
            </w:pPr>
            <w:del w:id="237" w:author="James" w:date="2023-11-06T16:20:00Z">
              <w:r w:rsidRPr="000A1432" w:rsidDel="00500A02">
                <w:rPr>
                  <w:rFonts w:eastAsia="Proxima Nova" w:cs="Arial"/>
                  <w:b/>
                  <w:bCs/>
                  <w:szCs w:val="20"/>
                  <w:lang w:val="en"/>
                </w:rPr>
                <w:delText>NONCONFORMANCES/DEVIATIONS</w:delText>
              </w:r>
            </w:del>
          </w:p>
        </w:tc>
      </w:tr>
      <w:tr w:rsidR="000A1432" w:rsidRPr="000A1432" w:rsidDel="00500A02" w14:paraId="1AF46AA0" w14:textId="7860FF4B" w:rsidTr="000A1432">
        <w:trPr>
          <w:cantSplit/>
          <w:del w:id="238" w:author="James" w:date="2023-11-06T16:20:00Z"/>
        </w:trPr>
        <w:tc>
          <w:tcPr>
            <w:tcW w:w="14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681F5" w14:textId="76D8DB46" w:rsidR="000A1432" w:rsidRPr="000A1432" w:rsidDel="00500A02" w:rsidRDefault="000A1432" w:rsidP="000A1432">
            <w:pPr>
              <w:spacing w:after="288" w:line="264" w:lineRule="auto"/>
              <w:jc w:val="center"/>
              <w:rPr>
                <w:del w:id="239" w:author="James" w:date="2023-11-06T16:20:00Z"/>
                <w:rFonts w:eastAsia="Proxima Nova" w:cs="Arial"/>
                <w:b/>
                <w:bCs/>
                <w:szCs w:val="20"/>
                <w:lang w:val="en"/>
              </w:rPr>
            </w:pPr>
          </w:p>
        </w:tc>
      </w:tr>
      <w:tr w:rsidR="000A1432" w:rsidRPr="000A1432" w:rsidDel="00500A02" w14:paraId="1B2B7A2C" w14:textId="6A465179" w:rsidTr="000A1432">
        <w:trPr>
          <w:cantSplit/>
          <w:del w:id="240" w:author="James" w:date="2023-11-06T16:20:00Z"/>
        </w:trPr>
        <w:tc>
          <w:tcPr>
            <w:tcW w:w="14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AB2EB4" w14:textId="3C2ECB9E" w:rsidR="000A1432" w:rsidRPr="000A1432" w:rsidDel="00500A02" w:rsidRDefault="000A1432" w:rsidP="000A1432">
            <w:pPr>
              <w:spacing w:after="288" w:line="264" w:lineRule="auto"/>
              <w:jc w:val="center"/>
              <w:rPr>
                <w:del w:id="241" w:author="James" w:date="2023-11-06T16:20:00Z"/>
                <w:rFonts w:eastAsia="Proxima Nova" w:cs="Arial"/>
                <w:b/>
                <w:bCs/>
                <w:szCs w:val="20"/>
                <w:lang w:val="en"/>
              </w:rPr>
            </w:pPr>
            <w:del w:id="242" w:author="James" w:date="2023-11-06T16:20:00Z">
              <w:r w:rsidRPr="000A1432" w:rsidDel="00500A02">
                <w:rPr>
                  <w:rFonts w:eastAsia="Proxima Nova" w:cs="Arial"/>
                  <w:b/>
                  <w:bCs/>
                  <w:szCs w:val="20"/>
                  <w:lang w:val="en"/>
                </w:rPr>
                <w:delText>EXECUTED BY</w:delText>
              </w:r>
            </w:del>
          </w:p>
        </w:tc>
      </w:tr>
      <w:tr w:rsidR="000A1432" w:rsidRPr="000A1432" w:rsidDel="00500A02" w14:paraId="6BACFBB2" w14:textId="2A5462D9" w:rsidTr="000A1432">
        <w:trPr>
          <w:cantSplit/>
          <w:del w:id="243" w:author="James" w:date="2023-11-06T16:20:00Z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6DFAA819" w14:textId="26B0906F" w:rsidR="000A1432" w:rsidRPr="000A1432" w:rsidDel="00500A02" w:rsidRDefault="000A1432" w:rsidP="000A1432">
            <w:pPr>
              <w:spacing w:after="288" w:line="264" w:lineRule="auto"/>
              <w:jc w:val="center"/>
              <w:rPr>
                <w:del w:id="244" w:author="James" w:date="2023-11-06T16:20:00Z"/>
                <w:rFonts w:eastAsia="Proxima Nova" w:cs="Arial"/>
                <w:b/>
                <w:bCs/>
                <w:szCs w:val="20"/>
                <w:lang w:val="en"/>
              </w:rPr>
            </w:pPr>
            <w:del w:id="245" w:author="James" w:date="2023-11-06T16:20:00Z">
              <w:r w:rsidRPr="000A1432" w:rsidDel="00500A02">
                <w:rPr>
                  <w:rFonts w:eastAsia="Proxima Nova" w:cs="Arial"/>
                  <w:b/>
                  <w:bCs/>
                  <w:szCs w:val="20"/>
                  <w:lang w:val="en"/>
                </w:rPr>
                <w:delText>Tester Name</w:delText>
              </w:r>
            </w:del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440FB72D" w14:textId="5EA1C75E" w:rsidR="000A1432" w:rsidRPr="000A1432" w:rsidDel="00500A02" w:rsidRDefault="000A1432" w:rsidP="000A1432">
            <w:pPr>
              <w:spacing w:after="288" w:line="264" w:lineRule="auto"/>
              <w:jc w:val="center"/>
              <w:rPr>
                <w:del w:id="246" w:author="James" w:date="2023-11-06T16:20:00Z"/>
                <w:rFonts w:eastAsia="Proxima Nova" w:cs="Arial"/>
                <w:b/>
                <w:bCs/>
                <w:szCs w:val="20"/>
                <w:lang w:val="en"/>
              </w:rPr>
            </w:pPr>
            <w:del w:id="247" w:author="James" w:date="2023-11-06T16:20:00Z">
              <w:r w:rsidRPr="000A1432" w:rsidDel="00500A02">
                <w:rPr>
                  <w:rFonts w:eastAsia="Proxima Nova" w:cs="Arial"/>
                  <w:b/>
                  <w:bCs/>
                  <w:szCs w:val="20"/>
                  <w:lang w:val="en"/>
                </w:rPr>
                <w:delText>Signature</w:delText>
              </w:r>
            </w:del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29F30900" w14:textId="7F6A4134" w:rsidR="000A1432" w:rsidRPr="000A1432" w:rsidDel="00500A02" w:rsidRDefault="000A1432" w:rsidP="000A1432">
            <w:pPr>
              <w:spacing w:after="288" w:line="264" w:lineRule="auto"/>
              <w:jc w:val="center"/>
              <w:rPr>
                <w:del w:id="248" w:author="James" w:date="2023-11-06T16:20:00Z"/>
                <w:rFonts w:eastAsia="Proxima Nova" w:cs="Arial"/>
                <w:b/>
                <w:bCs/>
                <w:szCs w:val="20"/>
                <w:lang w:val="en"/>
              </w:rPr>
            </w:pPr>
            <w:del w:id="249" w:author="James" w:date="2023-11-06T16:20:00Z">
              <w:r w:rsidRPr="000A1432" w:rsidDel="00500A02">
                <w:rPr>
                  <w:rFonts w:eastAsia="Proxima Nova" w:cs="Arial"/>
                  <w:b/>
                  <w:bCs/>
                  <w:szCs w:val="20"/>
                  <w:lang w:val="en"/>
                </w:rPr>
                <w:delText>Date</w:delText>
              </w:r>
            </w:del>
          </w:p>
        </w:tc>
      </w:tr>
      <w:tr w:rsidR="000A1432" w:rsidRPr="000A1432" w:rsidDel="00500A02" w14:paraId="680ED70E" w14:textId="277075AB" w:rsidTr="000A1432">
        <w:trPr>
          <w:cantSplit/>
          <w:trHeight w:val="548"/>
          <w:del w:id="250" w:author="James" w:date="2023-11-06T16:20:00Z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0CC6E" w14:textId="0260FB86" w:rsidR="000A1432" w:rsidRPr="000A1432" w:rsidDel="00500A02" w:rsidRDefault="000A1432" w:rsidP="000A1432">
            <w:pPr>
              <w:spacing w:after="288" w:line="264" w:lineRule="auto"/>
              <w:rPr>
                <w:del w:id="251" w:author="James" w:date="2023-11-06T16:20:00Z"/>
                <w:rFonts w:eastAsia="Proxima Nova" w:cs="Arial"/>
                <w:i/>
                <w:iCs/>
                <w:color w:val="0070C0"/>
                <w:szCs w:val="20"/>
                <w:lang w:val="en"/>
              </w:rPr>
            </w:pPr>
            <w:del w:id="252" w:author="James" w:date="2023-11-06T16:20:00Z">
              <w:r w:rsidRPr="000A1432" w:rsidDel="00500A02">
                <w:rPr>
                  <w:rFonts w:eastAsia="Proxima Nova" w:cs="Arial"/>
                  <w:i/>
                  <w:iCs/>
                  <w:color w:val="0070C0"/>
                  <w:szCs w:val="20"/>
                  <w:lang w:val="en"/>
                </w:rPr>
                <w:delText>Add as many rows as needed</w:delText>
              </w:r>
            </w:del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8009" w14:textId="5D9DEB3E" w:rsidR="000A1432" w:rsidRPr="000A1432" w:rsidDel="00500A02" w:rsidRDefault="000A1432" w:rsidP="000A1432">
            <w:pPr>
              <w:spacing w:after="288" w:line="264" w:lineRule="auto"/>
              <w:rPr>
                <w:del w:id="253" w:author="James" w:date="2023-11-06T16:20:00Z"/>
                <w:rFonts w:eastAsia="Proxima Nova" w:cs="Arial"/>
                <w:szCs w:val="20"/>
                <w:lang w:val="en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FBE93" w14:textId="0E567FC6" w:rsidR="000A1432" w:rsidRPr="000A1432" w:rsidDel="00500A02" w:rsidRDefault="000A1432" w:rsidP="000A1432">
            <w:pPr>
              <w:spacing w:after="288" w:line="264" w:lineRule="auto"/>
              <w:rPr>
                <w:del w:id="254" w:author="James" w:date="2023-11-06T16:20:00Z"/>
                <w:rFonts w:eastAsia="Proxima Nova" w:cs="Arial"/>
                <w:szCs w:val="20"/>
                <w:lang w:val="en"/>
              </w:rPr>
            </w:pPr>
          </w:p>
        </w:tc>
      </w:tr>
      <w:tr w:rsidR="000A1432" w:rsidRPr="000A1432" w:rsidDel="00500A02" w14:paraId="5293529C" w14:textId="71D79906" w:rsidTr="000A1432">
        <w:trPr>
          <w:cantSplit/>
          <w:del w:id="255" w:author="James" w:date="2023-11-06T16:20:00Z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D2322" w14:textId="205EF771" w:rsidR="000A1432" w:rsidRPr="000A1432" w:rsidDel="00500A02" w:rsidRDefault="000A1432" w:rsidP="000A1432">
            <w:pPr>
              <w:spacing w:after="288" w:line="264" w:lineRule="auto"/>
              <w:rPr>
                <w:del w:id="256" w:author="James" w:date="2023-11-06T16:20:00Z"/>
                <w:rFonts w:eastAsia="Proxima Nova" w:cs="Arial"/>
                <w:szCs w:val="20"/>
                <w:lang w:val="en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8A2C" w14:textId="7647671D" w:rsidR="000A1432" w:rsidRPr="000A1432" w:rsidDel="00500A02" w:rsidRDefault="000A1432" w:rsidP="000A1432">
            <w:pPr>
              <w:spacing w:after="288" w:line="264" w:lineRule="auto"/>
              <w:rPr>
                <w:del w:id="257" w:author="James" w:date="2023-11-06T16:20:00Z"/>
                <w:rFonts w:eastAsia="Proxima Nova" w:cs="Arial"/>
                <w:szCs w:val="20"/>
                <w:lang w:val="en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68404" w14:textId="2C4BC52A" w:rsidR="000A1432" w:rsidRPr="000A1432" w:rsidDel="00500A02" w:rsidRDefault="000A1432" w:rsidP="000A1432">
            <w:pPr>
              <w:spacing w:after="288" w:line="264" w:lineRule="auto"/>
              <w:rPr>
                <w:del w:id="258" w:author="James" w:date="2023-11-06T16:20:00Z"/>
                <w:rFonts w:eastAsia="Proxima Nova" w:cs="Arial"/>
                <w:szCs w:val="20"/>
                <w:lang w:val="en"/>
              </w:rPr>
            </w:pPr>
          </w:p>
        </w:tc>
      </w:tr>
      <w:tr w:rsidR="000A1432" w:rsidRPr="000A1432" w:rsidDel="00500A02" w14:paraId="22DDDBF1" w14:textId="30917E14" w:rsidTr="000A1432">
        <w:trPr>
          <w:cantSplit/>
          <w:del w:id="259" w:author="James" w:date="2023-11-06T16:20:00Z"/>
        </w:trPr>
        <w:tc>
          <w:tcPr>
            <w:tcW w:w="14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D51D9C" w14:textId="771660EE" w:rsidR="000A1432" w:rsidRPr="000A1432" w:rsidDel="00500A02" w:rsidRDefault="000A1432" w:rsidP="000A1432">
            <w:pPr>
              <w:spacing w:after="288" w:line="264" w:lineRule="auto"/>
              <w:jc w:val="center"/>
              <w:rPr>
                <w:del w:id="260" w:author="James" w:date="2023-11-06T16:20:00Z"/>
                <w:rFonts w:eastAsia="Proxima Nova" w:cs="Arial"/>
                <w:b/>
                <w:bCs/>
                <w:szCs w:val="20"/>
                <w:lang w:val="en"/>
              </w:rPr>
            </w:pPr>
            <w:del w:id="261" w:author="James" w:date="2023-11-06T16:20:00Z">
              <w:r w:rsidRPr="000A1432" w:rsidDel="00500A02">
                <w:rPr>
                  <w:rFonts w:eastAsia="Proxima Nova" w:cs="Arial"/>
                  <w:b/>
                  <w:bCs/>
                  <w:szCs w:val="20"/>
                  <w:lang w:val="en"/>
                </w:rPr>
                <w:delText>REVIEWED BY</w:delText>
              </w:r>
            </w:del>
          </w:p>
        </w:tc>
      </w:tr>
      <w:tr w:rsidR="000A1432" w:rsidRPr="000A1432" w:rsidDel="00500A02" w14:paraId="3F093425" w14:textId="19EFE3B3" w:rsidTr="000A1432">
        <w:trPr>
          <w:cantSplit/>
          <w:del w:id="262" w:author="James" w:date="2023-11-06T16:20:00Z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4B602D" w14:textId="589E833B" w:rsidR="000A1432" w:rsidRPr="000A1432" w:rsidDel="00500A02" w:rsidRDefault="000A1432" w:rsidP="000A1432">
            <w:pPr>
              <w:spacing w:after="288" w:line="264" w:lineRule="auto"/>
              <w:jc w:val="center"/>
              <w:rPr>
                <w:del w:id="263" w:author="James" w:date="2023-11-06T16:20:00Z"/>
                <w:rFonts w:eastAsia="Proxima Nova" w:cs="Arial"/>
                <w:b/>
                <w:bCs/>
                <w:szCs w:val="20"/>
                <w:lang w:val="en"/>
              </w:rPr>
            </w:pPr>
            <w:del w:id="264" w:author="James" w:date="2023-11-06T16:20:00Z">
              <w:r w:rsidRPr="000A1432" w:rsidDel="00500A02">
                <w:rPr>
                  <w:rFonts w:eastAsia="Proxima Nova" w:cs="Arial"/>
                  <w:b/>
                  <w:bCs/>
                  <w:szCs w:val="20"/>
                  <w:lang w:val="en"/>
                </w:rPr>
                <w:delText>Verification Engineer Name</w:delText>
              </w:r>
            </w:del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B57DF5" w14:textId="541D5097" w:rsidR="000A1432" w:rsidRPr="000A1432" w:rsidDel="00500A02" w:rsidRDefault="000A1432" w:rsidP="000A1432">
            <w:pPr>
              <w:spacing w:after="288" w:line="264" w:lineRule="auto"/>
              <w:jc w:val="center"/>
              <w:rPr>
                <w:del w:id="265" w:author="James" w:date="2023-11-06T16:20:00Z"/>
                <w:rFonts w:eastAsia="Proxima Nova" w:cs="Arial"/>
                <w:b/>
                <w:bCs/>
                <w:szCs w:val="20"/>
                <w:lang w:val="en"/>
              </w:rPr>
            </w:pPr>
            <w:del w:id="266" w:author="James" w:date="2023-11-06T16:20:00Z">
              <w:r w:rsidRPr="000A1432" w:rsidDel="00500A02">
                <w:rPr>
                  <w:rFonts w:eastAsia="Proxima Nova" w:cs="Arial"/>
                  <w:b/>
                  <w:bCs/>
                  <w:szCs w:val="20"/>
                  <w:lang w:val="en"/>
                </w:rPr>
                <w:delText>Signature</w:delText>
              </w:r>
            </w:del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ADF127" w14:textId="03A988C0" w:rsidR="000A1432" w:rsidRPr="000A1432" w:rsidDel="00500A02" w:rsidRDefault="000A1432" w:rsidP="000A1432">
            <w:pPr>
              <w:spacing w:after="288" w:line="264" w:lineRule="auto"/>
              <w:jc w:val="center"/>
              <w:rPr>
                <w:del w:id="267" w:author="James" w:date="2023-11-06T16:20:00Z"/>
                <w:rFonts w:eastAsia="Proxima Nova" w:cs="Arial"/>
                <w:b/>
                <w:bCs/>
                <w:szCs w:val="20"/>
                <w:lang w:val="en"/>
              </w:rPr>
            </w:pPr>
            <w:del w:id="268" w:author="James" w:date="2023-11-06T16:20:00Z">
              <w:r w:rsidRPr="000A1432" w:rsidDel="00500A02">
                <w:rPr>
                  <w:rFonts w:eastAsia="Proxima Nova" w:cs="Arial"/>
                  <w:b/>
                  <w:bCs/>
                  <w:szCs w:val="20"/>
                  <w:lang w:val="en"/>
                </w:rPr>
                <w:delText>Date</w:delText>
              </w:r>
            </w:del>
          </w:p>
        </w:tc>
      </w:tr>
      <w:tr w:rsidR="000A1432" w:rsidRPr="000A1432" w:rsidDel="00500A02" w14:paraId="1F6090D4" w14:textId="2E70AF9D" w:rsidTr="000A1432">
        <w:trPr>
          <w:cantSplit/>
          <w:del w:id="269" w:author="James" w:date="2023-11-06T16:20:00Z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23426" w14:textId="2FCDDBCE" w:rsidR="000A1432" w:rsidRPr="000A1432" w:rsidDel="00500A02" w:rsidRDefault="000A1432" w:rsidP="000A1432">
            <w:pPr>
              <w:spacing w:after="288" w:line="264" w:lineRule="auto"/>
              <w:rPr>
                <w:del w:id="270" w:author="James" w:date="2023-11-06T16:20:00Z"/>
                <w:rFonts w:ascii="Calibri" w:eastAsia="Proxima Nova" w:hAnsi="Calibri" w:cs="Proxima Nova"/>
                <w:b/>
                <w:bCs/>
                <w:i/>
                <w:iCs/>
                <w:color w:val="0070C0"/>
                <w:sz w:val="22"/>
                <w:szCs w:val="24"/>
                <w:lang w:val="en"/>
              </w:rPr>
            </w:pPr>
            <w:del w:id="271" w:author="James" w:date="2023-11-06T16:20:00Z">
              <w:r w:rsidRPr="000A1432" w:rsidDel="00500A02">
                <w:rPr>
                  <w:rFonts w:ascii="Calibri" w:eastAsia="Proxima Nova" w:hAnsi="Calibri" w:cs="Proxima Nova"/>
                  <w:i/>
                  <w:iCs/>
                  <w:color w:val="0070C0"/>
                  <w:sz w:val="22"/>
                  <w:lang w:val="en"/>
                </w:rPr>
                <w:delText>Add as many rows as needed</w:delText>
              </w:r>
            </w:del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7854C" w14:textId="0776486E" w:rsidR="000A1432" w:rsidRPr="000A1432" w:rsidDel="00500A02" w:rsidRDefault="000A1432" w:rsidP="000A1432">
            <w:pPr>
              <w:spacing w:after="288" w:line="264" w:lineRule="auto"/>
              <w:rPr>
                <w:del w:id="272" w:author="James" w:date="2023-11-06T16:20:00Z"/>
                <w:rFonts w:ascii="Calibri" w:eastAsia="Proxima Nova" w:hAnsi="Calibri" w:cs="Proxima Nova"/>
                <w:b/>
                <w:bCs/>
                <w:sz w:val="22"/>
                <w:szCs w:val="24"/>
                <w:lang w:val="en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1993C" w14:textId="5FC5483A" w:rsidR="000A1432" w:rsidRPr="000A1432" w:rsidDel="00500A02" w:rsidRDefault="000A1432" w:rsidP="000A1432">
            <w:pPr>
              <w:spacing w:after="288" w:line="264" w:lineRule="auto"/>
              <w:rPr>
                <w:del w:id="273" w:author="James" w:date="2023-11-06T16:20:00Z"/>
                <w:rFonts w:ascii="Calibri" w:eastAsia="Proxima Nova" w:hAnsi="Calibri" w:cs="Proxima Nova"/>
                <w:b/>
                <w:bCs/>
                <w:sz w:val="22"/>
                <w:szCs w:val="24"/>
                <w:lang w:val="en"/>
              </w:rPr>
            </w:pPr>
          </w:p>
        </w:tc>
      </w:tr>
    </w:tbl>
    <w:p w14:paraId="54B9B2CF" w14:textId="340DEC02" w:rsidR="00A44A3F" w:rsidRPr="000A1432" w:rsidDel="00500A02" w:rsidRDefault="00A44A3F" w:rsidP="00A44A3F">
      <w:pPr>
        <w:rPr>
          <w:del w:id="274" w:author="James" w:date="2023-11-06T16:20:00Z"/>
          <w:lang w:val="en"/>
        </w:rPr>
      </w:pPr>
    </w:p>
    <w:p w14:paraId="54267313" w14:textId="1523D7A1" w:rsidR="00792040" w:rsidDel="00500A02" w:rsidRDefault="00792040" w:rsidP="00A44A3F">
      <w:pPr>
        <w:rPr>
          <w:del w:id="275" w:author="James" w:date="2023-11-06T16:20:00Z"/>
        </w:rPr>
      </w:pPr>
    </w:p>
    <w:p w14:paraId="094B9E13" w14:textId="1B13F93B" w:rsidR="00792040" w:rsidDel="00500A02" w:rsidRDefault="00792040" w:rsidP="00A44A3F">
      <w:pPr>
        <w:rPr>
          <w:del w:id="276" w:author="James" w:date="2023-11-06T16:20:00Z"/>
        </w:rPr>
      </w:pPr>
    </w:p>
    <w:p w14:paraId="69592593" w14:textId="684D19AF" w:rsidR="00792040" w:rsidRPr="00A44A3F" w:rsidDel="00500A02" w:rsidRDefault="00792040" w:rsidP="00A44A3F">
      <w:pPr>
        <w:rPr>
          <w:del w:id="277" w:author="James" w:date="2023-11-06T16:20:00Z"/>
        </w:rPr>
      </w:pPr>
    </w:p>
    <w:p w14:paraId="6ADAC48C" w14:textId="44EB31B5" w:rsidR="00EA5EBB" w:rsidDel="00DD26EE" w:rsidRDefault="00EA5EBB" w:rsidP="00E9508B">
      <w:pPr>
        <w:pStyle w:val="Heading1"/>
        <w:numPr>
          <w:ilvl w:val="0"/>
          <w:numId w:val="0"/>
        </w:numPr>
        <w:spacing w:after="120"/>
        <w:ind w:left="567" w:hanging="567"/>
        <w:jc w:val="center"/>
        <w:rPr>
          <w:del w:id="278" w:author="James" w:date="2023-11-06T16:22:00Z"/>
          <w:color w:val="000000" w:themeColor="text1"/>
        </w:rPr>
      </w:pPr>
      <w:bookmarkStart w:id="279" w:name="_Toc117878254"/>
      <w:del w:id="280" w:author="James" w:date="2023-11-06T16:22:00Z">
        <w:r w:rsidDel="00DD26EE">
          <w:rPr>
            <w:color w:val="000000" w:themeColor="text1"/>
          </w:rPr>
          <w:delText>Approvals</w:delText>
        </w:r>
        <w:bookmarkEnd w:id="279"/>
      </w:del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4"/>
        <w:gridCol w:w="2220"/>
        <w:gridCol w:w="2309"/>
        <w:gridCol w:w="2193"/>
      </w:tblGrid>
      <w:tr w:rsidR="00EA5EBB" w:rsidRPr="00AE2F2E" w:rsidDel="00DD26EE" w14:paraId="1C117103" w14:textId="367662A5" w:rsidTr="00E9508B">
        <w:trPr>
          <w:jc w:val="center"/>
          <w:del w:id="281" w:author="James" w:date="2023-11-06T16:22:00Z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65B30C25" w14:textId="0DDEC79C" w:rsidR="00EA5EBB" w:rsidRPr="00AE2F2E" w:rsidDel="00DD26EE" w:rsidRDefault="00EA5EBB" w:rsidP="00654268">
            <w:pPr>
              <w:spacing w:after="160" w:line="259" w:lineRule="auto"/>
              <w:rPr>
                <w:del w:id="282" w:author="James" w:date="2023-11-06T16:22:00Z"/>
                <w:b/>
                <w:bCs/>
                <w:lang w:val="en"/>
              </w:rPr>
            </w:pPr>
            <w:del w:id="283" w:author="James" w:date="2023-11-06T16:22:00Z">
              <w:r w:rsidRPr="00AE2F2E" w:rsidDel="00DD26EE">
                <w:rPr>
                  <w:b/>
                  <w:bCs/>
                  <w:lang w:val="en"/>
                </w:rPr>
                <w:delText>Role</w:delText>
              </w:r>
            </w:del>
          </w:p>
        </w:tc>
        <w:tc>
          <w:tcPr>
            <w:tcW w:w="2220" w:type="dxa"/>
            <w:shd w:val="clear" w:color="auto" w:fill="F2F2F2" w:themeFill="background1" w:themeFillShade="F2"/>
            <w:vAlign w:val="center"/>
          </w:tcPr>
          <w:p w14:paraId="20E5C6D4" w14:textId="369C552F" w:rsidR="00EA5EBB" w:rsidRPr="00AE2F2E" w:rsidDel="00DD26EE" w:rsidRDefault="00EA5EBB" w:rsidP="00654268">
            <w:pPr>
              <w:spacing w:after="160" w:line="259" w:lineRule="auto"/>
              <w:rPr>
                <w:del w:id="284" w:author="James" w:date="2023-11-06T16:22:00Z"/>
                <w:b/>
                <w:bCs/>
                <w:lang w:val="en"/>
              </w:rPr>
            </w:pPr>
            <w:del w:id="285" w:author="James" w:date="2023-11-06T16:22:00Z">
              <w:r w:rsidRPr="00AE2F2E" w:rsidDel="00DD26EE">
                <w:rPr>
                  <w:b/>
                  <w:bCs/>
                  <w:lang w:val="en"/>
                </w:rPr>
                <w:delText>Name</w:delText>
              </w:r>
            </w:del>
          </w:p>
        </w:tc>
        <w:tc>
          <w:tcPr>
            <w:tcW w:w="2309" w:type="dxa"/>
            <w:shd w:val="clear" w:color="auto" w:fill="F2F2F2" w:themeFill="background1" w:themeFillShade="F2"/>
            <w:vAlign w:val="center"/>
          </w:tcPr>
          <w:p w14:paraId="2A096F42" w14:textId="199F4C41" w:rsidR="00EA5EBB" w:rsidRPr="00AE2F2E" w:rsidDel="00DD26EE" w:rsidRDefault="00EA5EBB" w:rsidP="00654268">
            <w:pPr>
              <w:spacing w:after="160" w:line="259" w:lineRule="auto"/>
              <w:rPr>
                <w:del w:id="286" w:author="James" w:date="2023-11-06T16:22:00Z"/>
                <w:b/>
                <w:bCs/>
                <w:lang w:val="en"/>
              </w:rPr>
            </w:pPr>
            <w:del w:id="287" w:author="James" w:date="2023-11-06T16:22:00Z">
              <w:r w:rsidRPr="00AE2F2E" w:rsidDel="00DD26EE">
                <w:rPr>
                  <w:b/>
                  <w:bCs/>
                  <w:lang w:val="en"/>
                </w:rPr>
                <w:delText>Signature</w:delText>
              </w:r>
            </w:del>
          </w:p>
        </w:tc>
        <w:tc>
          <w:tcPr>
            <w:tcW w:w="2193" w:type="dxa"/>
            <w:shd w:val="clear" w:color="auto" w:fill="F2F2F2" w:themeFill="background1" w:themeFillShade="F2"/>
            <w:vAlign w:val="center"/>
          </w:tcPr>
          <w:p w14:paraId="46FE1250" w14:textId="0F3D1C61" w:rsidR="00EA5EBB" w:rsidRPr="00AE2F2E" w:rsidDel="00DD26EE" w:rsidRDefault="00EA5EBB" w:rsidP="00654268">
            <w:pPr>
              <w:spacing w:after="160" w:line="259" w:lineRule="auto"/>
              <w:rPr>
                <w:del w:id="288" w:author="James" w:date="2023-11-06T16:22:00Z"/>
                <w:b/>
                <w:bCs/>
                <w:lang w:val="en"/>
              </w:rPr>
            </w:pPr>
            <w:del w:id="289" w:author="James" w:date="2023-11-06T16:22:00Z">
              <w:r w:rsidRPr="00AE2F2E" w:rsidDel="00DD26EE">
                <w:rPr>
                  <w:b/>
                  <w:bCs/>
                  <w:lang w:val="en"/>
                </w:rPr>
                <w:delText>Date</w:delText>
              </w:r>
            </w:del>
          </w:p>
        </w:tc>
      </w:tr>
      <w:tr w:rsidR="00EA5EBB" w:rsidRPr="00AE2F2E" w:rsidDel="00DD26EE" w14:paraId="6E807FE4" w14:textId="468186A5" w:rsidTr="00E9508B">
        <w:trPr>
          <w:jc w:val="center"/>
          <w:del w:id="290" w:author="James" w:date="2023-11-06T16:22:00Z"/>
        </w:trPr>
        <w:tc>
          <w:tcPr>
            <w:tcW w:w="2294" w:type="dxa"/>
            <w:vAlign w:val="center"/>
          </w:tcPr>
          <w:p w14:paraId="642953C8" w14:textId="3FFBDEC0" w:rsidR="00EA5EBB" w:rsidRPr="00AE2F2E" w:rsidDel="00DD26EE" w:rsidRDefault="00EA5EBB" w:rsidP="00654268">
            <w:pPr>
              <w:spacing w:after="160" w:line="259" w:lineRule="auto"/>
              <w:rPr>
                <w:del w:id="291" w:author="James" w:date="2023-11-06T16:22:00Z"/>
                <w:b/>
                <w:bCs/>
                <w:lang w:val="en"/>
              </w:rPr>
            </w:pPr>
            <w:del w:id="292" w:author="James" w:date="2023-11-06T16:22:00Z">
              <w:r w:rsidRPr="00AE2F2E" w:rsidDel="00DD26EE">
                <w:rPr>
                  <w:b/>
                  <w:bCs/>
                  <w:lang w:val="en"/>
                </w:rPr>
                <w:delText xml:space="preserve">Software </w:delText>
              </w:r>
              <w:r w:rsidR="00533D03" w:rsidDel="00DD26EE">
                <w:rPr>
                  <w:b/>
                  <w:bCs/>
                  <w:lang w:val="en"/>
                </w:rPr>
                <w:delText>Engineer</w:delText>
              </w:r>
            </w:del>
          </w:p>
        </w:tc>
        <w:tc>
          <w:tcPr>
            <w:tcW w:w="2220" w:type="dxa"/>
            <w:vAlign w:val="center"/>
          </w:tcPr>
          <w:p w14:paraId="20801BBD" w14:textId="3C9D4836" w:rsidR="00EA5EBB" w:rsidRPr="00AE2F2E" w:rsidDel="00DD26EE" w:rsidRDefault="00EA5EBB" w:rsidP="00654268">
            <w:pPr>
              <w:spacing w:after="160" w:line="259" w:lineRule="auto"/>
              <w:rPr>
                <w:del w:id="293" w:author="James" w:date="2023-11-06T16:22:00Z"/>
                <w:lang w:val="en"/>
              </w:rPr>
            </w:pPr>
          </w:p>
        </w:tc>
        <w:tc>
          <w:tcPr>
            <w:tcW w:w="2309" w:type="dxa"/>
            <w:vAlign w:val="center"/>
          </w:tcPr>
          <w:p w14:paraId="6DB4F3B4" w14:textId="78E81EFF" w:rsidR="00EA5EBB" w:rsidRPr="00AE2F2E" w:rsidDel="00DD26EE" w:rsidRDefault="00EA5EBB" w:rsidP="00654268">
            <w:pPr>
              <w:spacing w:after="160" w:line="259" w:lineRule="auto"/>
              <w:rPr>
                <w:del w:id="294" w:author="James" w:date="2023-11-06T16:22:00Z"/>
                <w:lang w:val="en"/>
              </w:rPr>
            </w:pPr>
          </w:p>
        </w:tc>
        <w:tc>
          <w:tcPr>
            <w:tcW w:w="2193" w:type="dxa"/>
            <w:vAlign w:val="center"/>
          </w:tcPr>
          <w:p w14:paraId="51F63C9F" w14:textId="7BFA259A" w:rsidR="00EA5EBB" w:rsidRPr="00AE2F2E" w:rsidDel="00DD26EE" w:rsidRDefault="00EA5EBB" w:rsidP="00654268">
            <w:pPr>
              <w:spacing w:after="160" w:line="259" w:lineRule="auto"/>
              <w:rPr>
                <w:del w:id="295" w:author="James" w:date="2023-11-06T16:22:00Z"/>
                <w:lang w:val="en"/>
              </w:rPr>
            </w:pPr>
          </w:p>
        </w:tc>
      </w:tr>
      <w:tr w:rsidR="00EA5EBB" w:rsidRPr="00AE2F2E" w:rsidDel="00DD26EE" w14:paraId="2BAA3A82" w14:textId="2C03CF5C" w:rsidTr="00E9508B">
        <w:trPr>
          <w:jc w:val="center"/>
          <w:del w:id="296" w:author="James" w:date="2023-11-06T16:22:00Z"/>
        </w:trPr>
        <w:tc>
          <w:tcPr>
            <w:tcW w:w="2294" w:type="dxa"/>
            <w:vAlign w:val="center"/>
          </w:tcPr>
          <w:p w14:paraId="2E3EC400" w14:textId="03B04B66" w:rsidR="00EA5EBB" w:rsidRPr="00AE2F2E" w:rsidDel="00DD26EE" w:rsidRDefault="00533D03" w:rsidP="00654268">
            <w:pPr>
              <w:spacing w:after="160" w:line="259" w:lineRule="auto"/>
              <w:rPr>
                <w:del w:id="297" w:author="James" w:date="2023-11-06T16:22:00Z"/>
                <w:b/>
                <w:bCs/>
                <w:lang w:val="en"/>
              </w:rPr>
            </w:pPr>
            <w:del w:id="298" w:author="James" w:date="2023-11-06T16:22:00Z">
              <w:r w:rsidDel="00DD26EE">
                <w:rPr>
                  <w:b/>
                  <w:bCs/>
                  <w:lang w:val="en"/>
                </w:rPr>
                <w:delText>Project</w:delText>
              </w:r>
              <w:r w:rsidR="00EA5EBB" w:rsidRPr="00AE2F2E" w:rsidDel="00DD26EE">
                <w:rPr>
                  <w:b/>
                  <w:bCs/>
                  <w:lang w:val="en"/>
                </w:rPr>
                <w:delText xml:space="preserve"> Lead</w:delText>
              </w:r>
            </w:del>
          </w:p>
        </w:tc>
        <w:tc>
          <w:tcPr>
            <w:tcW w:w="2220" w:type="dxa"/>
            <w:vAlign w:val="center"/>
          </w:tcPr>
          <w:p w14:paraId="38F20763" w14:textId="1D493371" w:rsidR="00EA5EBB" w:rsidRPr="00AE2F2E" w:rsidDel="00DD26EE" w:rsidRDefault="00EA5EBB" w:rsidP="00654268">
            <w:pPr>
              <w:spacing w:after="160" w:line="259" w:lineRule="auto"/>
              <w:rPr>
                <w:del w:id="299" w:author="James" w:date="2023-11-06T16:22:00Z"/>
                <w:lang w:val="en"/>
              </w:rPr>
            </w:pPr>
          </w:p>
        </w:tc>
        <w:tc>
          <w:tcPr>
            <w:tcW w:w="2309" w:type="dxa"/>
            <w:vAlign w:val="center"/>
          </w:tcPr>
          <w:p w14:paraId="381231ED" w14:textId="1C47300C" w:rsidR="00EA5EBB" w:rsidRPr="00AE2F2E" w:rsidDel="00DD26EE" w:rsidRDefault="00EA5EBB" w:rsidP="00654268">
            <w:pPr>
              <w:spacing w:after="160" w:line="259" w:lineRule="auto"/>
              <w:rPr>
                <w:del w:id="300" w:author="James" w:date="2023-11-06T16:22:00Z"/>
                <w:lang w:val="en"/>
              </w:rPr>
            </w:pPr>
          </w:p>
        </w:tc>
        <w:tc>
          <w:tcPr>
            <w:tcW w:w="2193" w:type="dxa"/>
            <w:vAlign w:val="center"/>
          </w:tcPr>
          <w:p w14:paraId="2D1221DF" w14:textId="720B0676" w:rsidR="00EA5EBB" w:rsidRPr="00AE2F2E" w:rsidDel="00DD26EE" w:rsidRDefault="00EA5EBB" w:rsidP="00654268">
            <w:pPr>
              <w:spacing w:after="160" w:line="259" w:lineRule="auto"/>
              <w:rPr>
                <w:del w:id="301" w:author="James" w:date="2023-11-06T16:22:00Z"/>
                <w:lang w:val="en"/>
              </w:rPr>
            </w:pPr>
          </w:p>
        </w:tc>
      </w:tr>
    </w:tbl>
    <w:p w14:paraId="3C93668B" w14:textId="2936C4E1" w:rsidR="00EA5EBB" w:rsidDel="00DD26EE" w:rsidRDefault="00EA5EBB" w:rsidP="00EA5EBB">
      <w:pPr>
        <w:rPr>
          <w:del w:id="302" w:author="James" w:date="2023-11-06T16:22:00Z"/>
        </w:rPr>
      </w:pPr>
    </w:p>
    <w:p w14:paraId="5451AB56" w14:textId="77777777" w:rsidR="00E9508B" w:rsidRPr="005B6C6C" w:rsidRDefault="00E9508B" w:rsidP="00EA5EBB"/>
    <w:p w14:paraId="7DD1A9C0" w14:textId="73EC41B9" w:rsidR="00EA5EBB" w:rsidRPr="006473A7" w:rsidDel="00500A02" w:rsidRDefault="00EA5EBB" w:rsidP="00E9508B">
      <w:pPr>
        <w:pStyle w:val="Heading1"/>
        <w:numPr>
          <w:ilvl w:val="0"/>
          <w:numId w:val="0"/>
        </w:numPr>
        <w:spacing w:before="120"/>
        <w:ind w:left="567" w:hanging="567"/>
        <w:jc w:val="center"/>
        <w:rPr>
          <w:del w:id="303" w:author="James" w:date="2023-11-06T16:21:00Z"/>
          <w:color w:val="000000" w:themeColor="text1"/>
        </w:rPr>
      </w:pPr>
      <w:bookmarkStart w:id="304" w:name="_Toc117878255"/>
      <w:del w:id="305" w:author="James" w:date="2023-11-06T16:21:00Z">
        <w:r w:rsidRPr="00A727D1" w:rsidDel="00500A02">
          <w:rPr>
            <w:color w:val="000000" w:themeColor="text1"/>
          </w:rPr>
          <w:delText>Document Change Control</w:delText>
        </w:r>
        <w:bookmarkEnd w:id="304"/>
      </w:del>
    </w:p>
    <w:tbl>
      <w:tblPr>
        <w:tblpPr w:leftFromText="180" w:rightFromText="180" w:vertAnchor="text" w:horzAnchor="page" w:tblpXSpec="center" w:tblpY="14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1418"/>
        <w:gridCol w:w="1701"/>
        <w:gridCol w:w="4252"/>
      </w:tblGrid>
      <w:tr w:rsidR="00EA5EBB" w:rsidRPr="005A6633" w:rsidDel="00500A02" w14:paraId="1376255B" w14:textId="71F01585" w:rsidTr="00E9508B">
        <w:trPr>
          <w:trHeight w:val="470"/>
          <w:del w:id="306" w:author="James" w:date="2023-11-06T16:21:00Z"/>
        </w:trPr>
        <w:tc>
          <w:tcPr>
            <w:tcW w:w="1696" w:type="dxa"/>
            <w:shd w:val="clear" w:color="auto" w:fill="F2F2F2" w:themeFill="background1" w:themeFillShade="F2"/>
          </w:tcPr>
          <w:p w14:paraId="6F6A20FC" w14:textId="67DD2F87" w:rsidR="00EA5EBB" w:rsidRPr="00A727D1" w:rsidDel="00500A02" w:rsidRDefault="00EA5EBB" w:rsidP="00500A02">
            <w:pPr>
              <w:pStyle w:val="NoSpacing"/>
              <w:rPr>
                <w:del w:id="307" w:author="James" w:date="2023-11-06T16:21:00Z"/>
                <w:b/>
                <w:bCs/>
                <w:color w:val="000000" w:themeColor="text1"/>
                <w:lang w:val="en-US"/>
              </w:rPr>
            </w:pPr>
            <w:del w:id="308" w:author="James" w:date="2023-11-06T16:21:00Z">
              <w:r w:rsidRPr="00A727D1" w:rsidDel="00500A02">
                <w:rPr>
                  <w:b/>
                  <w:bCs/>
                  <w:color w:val="000000" w:themeColor="text1"/>
                  <w:lang w:val="en-US"/>
                </w:rPr>
                <w:delText>Version</w:delText>
              </w:r>
              <w:r w:rsidDel="00500A02">
                <w:rPr>
                  <w:b/>
                  <w:bCs/>
                  <w:color w:val="000000" w:themeColor="text1"/>
                  <w:lang w:val="en-US"/>
                </w:rPr>
                <w:delText xml:space="preserve"> </w:delText>
              </w:r>
              <w:r w:rsidRPr="00A727D1" w:rsidDel="00500A02">
                <w:rPr>
                  <w:b/>
                  <w:bCs/>
                  <w:color w:val="000000" w:themeColor="text1"/>
                  <w:lang w:val="en-US"/>
                </w:rPr>
                <w:delText>umber</w:delText>
              </w:r>
            </w:del>
          </w:p>
        </w:tc>
        <w:tc>
          <w:tcPr>
            <w:tcW w:w="1418" w:type="dxa"/>
            <w:shd w:val="clear" w:color="auto" w:fill="F2F2F2" w:themeFill="background1" w:themeFillShade="F2"/>
          </w:tcPr>
          <w:p w14:paraId="558055A9" w14:textId="4DC63E61" w:rsidR="00EA5EBB" w:rsidRPr="00A727D1" w:rsidDel="00500A02" w:rsidRDefault="00EA5EBB" w:rsidP="00654268">
            <w:pPr>
              <w:pStyle w:val="NoSpacing"/>
              <w:rPr>
                <w:del w:id="309" w:author="James" w:date="2023-11-06T16:21:00Z"/>
                <w:b/>
                <w:bCs/>
                <w:color w:val="000000" w:themeColor="text1"/>
                <w:lang w:val="en-US"/>
              </w:rPr>
            </w:pPr>
            <w:del w:id="310" w:author="James" w:date="2023-11-06T16:21:00Z">
              <w:r w:rsidRPr="00A727D1" w:rsidDel="00500A02">
                <w:rPr>
                  <w:b/>
                  <w:bCs/>
                  <w:color w:val="000000" w:themeColor="text1"/>
                  <w:lang w:val="en-US"/>
                </w:rPr>
                <w:delText xml:space="preserve">Date </w:delText>
              </w:r>
            </w:del>
          </w:p>
          <w:p w14:paraId="376326D0" w14:textId="4953E242" w:rsidR="00EA5EBB" w:rsidRPr="00A727D1" w:rsidDel="00500A02" w:rsidRDefault="00EA5EBB" w:rsidP="00654268">
            <w:pPr>
              <w:pStyle w:val="NoSpacing"/>
              <w:rPr>
                <w:del w:id="311" w:author="James" w:date="2023-11-06T16:21:00Z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1D4BB0C" w14:textId="321BE1B5" w:rsidR="00EA5EBB" w:rsidRPr="00A727D1" w:rsidDel="00500A02" w:rsidRDefault="00EA5EBB" w:rsidP="00654268">
            <w:pPr>
              <w:spacing w:after="120" w:line="0" w:lineRule="atLeast"/>
              <w:rPr>
                <w:del w:id="312" w:author="James" w:date="2023-11-06T16:21:00Z"/>
                <w:rFonts w:eastAsia="Times New Roman" w:cs="Times New Roman"/>
                <w:b/>
                <w:bCs/>
                <w:color w:val="000000" w:themeColor="text1"/>
                <w:spacing w:val="-5"/>
                <w:szCs w:val="20"/>
                <w:lang w:val="en-US"/>
              </w:rPr>
            </w:pPr>
            <w:del w:id="313" w:author="James" w:date="2023-11-06T16:21:00Z">
              <w:r w:rsidRPr="00A727D1" w:rsidDel="00500A02">
                <w:rPr>
                  <w:rFonts w:eastAsia="Times New Roman" w:cs="Times New Roman"/>
                  <w:b/>
                  <w:bCs/>
                  <w:color w:val="000000" w:themeColor="text1"/>
                  <w:spacing w:val="-5"/>
                  <w:szCs w:val="20"/>
                  <w:lang w:val="en-US"/>
                </w:rPr>
                <w:delText>Author(s)</w:delText>
              </w:r>
            </w:del>
          </w:p>
        </w:tc>
        <w:tc>
          <w:tcPr>
            <w:tcW w:w="4252" w:type="dxa"/>
            <w:shd w:val="clear" w:color="auto" w:fill="F2F2F2" w:themeFill="background1" w:themeFillShade="F2"/>
          </w:tcPr>
          <w:p w14:paraId="0918B220" w14:textId="3243E68A" w:rsidR="00EA5EBB" w:rsidRPr="00A727D1" w:rsidDel="00500A02" w:rsidRDefault="00EA5EBB" w:rsidP="00654268">
            <w:pPr>
              <w:spacing w:after="120" w:line="0" w:lineRule="atLeast"/>
              <w:rPr>
                <w:del w:id="314" w:author="James" w:date="2023-11-06T16:21:00Z"/>
                <w:rFonts w:eastAsia="Times New Roman" w:cs="Times New Roman"/>
                <w:b/>
                <w:bCs/>
                <w:color w:val="000000" w:themeColor="text1"/>
                <w:spacing w:val="-5"/>
                <w:szCs w:val="20"/>
                <w:lang w:val="en-US"/>
              </w:rPr>
            </w:pPr>
            <w:del w:id="315" w:author="James" w:date="2023-11-06T16:21:00Z">
              <w:r w:rsidRPr="00A727D1" w:rsidDel="00500A02">
                <w:rPr>
                  <w:rFonts w:eastAsia="Times New Roman" w:cs="Times New Roman"/>
                  <w:b/>
                  <w:bCs/>
                  <w:color w:val="000000" w:themeColor="text1"/>
                  <w:spacing w:val="-5"/>
                  <w:szCs w:val="20"/>
                </w:rPr>
                <w:delText>Brief Description of Change</w:delText>
              </w:r>
            </w:del>
          </w:p>
        </w:tc>
      </w:tr>
      <w:tr w:rsidR="00EA5EBB" w:rsidRPr="005A6633" w:rsidDel="00500A02" w14:paraId="0DA7C893" w14:textId="60F64B3C" w:rsidTr="00E9508B">
        <w:trPr>
          <w:trHeight w:val="470"/>
          <w:del w:id="316" w:author="James" w:date="2023-11-06T16:21:00Z"/>
        </w:trPr>
        <w:tc>
          <w:tcPr>
            <w:tcW w:w="1696" w:type="dxa"/>
            <w:shd w:val="clear" w:color="auto" w:fill="auto"/>
          </w:tcPr>
          <w:p w14:paraId="3683E296" w14:textId="37AF2709" w:rsidR="00EA5EBB" w:rsidRPr="00B80443" w:rsidDel="00500A02" w:rsidRDefault="00EA5EBB" w:rsidP="00654268">
            <w:pPr>
              <w:spacing w:after="120" w:line="0" w:lineRule="atLeast"/>
              <w:rPr>
                <w:del w:id="317" w:author="James" w:date="2023-11-06T16:21:00Z"/>
                <w:rFonts w:eastAsia="Times New Roman" w:cs="Times New Roman"/>
                <w:b/>
                <w:bCs/>
                <w:color w:val="0070C0"/>
                <w:spacing w:val="-5"/>
                <w:szCs w:val="20"/>
                <w:lang w:val="en-US"/>
              </w:rPr>
            </w:pPr>
            <w:del w:id="318" w:author="James" w:date="2023-11-06T16:21:00Z">
              <w:r w:rsidRPr="00B80443" w:rsidDel="00500A02">
                <w:rPr>
                  <w:rFonts w:eastAsia="Times New Roman" w:cs="Times New Roman"/>
                  <w:color w:val="0070C0"/>
                  <w:spacing w:val="-5"/>
                  <w:szCs w:val="20"/>
                  <w:lang w:val="en-US"/>
                </w:rPr>
                <w:delText>&lt;&lt;###&gt;&gt;</w:delText>
              </w:r>
            </w:del>
          </w:p>
        </w:tc>
        <w:tc>
          <w:tcPr>
            <w:tcW w:w="1418" w:type="dxa"/>
          </w:tcPr>
          <w:p w14:paraId="7C9855C0" w14:textId="5579503F" w:rsidR="00EA5EBB" w:rsidRPr="00B80443" w:rsidDel="00500A02" w:rsidRDefault="00EA5EBB" w:rsidP="00654268">
            <w:pPr>
              <w:spacing w:after="120" w:line="0" w:lineRule="atLeast"/>
              <w:rPr>
                <w:del w:id="319" w:author="James" w:date="2023-11-06T16:21:00Z"/>
                <w:rFonts w:eastAsia="Times New Roman" w:cs="Times New Roman"/>
                <w:color w:val="0070C0"/>
                <w:spacing w:val="-5"/>
                <w:szCs w:val="20"/>
                <w:lang w:val="en-US"/>
              </w:rPr>
            </w:pPr>
            <w:del w:id="320" w:author="James" w:date="2023-11-06T16:21:00Z">
              <w:r w:rsidRPr="00B80443" w:rsidDel="00500A02">
                <w:rPr>
                  <w:rFonts w:eastAsia="Times New Roman" w:cs="Times New Roman"/>
                  <w:color w:val="0070C0"/>
                  <w:spacing w:val="-5"/>
                  <w:szCs w:val="20"/>
                  <w:lang w:val="en-US"/>
                </w:rPr>
                <w:delText>&lt;&lt;###&gt;&gt;</w:delText>
              </w:r>
            </w:del>
          </w:p>
        </w:tc>
        <w:tc>
          <w:tcPr>
            <w:tcW w:w="1701" w:type="dxa"/>
            <w:shd w:val="clear" w:color="auto" w:fill="auto"/>
          </w:tcPr>
          <w:p w14:paraId="7B1EAEF7" w14:textId="1E9B9716" w:rsidR="00EA5EBB" w:rsidRPr="00B80443" w:rsidDel="00500A02" w:rsidRDefault="00EA5EBB" w:rsidP="00654268">
            <w:pPr>
              <w:spacing w:after="120" w:line="0" w:lineRule="atLeast"/>
              <w:rPr>
                <w:del w:id="321" w:author="James" w:date="2023-11-06T16:21:00Z"/>
                <w:rFonts w:eastAsia="Times New Roman" w:cs="Times New Roman"/>
                <w:b/>
                <w:bCs/>
                <w:color w:val="0070C0"/>
                <w:spacing w:val="-5"/>
                <w:szCs w:val="20"/>
                <w:lang w:val="en-US"/>
              </w:rPr>
            </w:pPr>
            <w:del w:id="322" w:author="James" w:date="2023-11-06T16:21:00Z">
              <w:r w:rsidRPr="00B80443" w:rsidDel="00500A02">
                <w:rPr>
                  <w:rFonts w:eastAsia="Times New Roman" w:cs="Times New Roman"/>
                  <w:color w:val="0070C0"/>
                  <w:spacing w:val="-5"/>
                  <w:szCs w:val="20"/>
                  <w:lang w:val="en-US"/>
                </w:rPr>
                <w:delText>&lt;&lt;###&gt;&gt;</w:delText>
              </w:r>
            </w:del>
          </w:p>
        </w:tc>
        <w:tc>
          <w:tcPr>
            <w:tcW w:w="4252" w:type="dxa"/>
            <w:shd w:val="clear" w:color="auto" w:fill="auto"/>
          </w:tcPr>
          <w:p w14:paraId="632B429F" w14:textId="648BC44B" w:rsidR="00EA5EBB" w:rsidRPr="00B80443" w:rsidDel="00500A02" w:rsidRDefault="00EA5EBB" w:rsidP="00654268">
            <w:pPr>
              <w:spacing w:after="120" w:line="0" w:lineRule="atLeast"/>
              <w:rPr>
                <w:del w:id="323" w:author="James" w:date="2023-11-06T16:21:00Z"/>
                <w:rFonts w:eastAsia="Times New Roman" w:cs="Times New Roman"/>
                <w:b/>
                <w:bCs/>
                <w:color w:val="0070C0"/>
                <w:spacing w:val="-5"/>
                <w:szCs w:val="20"/>
                <w:lang w:val="en-US"/>
              </w:rPr>
            </w:pPr>
            <w:del w:id="324" w:author="James" w:date="2023-11-06T16:21:00Z">
              <w:r w:rsidRPr="00B80443" w:rsidDel="00500A02">
                <w:rPr>
                  <w:rFonts w:eastAsia="Times New Roman" w:cs="Times New Roman"/>
                  <w:color w:val="0070C0"/>
                  <w:spacing w:val="-5"/>
                  <w:szCs w:val="20"/>
                  <w:lang w:val="en-US"/>
                </w:rPr>
                <w:delText>&lt;&lt;###-###&gt;&gt;</w:delText>
              </w:r>
            </w:del>
          </w:p>
        </w:tc>
      </w:tr>
      <w:bookmarkEnd w:id="0"/>
    </w:tbl>
    <w:p w14:paraId="49DE3785" w14:textId="17608370" w:rsidR="00F94369" w:rsidDel="00500A02" w:rsidRDefault="00F94369">
      <w:pPr>
        <w:rPr>
          <w:del w:id="325" w:author="James" w:date="2023-11-06T16:21:00Z"/>
        </w:rPr>
      </w:pPr>
    </w:p>
    <w:p w14:paraId="6C0FF812" w14:textId="4179BDB4" w:rsidR="00F94369" w:rsidDel="00500A02" w:rsidRDefault="00F94369">
      <w:pPr>
        <w:rPr>
          <w:del w:id="326" w:author="James" w:date="2023-11-06T16:21:00Z"/>
        </w:rPr>
      </w:pPr>
    </w:p>
    <w:p w14:paraId="6B97D30C" w14:textId="766F7A0E" w:rsidR="00F94369" w:rsidDel="00500A02" w:rsidRDefault="00F94369">
      <w:pPr>
        <w:rPr>
          <w:del w:id="327" w:author="James" w:date="2023-11-06T16:21:00Z"/>
        </w:rPr>
      </w:pPr>
    </w:p>
    <w:p w14:paraId="1F954F56" w14:textId="77777777" w:rsidR="00F94369" w:rsidRDefault="00F94369"/>
    <w:p w14:paraId="394B7DBF" w14:textId="77777777" w:rsidR="00F94369" w:rsidRDefault="00F94369"/>
    <w:p w14:paraId="1CE3EEA6" w14:textId="77777777" w:rsidR="00F94369" w:rsidRDefault="00F94369"/>
    <w:p w14:paraId="14EA1CD6" w14:textId="77777777" w:rsidR="00F94369" w:rsidRDefault="00F94369"/>
    <w:p w14:paraId="49B0595F" w14:textId="77777777" w:rsidR="00F94369" w:rsidRDefault="00F94369"/>
    <w:p w14:paraId="6FAA92FB" w14:textId="77777777" w:rsidR="00F94369" w:rsidRDefault="00F94369"/>
    <w:p w14:paraId="17D777A3" w14:textId="1D655DC6" w:rsidR="00057130" w:rsidRPr="00527F51" w:rsidRDefault="00057130">
      <w:pPr>
        <w:rPr>
          <w:b/>
          <w:bCs/>
          <w:color w:val="2F5496" w:themeColor="accent1" w:themeShade="BF"/>
        </w:rPr>
      </w:pPr>
    </w:p>
    <w:sectPr w:rsidR="00057130" w:rsidRPr="00527F51" w:rsidSect="00983378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9D865" w14:textId="77777777" w:rsidR="00654268" w:rsidRDefault="00654268" w:rsidP="003C1CD2">
      <w:pPr>
        <w:spacing w:after="0" w:line="240" w:lineRule="auto"/>
      </w:pPr>
      <w:r>
        <w:separator/>
      </w:r>
    </w:p>
  </w:endnote>
  <w:endnote w:type="continuationSeparator" w:id="0">
    <w:p w14:paraId="19053737" w14:textId="77777777" w:rsidR="00654268" w:rsidRDefault="00654268" w:rsidP="003C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roxima Nova">
    <w:altName w:val="Tahoma"/>
    <w:charset w:val="00"/>
    <w:family w:val="auto"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A523F7" w14:textId="77777777" w:rsidR="00654268" w:rsidRDefault="00654268" w:rsidP="003C1CD2">
      <w:pPr>
        <w:spacing w:after="0" w:line="240" w:lineRule="auto"/>
      </w:pPr>
      <w:r>
        <w:separator/>
      </w:r>
    </w:p>
  </w:footnote>
  <w:footnote w:type="continuationSeparator" w:id="0">
    <w:p w14:paraId="4EA67C12" w14:textId="77777777" w:rsidR="00654268" w:rsidRDefault="00654268" w:rsidP="003C1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47"/>
      <w:gridCol w:w="1559"/>
      <w:gridCol w:w="2126"/>
      <w:gridCol w:w="2410"/>
      <w:gridCol w:w="2835"/>
      <w:gridCol w:w="2410"/>
    </w:tblGrid>
    <w:tr w:rsidR="00654268" w14:paraId="15BC42AA" w14:textId="77777777" w:rsidTr="00983378">
      <w:trPr>
        <w:cantSplit/>
        <w:trHeight w:val="337"/>
      </w:trPr>
      <w:tc>
        <w:tcPr>
          <w:tcW w:w="13887" w:type="dxa"/>
          <w:gridSpan w:val="6"/>
          <w:shd w:val="clear" w:color="auto" w:fill="F3F3F3"/>
        </w:tcPr>
        <w:p w14:paraId="6C084E99" w14:textId="77777777" w:rsidR="00654268" w:rsidRDefault="00654268" w:rsidP="003C1CD2">
          <w:pPr>
            <w:pStyle w:val="Header"/>
            <w:jc w:val="center"/>
            <w:rPr>
              <w:rFonts w:ascii="Goudy Old Style" w:hAnsi="Goudy Old Style"/>
              <w:b/>
            </w:rPr>
          </w:pPr>
          <w:r>
            <w:rPr>
              <w:rFonts w:cs="Arial"/>
              <w:b/>
              <w:sz w:val="22"/>
            </w:rPr>
            <w:t>Stowood Scientific Instruments Ltd.</w:t>
          </w:r>
        </w:p>
      </w:tc>
    </w:tr>
    <w:tr w:rsidR="00654268" w14:paraId="6E87F654" w14:textId="77777777" w:rsidTr="00983378">
      <w:trPr>
        <w:cantSplit/>
        <w:trHeight w:val="413"/>
      </w:trPr>
      <w:tc>
        <w:tcPr>
          <w:tcW w:w="13887" w:type="dxa"/>
          <w:gridSpan w:val="6"/>
        </w:tcPr>
        <w:p w14:paraId="725629A1" w14:textId="6AFA64D4" w:rsidR="00654268" w:rsidRDefault="00654268" w:rsidP="003C1CD2">
          <w:pPr>
            <w:pStyle w:val="Header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t xml:space="preserve">Software Test Protocol </w:t>
          </w:r>
          <w:r w:rsidRPr="00C2491A">
            <w:rPr>
              <w:rFonts w:cs="Arial"/>
              <w:b/>
              <w:color w:val="0070C0"/>
              <w:sz w:val="28"/>
            </w:rPr>
            <w:t>[System Name]</w:t>
          </w:r>
        </w:p>
      </w:tc>
    </w:tr>
    <w:tr w:rsidR="00654268" w14:paraId="15741459" w14:textId="77777777" w:rsidTr="00983378">
      <w:trPr>
        <w:trHeight w:val="207"/>
      </w:trPr>
      <w:tc>
        <w:tcPr>
          <w:tcW w:w="2547" w:type="dxa"/>
        </w:tcPr>
        <w:p w14:paraId="2848F674" w14:textId="77777777" w:rsidR="00654268" w:rsidRDefault="00654268" w:rsidP="00983378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 xml:space="preserve">Form ID </w:t>
          </w:r>
        </w:p>
        <w:p w14:paraId="64609ECC" w14:textId="1415ED9A" w:rsidR="00654268" w:rsidRDefault="00654268" w:rsidP="00983378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SSI-QF-20E</w:t>
          </w:r>
        </w:p>
      </w:tc>
      <w:tc>
        <w:tcPr>
          <w:tcW w:w="1559" w:type="dxa"/>
        </w:tcPr>
        <w:p w14:paraId="69B8EAD3" w14:textId="77777777" w:rsidR="00654268" w:rsidRDefault="00654268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Issue #</w:t>
          </w:r>
        </w:p>
        <w:p w14:paraId="76157E03" w14:textId="2D30D086" w:rsidR="00654268" w:rsidRDefault="00654268" w:rsidP="003C1CD2">
          <w:pPr>
            <w:pStyle w:val="Header"/>
            <w:rPr>
              <w:rFonts w:cs="Arial"/>
              <w:bCs/>
            </w:rPr>
          </w:pPr>
          <w:ins w:id="328" w:author="James" w:date="2023-11-06T15:30:00Z">
            <w:r>
              <w:rPr>
                <w:rFonts w:cs="Arial"/>
                <w:bCs/>
              </w:rPr>
              <w:t>2</w:t>
            </w:r>
          </w:ins>
          <w:del w:id="329" w:author="James" w:date="2023-11-06T15:30:00Z">
            <w:r w:rsidDel="004E6605">
              <w:rPr>
                <w:rFonts w:cs="Arial"/>
                <w:bCs/>
              </w:rPr>
              <w:delText>1</w:delText>
            </w:r>
          </w:del>
        </w:p>
      </w:tc>
      <w:tc>
        <w:tcPr>
          <w:tcW w:w="2126" w:type="dxa"/>
        </w:tcPr>
        <w:p w14:paraId="31901F5E" w14:textId="77777777" w:rsidR="00654268" w:rsidRDefault="00654268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Author</w:t>
          </w:r>
        </w:p>
        <w:p w14:paraId="011030BE" w14:textId="48819F39" w:rsidR="00654268" w:rsidRDefault="00654268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JF</w:t>
          </w:r>
        </w:p>
      </w:tc>
      <w:tc>
        <w:tcPr>
          <w:tcW w:w="2410" w:type="dxa"/>
        </w:tcPr>
        <w:p w14:paraId="7ECF933F" w14:textId="77777777" w:rsidR="00654268" w:rsidRDefault="00654268" w:rsidP="00983378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 xml:space="preserve">Effective Date </w:t>
          </w:r>
        </w:p>
        <w:p w14:paraId="30B3F5CD" w14:textId="3C029EDC" w:rsidR="00654268" w:rsidRDefault="003E0327" w:rsidP="00983378">
          <w:pPr>
            <w:pStyle w:val="Header"/>
            <w:rPr>
              <w:rFonts w:cs="Arial"/>
              <w:bCs/>
            </w:rPr>
          </w:pPr>
          <w:ins w:id="330" w:author="James" w:date="2023-11-07T10:02:00Z">
            <w:r>
              <w:rPr>
                <w:rFonts w:cs="Arial"/>
                <w:bCs/>
              </w:rPr>
              <w:t>/11/</w:t>
            </w:r>
          </w:ins>
          <w:del w:id="331" w:author="James" w:date="2023-11-06T15:31:00Z">
            <w:r w:rsidR="00654268" w:rsidDel="004E6605">
              <w:rPr>
                <w:rFonts w:cs="Arial"/>
                <w:bCs/>
              </w:rPr>
              <w:delText>25/5/</w:delText>
            </w:r>
          </w:del>
          <w:r w:rsidR="00654268">
            <w:rPr>
              <w:rFonts w:cs="Arial"/>
              <w:bCs/>
            </w:rPr>
            <w:t>23</w:t>
          </w:r>
        </w:p>
      </w:tc>
      <w:tc>
        <w:tcPr>
          <w:tcW w:w="2835" w:type="dxa"/>
        </w:tcPr>
        <w:p w14:paraId="54104964" w14:textId="2DB3B64F" w:rsidR="00654268" w:rsidRDefault="00654268" w:rsidP="004E6605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 xml:space="preserve">Supersedes </w:t>
          </w:r>
          <w:del w:id="332" w:author="James" w:date="2023-11-06T15:31:00Z">
            <w:r w:rsidDel="004E6605">
              <w:rPr>
                <w:rFonts w:cs="Arial"/>
                <w:bCs/>
              </w:rPr>
              <w:delText>???</w:delText>
            </w:r>
          </w:del>
          <w:ins w:id="333" w:author="James" w:date="2023-11-06T15:31:00Z">
            <w:r>
              <w:rPr>
                <w:rFonts w:cs="Arial"/>
                <w:bCs/>
              </w:rPr>
              <w:t>1</w:t>
            </w:r>
          </w:ins>
        </w:p>
      </w:tc>
      <w:tc>
        <w:tcPr>
          <w:tcW w:w="2410" w:type="dxa"/>
        </w:tcPr>
        <w:p w14:paraId="0FDC6750" w14:textId="77777777" w:rsidR="00654268" w:rsidRDefault="00654268" w:rsidP="003C1CD2">
          <w:pPr>
            <w:pStyle w:val="Header"/>
            <w:rPr>
              <w:rFonts w:cs="Arial"/>
              <w:b/>
            </w:rPr>
          </w:pPr>
          <w:r>
            <w:rPr>
              <w:rFonts w:cs="Arial"/>
            </w:rPr>
            <w:t xml:space="preserve">Page </w:t>
          </w:r>
          <w:r>
            <w:rPr>
              <w:rStyle w:val="PageNumber"/>
              <w:rFonts w:cs="Arial"/>
              <w:b/>
              <w:bCs/>
            </w:rPr>
            <w:fldChar w:fldCharType="begin"/>
          </w:r>
          <w:r>
            <w:rPr>
              <w:rStyle w:val="PageNumber"/>
              <w:rFonts w:cs="Arial"/>
              <w:b/>
              <w:bCs/>
            </w:rPr>
            <w:instrText xml:space="preserve"> PAGE </w:instrText>
          </w:r>
          <w:r>
            <w:rPr>
              <w:rStyle w:val="PageNumber"/>
              <w:rFonts w:cs="Arial"/>
              <w:b/>
              <w:bCs/>
            </w:rPr>
            <w:fldChar w:fldCharType="separate"/>
          </w:r>
          <w:r w:rsidR="003E0327">
            <w:rPr>
              <w:rStyle w:val="PageNumber"/>
              <w:rFonts w:cs="Arial"/>
              <w:b/>
              <w:bCs/>
              <w:noProof/>
            </w:rPr>
            <w:t>4</w:t>
          </w:r>
          <w:r>
            <w:rPr>
              <w:rStyle w:val="PageNumber"/>
              <w:rFonts w:cs="Arial"/>
              <w:b/>
              <w:bCs/>
            </w:rPr>
            <w:fldChar w:fldCharType="end"/>
          </w:r>
          <w:r>
            <w:rPr>
              <w:rFonts w:cs="Arial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3E032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017803C" w14:textId="38CDE8BB" w:rsidR="00654268" w:rsidRPr="00995CAA" w:rsidRDefault="00654268">
    <w:pPr>
      <w:pStyle w:val="Header"/>
      <w:rPr>
        <w:b/>
        <w:color w:val="C45911" w:themeColor="accent2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D3B88"/>
    <w:multiLevelType w:val="hybridMultilevel"/>
    <w:tmpl w:val="3EA23A8A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1B46A35"/>
    <w:multiLevelType w:val="multilevel"/>
    <w:tmpl w:val="49D617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42626CF"/>
    <w:multiLevelType w:val="hybridMultilevel"/>
    <w:tmpl w:val="5AD61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91B7B"/>
    <w:multiLevelType w:val="hybridMultilevel"/>
    <w:tmpl w:val="E7A65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02D58"/>
    <w:multiLevelType w:val="multilevel"/>
    <w:tmpl w:val="3FB099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648"/>
      </w:pPr>
      <w:rPr>
        <w:rFonts w:asciiTheme="minorHAnsi" w:hAnsiTheme="minorHAnsi" w:cstheme="minorHAnsi" w:hint="default"/>
        <w:b/>
        <w:i w:val="0"/>
        <w:color w:val="auto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3024"/>
        </w:tabs>
        <w:ind w:left="3024" w:hanging="1080"/>
      </w:pPr>
      <w:rPr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296"/>
      </w:pPr>
      <w:rPr>
        <w:b/>
        <w:i w:val="0"/>
      </w:rPr>
    </w:lvl>
    <w:lvl w:ilvl="5">
      <w:start w:val="1"/>
      <w:numFmt w:val="bullet"/>
      <w:lvlText w:val=""/>
      <w:lvlJc w:val="left"/>
      <w:pPr>
        <w:tabs>
          <w:tab w:val="num" w:pos="5832"/>
        </w:tabs>
        <w:ind w:left="5832" w:hanging="1512"/>
      </w:pPr>
      <w:rPr>
        <w:rFonts w:ascii="Symbol" w:hAnsi="Symbol"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7560" w:hanging="1728"/>
      </w:pPr>
      <w:rPr>
        <w:b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9504"/>
        </w:tabs>
        <w:ind w:left="9504" w:hanging="1944"/>
      </w:pPr>
      <w:rPr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1664"/>
        </w:tabs>
        <w:ind w:left="11664" w:hanging="2160"/>
      </w:pPr>
      <w:rPr>
        <w:b/>
        <w:i w:val="0"/>
      </w:rPr>
    </w:lvl>
  </w:abstractNum>
  <w:abstractNum w:abstractNumId="5" w15:restartNumberingAfterBreak="0">
    <w:nsid w:val="27C85B44"/>
    <w:multiLevelType w:val="hybridMultilevel"/>
    <w:tmpl w:val="FEE65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97742"/>
    <w:multiLevelType w:val="multilevel"/>
    <w:tmpl w:val="71869064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E161852"/>
    <w:multiLevelType w:val="hybridMultilevel"/>
    <w:tmpl w:val="716CA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7167D"/>
    <w:multiLevelType w:val="multilevel"/>
    <w:tmpl w:val="5D6E9ABC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264DE4"/>
    <w:multiLevelType w:val="hybridMultilevel"/>
    <w:tmpl w:val="F6689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32B64"/>
    <w:multiLevelType w:val="hybridMultilevel"/>
    <w:tmpl w:val="CCD0D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5443A"/>
    <w:multiLevelType w:val="hybridMultilevel"/>
    <w:tmpl w:val="5D0E39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AC42AD"/>
    <w:multiLevelType w:val="hybridMultilevel"/>
    <w:tmpl w:val="438EEBC2"/>
    <w:lvl w:ilvl="0" w:tplc="43B04BB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F5742"/>
    <w:multiLevelType w:val="hybridMultilevel"/>
    <w:tmpl w:val="10D28CB0"/>
    <w:lvl w:ilvl="0" w:tplc="D86EA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3"/>
  </w:num>
  <w:num w:numId="5">
    <w:abstractNumId w:val="4"/>
  </w:num>
  <w:num w:numId="6">
    <w:abstractNumId w:val="9"/>
  </w:num>
  <w:num w:numId="7">
    <w:abstractNumId w:val="11"/>
  </w:num>
  <w:num w:numId="8">
    <w:abstractNumId w:val="7"/>
  </w:num>
  <w:num w:numId="9">
    <w:abstractNumId w:val="8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5"/>
  </w:num>
  <w:num w:numId="20">
    <w:abstractNumId w:val="12"/>
  </w:num>
  <w:num w:numId="21">
    <w:abstractNumId w:val="10"/>
  </w:num>
  <w:num w:numId="22">
    <w:abstractNumId w:val="0"/>
  </w:num>
  <w:num w:numId="23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es">
    <w15:presenceInfo w15:providerId="None" w15:userId="Jam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revisionView w:markup="0"/>
  <w:trackRevision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05"/>
    <w:rsid w:val="0000715C"/>
    <w:rsid w:val="00041F24"/>
    <w:rsid w:val="00057130"/>
    <w:rsid w:val="00057568"/>
    <w:rsid w:val="0006638C"/>
    <w:rsid w:val="00071FA4"/>
    <w:rsid w:val="00075DDE"/>
    <w:rsid w:val="00076020"/>
    <w:rsid w:val="0008286D"/>
    <w:rsid w:val="00087F8B"/>
    <w:rsid w:val="00090719"/>
    <w:rsid w:val="00093161"/>
    <w:rsid w:val="000A1432"/>
    <w:rsid w:val="000B1387"/>
    <w:rsid w:val="000B30F7"/>
    <w:rsid w:val="000B7030"/>
    <w:rsid w:val="000C4001"/>
    <w:rsid w:val="000C532B"/>
    <w:rsid w:val="000D379D"/>
    <w:rsid w:val="000D6F91"/>
    <w:rsid w:val="000E1179"/>
    <w:rsid w:val="00100166"/>
    <w:rsid w:val="00100F23"/>
    <w:rsid w:val="001011AB"/>
    <w:rsid w:val="00113603"/>
    <w:rsid w:val="0011451B"/>
    <w:rsid w:val="00123CAC"/>
    <w:rsid w:val="0012611B"/>
    <w:rsid w:val="00131723"/>
    <w:rsid w:val="0013225C"/>
    <w:rsid w:val="0015181A"/>
    <w:rsid w:val="0015301A"/>
    <w:rsid w:val="001553A0"/>
    <w:rsid w:val="00170E3A"/>
    <w:rsid w:val="001852AE"/>
    <w:rsid w:val="001926C4"/>
    <w:rsid w:val="00193923"/>
    <w:rsid w:val="001A7153"/>
    <w:rsid w:val="001C2481"/>
    <w:rsid w:val="001E4A1D"/>
    <w:rsid w:val="001E789D"/>
    <w:rsid w:val="001F0DB7"/>
    <w:rsid w:val="001F2C99"/>
    <w:rsid w:val="001F6255"/>
    <w:rsid w:val="00211AF1"/>
    <w:rsid w:val="002149DC"/>
    <w:rsid w:val="00224E87"/>
    <w:rsid w:val="002317B1"/>
    <w:rsid w:val="002337B0"/>
    <w:rsid w:val="00244A03"/>
    <w:rsid w:val="0024761F"/>
    <w:rsid w:val="00251ED2"/>
    <w:rsid w:val="002548B9"/>
    <w:rsid w:val="00255857"/>
    <w:rsid w:val="00257556"/>
    <w:rsid w:val="00261C93"/>
    <w:rsid w:val="00273A37"/>
    <w:rsid w:val="0028427D"/>
    <w:rsid w:val="002850B3"/>
    <w:rsid w:val="002A2A25"/>
    <w:rsid w:val="002A3044"/>
    <w:rsid w:val="002A319B"/>
    <w:rsid w:val="002C7372"/>
    <w:rsid w:val="002C7B5B"/>
    <w:rsid w:val="002D0105"/>
    <w:rsid w:val="002D338D"/>
    <w:rsid w:val="002E1BD6"/>
    <w:rsid w:val="002E1E5B"/>
    <w:rsid w:val="002E27F6"/>
    <w:rsid w:val="002E39A9"/>
    <w:rsid w:val="002F4029"/>
    <w:rsid w:val="00311C96"/>
    <w:rsid w:val="00327BC1"/>
    <w:rsid w:val="00333A03"/>
    <w:rsid w:val="003421CF"/>
    <w:rsid w:val="00344438"/>
    <w:rsid w:val="00356EDB"/>
    <w:rsid w:val="00363DE7"/>
    <w:rsid w:val="00364651"/>
    <w:rsid w:val="00366AF3"/>
    <w:rsid w:val="00367BB1"/>
    <w:rsid w:val="00370CF7"/>
    <w:rsid w:val="003741EB"/>
    <w:rsid w:val="00377DAD"/>
    <w:rsid w:val="00387650"/>
    <w:rsid w:val="003C0241"/>
    <w:rsid w:val="003C1CD2"/>
    <w:rsid w:val="003D19D2"/>
    <w:rsid w:val="003D7F06"/>
    <w:rsid w:val="003E0327"/>
    <w:rsid w:val="003F3ABA"/>
    <w:rsid w:val="0040584E"/>
    <w:rsid w:val="00410EB0"/>
    <w:rsid w:val="00411315"/>
    <w:rsid w:val="004252DC"/>
    <w:rsid w:val="004538AF"/>
    <w:rsid w:val="00455B73"/>
    <w:rsid w:val="0045705D"/>
    <w:rsid w:val="0046172B"/>
    <w:rsid w:val="00465CA8"/>
    <w:rsid w:val="00467402"/>
    <w:rsid w:val="00471F04"/>
    <w:rsid w:val="00484883"/>
    <w:rsid w:val="00485FF2"/>
    <w:rsid w:val="00495607"/>
    <w:rsid w:val="00497DFF"/>
    <w:rsid w:val="004A578E"/>
    <w:rsid w:val="004B3EE6"/>
    <w:rsid w:val="004B6261"/>
    <w:rsid w:val="004D68E6"/>
    <w:rsid w:val="004E10B5"/>
    <w:rsid w:val="004E337E"/>
    <w:rsid w:val="004E6605"/>
    <w:rsid w:val="00500A02"/>
    <w:rsid w:val="00502AE9"/>
    <w:rsid w:val="00515EDE"/>
    <w:rsid w:val="005225ED"/>
    <w:rsid w:val="005272AC"/>
    <w:rsid w:val="00527F51"/>
    <w:rsid w:val="00531EE8"/>
    <w:rsid w:val="00533D03"/>
    <w:rsid w:val="00540B5C"/>
    <w:rsid w:val="00541827"/>
    <w:rsid w:val="00544E6A"/>
    <w:rsid w:val="005506BA"/>
    <w:rsid w:val="00554732"/>
    <w:rsid w:val="00560D2B"/>
    <w:rsid w:val="00585189"/>
    <w:rsid w:val="00594ADA"/>
    <w:rsid w:val="005A06EB"/>
    <w:rsid w:val="005A6633"/>
    <w:rsid w:val="005B024D"/>
    <w:rsid w:val="005C266B"/>
    <w:rsid w:val="005C6ED4"/>
    <w:rsid w:val="005D5ACC"/>
    <w:rsid w:val="005D75B4"/>
    <w:rsid w:val="005E1739"/>
    <w:rsid w:val="006001C4"/>
    <w:rsid w:val="00611AC3"/>
    <w:rsid w:val="00613E62"/>
    <w:rsid w:val="0062382C"/>
    <w:rsid w:val="00630C37"/>
    <w:rsid w:val="006314D5"/>
    <w:rsid w:val="00634370"/>
    <w:rsid w:val="00636E7E"/>
    <w:rsid w:val="00641AA9"/>
    <w:rsid w:val="00641D69"/>
    <w:rsid w:val="00644C36"/>
    <w:rsid w:val="00654268"/>
    <w:rsid w:val="00660EA1"/>
    <w:rsid w:val="00664573"/>
    <w:rsid w:val="0067594B"/>
    <w:rsid w:val="00680492"/>
    <w:rsid w:val="006B2A8C"/>
    <w:rsid w:val="006C6282"/>
    <w:rsid w:val="006C6723"/>
    <w:rsid w:val="006D1351"/>
    <w:rsid w:val="006D1AA7"/>
    <w:rsid w:val="006D1D8C"/>
    <w:rsid w:val="006D29A3"/>
    <w:rsid w:val="006D56E0"/>
    <w:rsid w:val="006E2466"/>
    <w:rsid w:val="006E37A1"/>
    <w:rsid w:val="006F5D19"/>
    <w:rsid w:val="0071350F"/>
    <w:rsid w:val="007152F2"/>
    <w:rsid w:val="00724107"/>
    <w:rsid w:val="00726180"/>
    <w:rsid w:val="007271FB"/>
    <w:rsid w:val="007456B4"/>
    <w:rsid w:val="007532AD"/>
    <w:rsid w:val="00762675"/>
    <w:rsid w:val="007730CE"/>
    <w:rsid w:val="007837F5"/>
    <w:rsid w:val="007907D4"/>
    <w:rsid w:val="00790FAA"/>
    <w:rsid w:val="00792040"/>
    <w:rsid w:val="00794178"/>
    <w:rsid w:val="00795891"/>
    <w:rsid w:val="007A2DF0"/>
    <w:rsid w:val="007A3172"/>
    <w:rsid w:val="007B25EA"/>
    <w:rsid w:val="007C294F"/>
    <w:rsid w:val="007D266A"/>
    <w:rsid w:val="007E653B"/>
    <w:rsid w:val="007F1945"/>
    <w:rsid w:val="007F311F"/>
    <w:rsid w:val="0080532D"/>
    <w:rsid w:val="00810F32"/>
    <w:rsid w:val="0081679B"/>
    <w:rsid w:val="008174C1"/>
    <w:rsid w:val="008266FF"/>
    <w:rsid w:val="0082699C"/>
    <w:rsid w:val="00830DBB"/>
    <w:rsid w:val="0083482D"/>
    <w:rsid w:val="00845F61"/>
    <w:rsid w:val="0085683C"/>
    <w:rsid w:val="00867A05"/>
    <w:rsid w:val="00885F80"/>
    <w:rsid w:val="00896FDE"/>
    <w:rsid w:val="008A67D0"/>
    <w:rsid w:val="008B13AA"/>
    <w:rsid w:val="008B54F8"/>
    <w:rsid w:val="008C2794"/>
    <w:rsid w:val="008E79AF"/>
    <w:rsid w:val="00934FAB"/>
    <w:rsid w:val="0093539F"/>
    <w:rsid w:val="00951995"/>
    <w:rsid w:val="009542BF"/>
    <w:rsid w:val="00973079"/>
    <w:rsid w:val="00983378"/>
    <w:rsid w:val="009871F4"/>
    <w:rsid w:val="00991064"/>
    <w:rsid w:val="00993FDE"/>
    <w:rsid w:val="00994586"/>
    <w:rsid w:val="00995CAA"/>
    <w:rsid w:val="009A07B6"/>
    <w:rsid w:val="009B5048"/>
    <w:rsid w:val="009C29F9"/>
    <w:rsid w:val="009D0ADF"/>
    <w:rsid w:val="009D2BAC"/>
    <w:rsid w:val="009E2F96"/>
    <w:rsid w:val="009F2B43"/>
    <w:rsid w:val="00A002AC"/>
    <w:rsid w:val="00A00982"/>
    <w:rsid w:val="00A11CF7"/>
    <w:rsid w:val="00A202BB"/>
    <w:rsid w:val="00A205CF"/>
    <w:rsid w:val="00A258D7"/>
    <w:rsid w:val="00A27497"/>
    <w:rsid w:val="00A37E65"/>
    <w:rsid w:val="00A40400"/>
    <w:rsid w:val="00A44A3F"/>
    <w:rsid w:val="00A55AEA"/>
    <w:rsid w:val="00A66B92"/>
    <w:rsid w:val="00A71EBB"/>
    <w:rsid w:val="00A727D1"/>
    <w:rsid w:val="00A743CB"/>
    <w:rsid w:val="00AA1227"/>
    <w:rsid w:val="00AA4F9C"/>
    <w:rsid w:val="00AA531C"/>
    <w:rsid w:val="00AA6624"/>
    <w:rsid w:val="00AA7124"/>
    <w:rsid w:val="00AA7376"/>
    <w:rsid w:val="00AC0B80"/>
    <w:rsid w:val="00AD1CCA"/>
    <w:rsid w:val="00AD558E"/>
    <w:rsid w:val="00AD7B4B"/>
    <w:rsid w:val="00AE1CC2"/>
    <w:rsid w:val="00AE5157"/>
    <w:rsid w:val="00AF658B"/>
    <w:rsid w:val="00AF6B78"/>
    <w:rsid w:val="00B02359"/>
    <w:rsid w:val="00B13296"/>
    <w:rsid w:val="00B405C1"/>
    <w:rsid w:val="00B42C1C"/>
    <w:rsid w:val="00B47A89"/>
    <w:rsid w:val="00B50B1D"/>
    <w:rsid w:val="00B52A6E"/>
    <w:rsid w:val="00B53D0F"/>
    <w:rsid w:val="00B55779"/>
    <w:rsid w:val="00B71ECE"/>
    <w:rsid w:val="00B72202"/>
    <w:rsid w:val="00B80443"/>
    <w:rsid w:val="00B839AC"/>
    <w:rsid w:val="00B8716B"/>
    <w:rsid w:val="00B963CE"/>
    <w:rsid w:val="00BA3ABD"/>
    <w:rsid w:val="00BA763F"/>
    <w:rsid w:val="00BB4A5D"/>
    <w:rsid w:val="00BB5B66"/>
    <w:rsid w:val="00BC6E34"/>
    <w:rsid w:val="00BD0167"/>
    <w:rsid w:val="00BD0A2B"/>
    <w:rsid w:val="00BD6A47"/>
    <w:rsid w:val="00BD6FA9"/>
    <w:rsid w:val="00BE1E8B"/>
    <w:rsid w:val="00BE7A06"/>
    <w:rsid w:val="00BF61E7"/>
    <w:rsid w:val="00C013CB"/>
    <w:rsid w:val="00C03EF0"/>
    <w:rsid w:val="00C214B7"/>
    <w:rsid w:val="00C2491A"/>
    <w:rsid w:val="00C26E70"/>
    <w:rsid w:val="00C3140A"/>
    <w:rsid w:val="00C475E2"/>
    <w:rsid w:val="00C51099"/>
    <w:rsid w:val="00C54D74"/>
    <w:rsid w:val="00C63438"/>
    <w:rsid w:val="00C66D28"/>
    <w:rsid w:val="00C93C79"/>
    <w:rsid w:val="00C97788"/>
    <w:rsid w:val="00CA514B"/>
    <w:rsid w:val="00CC655F"/>
    <w:rsid w:val="00CD1DB7"/>
    <w:rsid w:val="00CD314E"/>
    <w:rsid w:val="00CD6E34"/>
    <w:rsid w:val="00CE03AD"/>
    <w:rsid w:val="00CE6A6E"/>
    <w:rsid w:val="00CF65FD"/>
    <w:rsid w:val="00D01D64"/>
    <w:rsid w:val="00D112EF"/>
    <w:rsid w:val="00D117EA"/>
    <w:rsid w:val="00D12B86"/>
    <w:rsid w:val="00D131DB"/>
    <w:rsid w:val="00D23018"/>
    <w:rsid w:val="00D30773"/>
    <w:rsid w:val="00D35452"/>
    <w:rsid w:val="00D35C69"/>
    <w:rsid w:val="00D423CE"/>
    <w:rsid w:val="00D55158"/>
    <w:rsid w:val="00D62604"/>
    <w:rsid w:val="00D679DF"/>
    <w:rsid w:val="00D92F4A"/>
    <w:rsid w:val="00D94970"/>
    <w:rsid w:val="00DA0C1D"/>
    <w:rsid w:val="00DB0746"/>
    <w:rsid w:val="00DB341E"/>
    <w:rsid w:val="00DB6F18"/>
    <w:rsid w:val="00DC22B5"/>
    <w:rsid w:val="00DC3B26"/>
    <w:rsid w:val="00DC6A76"/>
    <w:rsid w:val="00DD0749"/>
    <w:rsid w:val="00DD26EE"/>
    <w:rsid w:val="00DE30BD"/>
    <w:rsid w:val="00DE7453"/>
    <w:rsid w:val="00E04DCC"/>
    <w:rsid w:val="00E2436C"/>
    <w:rsid w:val="00E4592D"/>
    <w:rsid w:val="00E47F0F"/>
    <w:rsid w:val="00E56778"/>
    <w:rsid w:val="00E57AAF"/>
    <w:rsid w:val="00E61C37"/>
    <w:rsid w:val="00E645E2"/>
    <w:rsid w:val="00E658B1"/>
    <w:rsid w:val="00E66B16"/>
    <w:rsid w:val="00E7286C"/>
    <w:rsid w:val="00E844E0"/>
    <w:rsid w:val="00E86558"/>
    <w:rsid w:val="00E9508B"/>
    <w:rsid w:val="00E95CD4"/>
    <w:rsid w:val="00E95E22"/>
    <w:rsid w:val="00EA4F98"/>
    <w:rsid w:val="00EA5EBB"/>
    <w:rsid w:val="00EB02DA"/>
    <w:rsid w:val="00EB1E06"/>
    <w:rsid w:val="00EB20B9"/>
    <w:rsid w:val="00EB2845"/>
    <w:rsid w:val="00EB66B0"/>
    <w:rsid w:val="00EB6CB7"/>
    <w:rsid w:val="00EB70AB"/>
    <w:rsid w:val="00EC5008"/>
    <w:rsid w:val="00ED575E"/>
    <w:rsid w:val="00ED7514"/>
    <w:rsid w:val="00EE2D41"/>
    <w:rsid w:val="00EE3E00"/>
    <w:rsid w:val="00EE46C6"/>
    <w:rsid w:val="00EF1498"/>
    <w:rsid w:val="00EF1F0C"/>
    <w:rsid w:val="00F02C94"/>
    <w:rsid w:val="00F17690"/>
    <w:rsid w:val="00F32DCE"/>
    <w:rsid w:val="00F56468"/>
    <w:rsid w:val="00F76F02"/>
    <w:rsid w:val="00F81E99"/>
    <w:rsid w:val="00F8311B"/>
    <w:rsid w:val="00F834E8"/>
    <w:rsid w:val="00F841DA"/>
    <w:rsid w:val="00F916F1"/>
    <w:rsid w:val="00F94369"/>
    <w:rsid w:val="00F949C0"/>
    <w:rsid w:val="00F963F8"/>
    <w:rsid w:val="00FA7C98"/>
    <w:rsid w:val="00FB0ED5"/>
    <w:rsid w:val="00FB0FFC"/>
    <w:rsid w:val="00FC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6AA9B26"/>
  <w15:chartTrackingRefBased/>
  <w15:docId w15:val="{A295073E-6D1F-483D-AD1B-07DCC779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105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556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7EA"/>
    <w:pPr>
      <w:keepNext/>
      <w:keepLines/>
      <w:numPr>
        <w:ilvl w:val="1"/>
        <w:numId w:val="2"/>
      </w:numPr>
      <w:spacing w:before="300" w:after="120"/>
      <w:outlineLvl w:val="1"/>
    </w:pPr>
    <w:rPr>
      <w:rFonts w:eastAsiaTheme="majorEastAsia" w:cstheme="majorBidi"/>
      <w:b/>
      <w:color w:val="000000" w:themeColor="text1"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105"/>
    <w:pPr>
      <w:keepNext/>
      <w:keepLines/>
      <w:numPr>
        <w:ilvl w:val="2"/>
        <w:numId w:val="2"/>
      </w:numPr>
      <w:spacing w:before="12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105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  <w:color w:val="1F4E79" w:themeColor="accent5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0105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  <w:i/>
      <w:color w:val="1F4E79" w:themeColor="accent5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10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10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10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10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556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7EA"/>
    <w:rPr>
      <w:rFonts w:ascii="Arial" w:eastAsiaTheme="majorEastAsia" w:hAnsi="Arial" w:cstheme="majorBidi"/>
      <w:b/>
      <w:color w:val="000000" w:themeColor="text1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0105"/>
    <w:rPr>
      <w:rFonts w:ascii="Arial" w:eastAsiaTheme="majorEastAsia" w:hAnsi="Arial" w:cstheme="majorBidi"/>
      <w:b/>
      <w:color w:val="1F3763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0105"/>
    <w:rPr>
      <w:rFonts w:ascii="Arial" w:eastAsiaTheme="majorEastAsia" w:hAnsi="Arial" w:cstheme="majorBidi"/>
      <w:i/>
      <w:iCs/>
      <w:color w:val="1F4E79" w:themeColor="accent5" w:themeShade="8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D0105"/>
    <w:rPr>
      <w:rFonts w:ascii="Arial" w:eastAsiaTheme="majorEastAsia" w:hAnsi="Arial" w:cstheme="majorBidi"/>
      <w:i/>
      <w:color w:val="1F4E79" w:themeColor="accent5" w:themeShade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105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105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1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1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rsid w:val="002D01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D010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Header">
    <w:name w:val="header"/>
    <w:basedOn w:val="Normal"/>
    <w:link w:val="HeaderChar"/>
    <w:unhideWhenUsed/>
    <w:rsid w:val="003C1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CD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3C1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CD2"/>
    <w:rPr>
      <w:rFonts w:ascii="Arial" w:hAnsi="Arial"/>
      <w:sz w:val="20"/>
    </w:rPr>
  </w:style>
  <w:style w:type="character" w:styleId="PageNumber">
    <w:name w:val="page number"/>
    <w:basedOn w:val="DefaultParagraphFont"/>
    <w:semiHidden/>
    <w:rsid w:val="003C1CD2"/>
  </w:style>
  <w:style w:type="table" w:styleId="ListTable3">
    <w:name w:val="List Table 3"/>
    <w:basedOn w:val="TableNormal"/>
    <w:uiPriority w:val="48"/>
    <w:rsid w:val="007C294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81679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81679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81679B"/>
    <w:pPr>
      <w:spacing w:after="0" w:line="240" w:lineRule="auto"/>
    </w:pPr>
    <w:rPr>
      <w:i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1679B"/>
    <w:rPr>
      <w:rFonts w:ascii="Arial" w:hAnsi="Arial"/>
      <w:i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5E1739"/>
    <w:rPr>
      <w:color w:val="0563C1" w:themeColor="hyperlink"/>
      <w:u w:val="single"/>
    </w:rPr>
  </w:style>
  <w:style w:type="paragraph" w:styleId="TOCHeading">
    <w:name w:val="TOC Heading"/>
    <w:aliases w:val="Heading 2 - No Numbers"/>
    <w:basedOn w:val="Heading1"/>
    <w:next w:val="Normal"/>
    <w:uiPriority w:val="39"/>
    <w:unhideWhenUsed/>
    <w:qFormat/>
    <w:rsid w:val="005E1739"/>
    <w:pPr>
      <w:numPr>
        <w:numId w:val="0"/>
      </w:numPr>
      <w:spacing w:before="200" w:after="120" w:line="276" w:lineRule="auto"/>
      <w:ind w:left="360" w:hanging="360"/>
      <w:jc w:val="both"/>
      <w:outlineLvl w:val="9"/>
    </w:pPr>
    <w:rPr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E1739"/>
    <w:pPr>
      <w:tabs>
        <w:tab w:val="left" w:pos="660"/>
        <w:tab w:val="right" w:leader="dot" w:pos="9016"/>
      </w:tabs>
      <w:spacing w:after="120" w:line="276" w:lineRule="auto"/>
      <w:jc w:val="both"/>
    </w:pPr>
    <w:rPr>
      <w:rFonts w:eastAsia="Calibri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5E1739"/>
    <w:pPr>
      <w:spacing w:after="100" w:line="276" w:lineRule="auto"/>
      <w:ind w:left="200"/>
      <w:jc w:val="both"/>
    </w:pPr>
    <w:rPr>
      <w:rFonts w:eastAsia="Calibr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E1739"/>
    <w:pPr>
      <w:spacing w:after="100"/>
      <w:ind w:left="400"/>
    </w:pPr>
  </w:style>
  <w:style w:type="table" w:customStyle="1" w:styleId="NoBorders">
    <w:name w:val="No_Borders"/>
    <w:basedOn w:val="TableNormal"/>
    <w:uiPriority w:val="99"/>
    <w:qFormat/>
    <w:rsid w:val="00896FDE"/>
    <w:pPr>
      <w:spacing w:after="0" w:line="240" w:lineRule="auto"/>
    </w:pPr>
    <w:rPr>
      <w:rFonts w:ascii="Book Antiqua" w:eastAsia="Calibri" w:hAnsi="Book Antiqua" w:cs="Times New Roman"/>
      <w:sz w:val="20"/>
      <w:szCs w:val="20"/>
      <w:lang w:val="en-US"/>
    </w:rPr>
    <w:tblPr>
      <w:tblInd w:w="72" w:type="dxa"/>
      <w:tblCellMar>
        <w:top w:w="14" w:type="dxa"/>
        <w:left w:w="43" w:type="dxa"/>
        <w:bottom w:w="14" w:type="dxa"/>
        <w:right w:w="43" w:type="dxa"/>
      </w:tblCellMar>
    </w:tblPr>
    <w:tblStylePr w:type="firstRow">
      <w:rPr>
        <w:b/>
        <w:caps/>
        <w:smallCaps w:val="0"/>
      </w:rPr>
      <w:tblPr/>
      <w:trPr>
        <w:tblHeader/>
      </w:trPr>
    </w:tblStylePr>
  </w:style>
  <w:style w:type="paragraph" w:customStyle="1" w:styleId="Page1Text">
    <w:name w:val="Page1Text"/>
    <w:basedOn w:val="Normal"/>
    <w:link w:val="Page1TextChar"/>
    <w:uiPriority w:val="29"/>
    <w:qFormat/>
    <w:rsid w:val="00896FDE"/>
    <w:pPr>
      <w:spacing w:before="40" w:after="40" w:line="240" w:lineRule="auto"/>
    </w:pPr>
    <w:rPr>
      <w:rFonts w:eastAsia="Calibri" w:cs="Times New Roman"/>
      <w:sz w:val="18"/>
      <w:lang w:val="en-US"/>
    </w:rPr>
  </w:style>
  <w:style w:type="character" w:customStyle="1" w:styleId="Page1TextChar">
    <w:name w:val="Page1Text Char"/>
    <w:link w:val="Page1Text"/>
    <w:uiPriority w:val="29"/>
    <w:rsid w:val="00896FDE"/>
    <w:rPr>
      <w:rFonts w:ascii="Arial" w:eastAsia="Calibri" w:hAnsi="Arial" w:cs="Times New Roman"/>
      <w:sz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B2845"/>
    <w:pPr>
      <w:ind w:left="720"/>
      <w:contextualSpacing/>
    </w:pPr>
  </w:style>
  <w:style w:type="paragraph" w:styleId="NoSpacing">
    <w:name w:val="No Spacing"/>
    <w:uiPriority w:val="1"/>
    <w:qFormat/>
    <w:rsid w:val="005A6633"/>
    <w:pPr>
      <w:spacing w:after="0" w:line="240" w:lineRule="auto"/>
    </w:pPr>
    <w:rPr>
      <w:rFonts w:ascii="Arial" w:hAnsi="Arial"/>
      <w:sz w:val="20"/>
    </w:rPr>
  </w:style>
  <w:style w:type="paragraph" w:styleId="Revision">
    <w:name w:val="Revision"/>
    <w:hidden/>
    <w:uiPriority w:val="99"/>
    <w:semiHidden/>
    <w:rsid w:val="00D55158"/>
    <w:pPr>
      <w:spacing w:after="0" w:line="240" w:lineRule="auto"/>
    </w:pPr>
    <w:rPr>
      <w:rFonts w:ascii="Arial" w:hAnsi="Arial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55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5158"/>
    <w:pPr>
      <w:tabs>
        <w:tab w:val="left" w:pos="-720"/>
      </w:tabs>
      <w:suppressAutoHyphens/>
      <w:spacing w:before="240" w:after="0" w:line="240" w:lineRule="auto"/>
      <w:ind w:left="709" w:right="-913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5158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Numbering">
    <w:name w:val="Normal Numbering"/>
    <w:basedOn w:val="Normal"/>
    <w:rsid w:val="00D55158"/>
    <w:pPr>
      <w:tabs>
        <w:tab w:val="left" w:pos="0"/>
      </w:tabs>
      <w:spacing w:after="120" w:line="240" w:lineRule="auto"/>
      <w:ind w:left="900" w:hanging="612"/>
    </w:pPr>
    <w:rPr>
      <w:rFonts w:eastAsia="Times New Roman" w:cs="Times New Roman"/>
      <w:szCs w:val="20"/>
      <w:lang w:val="en-US"/>
    </w:rPr>
  </w:style>
  <w:style w:type="paragraph" w:styleId="BodyTextIndent">
    <w:name w:val="Body Text Indent"/>
    <w:basedOn w:val="Normal"/>
    <w:link w:val="BodyTextIndentChar"/>
    <w:unhideWhenUsed/>
    <w:rsid w:val="00D55158"/>
    <w:pPr>
      <w:tabs>
        <w:tab w:val="left" w:pos="-720"/>
      </w:tabs>
      <w:suppressAutoHyphens/>
      <w:spacing w:before="240" w:after="120" w:line="240" w:lineRule="auto"/>
      <w:ind w:left="360" w:right="-913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55158"/>
    <w:rPr>
      <w:rFonts w:ascii="Times New Roman" w:eastAsia="Times New Roman" w:hAnsi="Times New Roman" w:cs="Times New Roman"/>
      <w:sz w:val="24"/>
      <w:szCs w:val="20"/>
    </w:rPr>
  </w:style>
  <w:style w:type="paragraph" w:styleId="IntenseQuote">
    <w:name w:val="Intense Quote"/>
    <w:aliases w:val="Blue Italic Guidance"/>
    <w:basedOn w:val="Normal"/>
    <w:next w:val="Normal"/>
    <w:link w:val="IntenseQuoteChar"/>
    <w:uiPriority w:val="30"/>
    <w:qFormat/>
    <w:rsid w:val="001553A0"/>
    <w:pPr>
      <w:spacing w:after="288" w:line="264" w:lineRule="auto"/>
    </w:pPr>
    <w:rPr>
      <w:rFonts w:ascii="Calibri" w:eastAsia="Proxima Nova" w:hAnsi="Calibri" w:cs="Proxima Nova"/>
      <w:i/>
      <w:iCs/>
      <w:color w:val="4472C4" w:themeColor="accent1"/>
      <w:sz w:val="22"/>
      <w:lang w:val="en"/>
    </w:rPr>
  </w:style>
  <w:style w:type="character" w:customStyle="1" w:styleId="IntenseQuoteChar">
    <w:name w:val="Intense Quote Char"/>
    <w:aliases w:val="Blue Italic Guidance Char"/>
    <w:basedOn w:val="DefaultParagraphFont"/>
    <w:link w:val="IntenseQuote"/>
    <w:uiPriority w:val="30"/>
    <w:rsid w:val="001553A0"/>
    <w:rPr>
      <w:rFonts w:ascii="Calibri" w:eastAsia="Proxima Nova" w:hAnsi="Calibri" w:cs="Proxima Nova"/>
      <w:i/>
      <w:iCs/>
      <w:color w:val="4472C4" w:themeColor="accent1"/>
      <w:lang w:val="e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62675"/>
    <w:rPr>
      <w:rFonts w:ascii="Arial" w:hAnsi="Arial"/>
      <w:sz w:val="20"/>
    </w:rPr>
  </w:style>
  <w:style w:type="table" w:customStyle="1" w:styleId="TableGrid1">
    <w:name w:val="Table Grid1"/>
    <w:basedOn w:val="TableNormal"/>
    <w:next w:val="TableGrid"/>
    <w:uiPriority w:val="39"/>
    <w:rsid w:val="00F02C94"/>
    <w:pPr>
      <w:spacing w:after="288" w:line="264" w:lineRule="auto"/>
    </w:pPr>
    <w:rPr>
      <w:rFonts w:eastAsia="Batang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92040"/>
    <w:pPr>
      <w:spacing w:after="288" w:line="264" w:lineRule="auto"/>
    </w:pPr>
    <w:rPr>
      <w:rFonts w:eastAsia="Batang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6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6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FF5F0-4305-480E-9807-5EDB7A462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Pokkuluri/EXT</dc:creator>
  <cp:keywords/>
  <dc:description/>
  <cp:lastModifiedBy>James</cp:lastModifiedBy>
  <cp:revision>19</cp:revision>
  <dcterms:created xsi:type="dcterms:W3CDTF">2022-10-28T22:23:00Z</dcterms:created>
  <dcterms:modified xsi:type="dcterms:W3CDTF">2023-11-07T10:06:00Z</dcterms:modified>
</cp:coreProperties>
</file>