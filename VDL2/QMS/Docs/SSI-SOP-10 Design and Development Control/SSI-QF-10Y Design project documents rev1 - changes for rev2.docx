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CB8061" w14:textId="7125476E" w:rsidR="00BE1919" w:rsidRDefault="00BE1919" w:rsidP="00BE1919">
      <w:pPr>
        <w:pStyle w:val="Heading1"/>
      </w:pPr>
      <w:r>
        <w:t>Revision pane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BE1919" w:rsidRPr="00BE1919" w14:paraId="3B556173" w14:textId="77777777" w:rsidTr="00BE1919">
        <w:tc>
          <w:tcPr>
            <w:tcW w:w="3487" w:type="dxa"/>
          </w:tcPr>
          <w:p w14:paraId="4C4496A4" w14:textId="06B7C4DA" w:rsidR="00BE1919" w:rsidRPr="00BE1919" w:rsidRDefault="00BE1919" w:rsidP="00BE1919">
            <w:pPr>
              <w:rPr>
                <w:b/>
                <w:bCs/>
              </w:rPr>
            </w:pPr>
            <w:r w:rsidRPr="00BE1919">
              <w:rPr>
                <w:b/>
                <w:bCs/>
              </w:rPr>
              <w:t>Revision</w:t>
            </w:r>
          </w:p>
        </w:tc>
        <w:tc>
          <w:tcPr>
            <w:tcW w:w="3487" w:type="dxa"/>
          </w:tcPr>
          <w:p w14:paraId="7E53F30E" w14:textId="613530FC" w:rsidR="00BE1919" w:rsidRPr="00BE1919" w:rsidRDefault="00BE1919" w:rsidP="00BE1919">
            <w:pPr>
              <w:rPr>
                <w:b/>
                <w:bCs/>
              </w:rPr>
            </w:pPr>
            <w:r w:rsidRPr="00BE1919">
              <w:rPr>
                <w:b/>
                <w:bCs/>
              </w:rPr>
              <w:t>Date</w:t>
            </w:r>
          </w:p>
        </w:tc>
        <w:tc>
          <w:tcPr>
            <w:tcW w:w="3487" w:type="dxa"/>
          </w:tcPr>
          <w:p w14:paraId="75A06C59" w14:textId="4FD99323" w:rsidR="00BE1919" w:rsidRPr="00BE1919" w:rsidRDefault="00BE1919" w:rsidP="00BE1919">
            <w:pPr>
              <w:rPr>
                <w:b/>
                <w:bCs/>
              </w:rPr>
            </w:pPr>
            <w:r w:rsidRPr="00BE1919">
              <w:rPr>
                <w:b/>
                <w:bCs/>
              </w:rPr>
              <w:t>Author</w:t>
            </w:r>
          </w:p>
        </w:tc>
        <w:tc>
          <w:tcPr>
            <w:tcW w:w="3487" w:type="dxa"/>
          </w:tcPr>
          <w:p w14:paraId="266993BC" w14:textId="46C557DC" w:rsidR="00BE1919" w:rsidRPr="00BE1919" w:rsidRDefault="00BE1919" w:rsidP="00BE1919">
            <w:pPr>
              <w:rPr>
                <w:b/>
                <w:bCs/>
              </w:rPr>
            </w:pPr>
            <w:r w:rsidRPr="00BE1919">
              <w:rPr>
                <w:b/>
                <w:bCs/>
              </w:rPr>
              <w:t>Notes</w:t>
            </w:r>
          </w:p>
        </w:tc>
      </w:tr>
      <w:tr w:rsidR="00BE1919" w14:paraId="7A10ED00" w14:textId="77777777" w:rsidTr="00BE1919">
        <w:tc>
          <w:tcPr>
            <w:tcW w:w="3487" w:type="dxa"/>
          </w:tcPr>
          <w:p w14:paraId="55883D8F" w14:textId="530793DE" w:rsidR="00BE1919" w:rsidRDefault="00BE1919" w:rsidP="00BE1919">
            <w:r>
              <w:t>0</w:t>
            </w:r>
          </w:p>
        </w:tc>
        <w:tc>
          <w:tcPr>
            <w:tcW w:w="3487" w:type="dxa"/>
          </w:tcPr>
          <w:p w14:paraId="66AE8D69" w14:textId="12CD184A" w:rsidR="00BE1919" w:rsidRDefault="00BE1919" w:rsidP="00BE1919">
            <w:r>
              <w:t>5/12/23</w:t>
            </w:r>
          </w:p>
        </w:tc>
        <w:tc>
          <w:tcPr>
            <w:tcW w:w="3487" w:type="dxa"/>
          </w:tcPr>
          <w:p w14:paraId="5173D5A7" w14:textId="67BC1F49" w:rsidR="00BE1919" w:rsidRDefault="00BE1919" w:rsidP="00BE1919">
            <w:r>
              <w:t>GJGD</w:t>
            </w:r>
          </w:p>
        </w:tc>
        <w:tc>
          <w:tcPr>
            <w:tcW w:w="3487" w:type="dxa"/>
          </w:tcPr>
          <w:p w14:paraId="63D83FB5" w14:textId="6AE38951" w:rsidR="00BE1919" w:rsidRDefault="00BE1919" w:rsidP="00BE1919">
            <w:r>
              <w:t>Draft for discussion</w:t>
            </w:r>
          </w:p>
        </w:tc>
      </w:tr>
      <w:tr w:rsidR="00BE1919" w14:paraId="2955C454" w14:textId="77777777" w:rsidTr="00BE1919">
        <w:tc>
          <w:tcPr>
            <w:tcW w:w="3487" w:type="dxa"/>
          </w:tcPr>
          <w:p w14:paraId="76610891" w14:textId="5B5674D3" w:rsidR="00BE1919" w:rsidRDefault="00860A82" w:rsidP="00BE1919">
            <w:r>
              <w:t>1</w:t>
            </w:r>
          </w:p>
        </w:tc>
        <w:tc>
          <w:tcPr>
            <w:tcW w:w="3487" w:type="dxa"/>
          </w:tcPr>
          <w:p w14:paraId="03928E5A" w14:textId="42A8E43C" w:rsidR="00BE1919" w:rsidRDefault="00033620" w:rsidP="00BE1919">
            <w:r>
              <w:t>2</w:t>
            </w:r>
            <w:r w:rsidR="00860A82">
              <w:t>/12/23</w:t>
            </w:r>
          </w:p>
        </w:tc>
        <w:tc>
          <w:tcPr>
            <w:tcW w:w="3487" w:type="dxa"/>
          </w:tcPr>
          <w:p w14:paraId="286BC6EC" w14:textId="6DAA9BF6" w:rsidR="00BE1919" w:rsidRDefault="00860A82" w:rsidP="00BE1919">
            <w:r>
              <w:t>GJGD</w:t>
            </w:r>
          </w:p>
        </w:tc>
        <w:tc>
          <w:tcPr>
            <w:tcW w:w="3487" w:type="dxa"/>
          </w:tcPr>
          <w:p w14:paraId="49BB165D" w14:textId="11026048" w:rsidR="00BE1919" w:rsidRDefault="00860A82" w:rsidP="00BE1919">
            <w:r>
              <w:t xml:space="preserve">Including document numbers following scheme in SSI-QF-10X </w:t>
            </w:r>
          </w:p>
        </w:tc>
      </w:tr>
      <w:tr w:rsidR="00BE1919" w14:paraId="7D8BC43E" w14:textId="77777777" w:rsidTr="00BE1919">
        <w:tc>
          <w:tcPr>
            <w:tcW w:w="3487" w:type="dxa"/>
          </w:tcPr>
          <w:p w14:paraId="5A599C7C" w14:textId="6BD5F603" w:rsidR="00BE1919" w:rsidRDefault="004116A5" w:rsidP="00BE1919">
            <w:ins w:id="0" w:author="GD" w:date="2023-12-21T15:53:00Z">
              <w:r>
                <w:t>2</w:t>
              </w:r>
            </w:ins>
          </w:p>
        </w:tc>
        <w:tc>
          <w:tcPr>
            <w:tcW w:w="3487" w:type="dxa"/>
          </w:tcPr>
          <w:p w14:paraId="3AD5364F" w14:textId="77777777" w:rsidR="00BE1919" w:rsidRDefault="00BE1919" w:rsidP="00BE1919"/>
        </w:tc>
        <w:tc>
          <w:tcPr>
            <w:tcW w:w="3487" w:type="dxa"/>
          </w:tcPr>
          <w:p w14:paraId="209158CE" w14:textId="33FFBD65" w:rsidR="00BE1919" w:rsidRDefault="004116A5" w:rsidP="00BE1919">
            <w:ins w:id="1" w:author="GD" w:date="2023-12-21T15:53:00Z">
              <w:r>
                <w:t>GJGD</w:t>
              </w:r>
            </w:ins>
          </w:p>
        </w:tc>
        <w:tc>
          <w:tcPr>
            <w:tcW w:w="3487" w:type="dxa"/>
          </w:tcPr>
          <w:p w14:paraId="0308A417" w14:textId="424633C6" w:rsidR="00BE1919" w:rsidRDefault="00BE5DDD" w:rsidP="00BE5DDD">
            <w:ins w:id="2" w:author="James" w:date="2024-05-01T15:36:00Z">
              <w:r>
                <w:t>Added</w:t>
              </w:r>
            </w:ins>
            <w:ins w:id="3" w:author="GD" w:date="2023-12-21T15:53:00Z">
              <w:del w:id="4" w:author="James" w:date="2024-05-01T15:36:00Z">
                <w:r w:rsidR="004116A5" w:rsidDel="00BE5DDD">
                  <w:delText>Included</w:delText>
                </w:r>
              </w:del>
              <w:bookmarkStart w:id="5" w:name="_GoBack"/>
              <w:bookmarkEnd w:id="5"/>
              <w:r w:rsidR="004116A5">
                <w:t xml:space="preserve"> SSI-QF-23A</w:t>
              </w:r>
            </w:ins>
            <w:ins w:id="6" w:author="GD" w:date="2024-01-05T12:22:00Z">
              <w:r w:rsidR="005761A0">
                <w:t xml:space="preserve">, moved SSI-QF-32C </w:t>
              </w:r>
            </w:ins>
            <w:ins w:id="7" w:author="GD" w:date="2024-01-05T12:23:00Z">
              <w:r w:rsidR="005761A0">
                <w:t xml:space="preserve">and 20G </w:t>
              </w:r>
            </w:ins>
            <w:ins w:id="8" w:author="GD" w:date="2024-01-05T12:22:00Z">
              <w:r w:rsidR="005761A0">
                <w:t>Plan</w:t>
              </w:r>
            </w:ins>
            <w:ins w:id="9" w:author="GD" w:date="2024-01-05T12:23:00Z">
              <w:r w:rsidR="005761A0">
                <w:t>s</w:t>
              </w:r>
            </w:ins>
            <w:ins w:id="10" w:author="GD" w:date="2024-01-05T12:22:00Z">
              <w:r w:rsidR="005761A0">
                <w:t xml:space="preserve"> to Plan section</w:t>
              </w:r>
            </w:ins>
          </w:p>
        </w:tc>
      </w:tr>
    </w:tbl>
    <w:p w14:paraId="2A794114" w14:textId="7CC067C0" w:rsidR="00BE1919" w:rsidRDefault="00BE1919" w:rsidP="00BE1919">
      <w:pPr>
        <w:pStyle w:val="Heading1"/>
      </w:pPr>
      <w:r>
        <w:t>Introduction</w:t>
      </w:r>
    </w:p>
    <w:p w14:paraId="05C3264A" w14:textId="5E3586EA" w:rsidR="00BE1919" w:rsidRDefault="00BE1919" w:rsidP="00BE1919">
      <w:r>
        <w:t>The aim of this document is to list the documents required for the development of a new device.</w:t>
      </w:r>
    </w:p>
    <w:p w14:paraId="0EE68744" w14:textId="599FFCED" w:rsidR="00BE1919" w:rsidRDefault="00BE1919" w:rsidP="00BE1919">
      <w:r>
        <w:t xml:space="preserve">It combines the mandatory documents required as part of compliance with Stowood’s Total Quality Management system, </w:t>
      </w:r>
      <w:r w:rsidR="003123C0">
        <w:t>Stowood’s</w:t>
      </w:r>
      <w:r>
        <w:t xml:space="preserve"> engineering project documents</w:t>
      </w:r>
      <w:r w:rsidR="003123C0">
        <w:t xml:space="preserve"> from old projects</w:t>
      </w:r>
      <w:r>
        <w:t xml:space="preserve"> (including the numbering system used on </w:t>
      </w:r>
      <w:r w:rsidR="003123C0">
        <w:t>old</w:t>
      </w:r>
      <w:r>
        <w:t xml:space="preserve"> projects where possible), and other documents that should be included.</w:t>
      </w:r>
    </w:p>
    <w:p w14:paraId="5609B324" w14:textId="74DDA664" w:rsidR="00BE1919" w:rsidRDefault="00BE1919" w:rsidP="00BE1919">
      <w:r>
        <w:t>It is arranged in rough order of creation where possible</w:t>
      </w:r>
      <w:r w:rsidR="0076634A">
        <w:t>, although the exact order is difficult as it is anticipated that tasks may be simultaneous and ongoing.</w:t>
      </w:r>
    </w:p>
    <w:p w14:paraId="7E6EC48B" w14:textId="76AF8EFB" w:rsidR="003123C0" w:rsidRDefault="003123C0" w:rsidP="00BE1919">
      <w:r>
        <w:t>Th</w:t>
      </w:r>
      <w:r w:rsidR="00AE16E9">
        <w:t>is</w:t>
      </w:r>
      <w:r>
        <w:t xml:space="preserve"> document could also form the basis of a document describing the </w:t>
      </w:r>
      <w:r w:rsidR="004023F9">
        <w:t xml:space="preserve">anticipated schedule and/or </w:t>
      </w:r>
      <w:r>
        <w:t>overall status of the project.</w:t>
      </w:r>
    </w:p>
    <w:p w14:paraId="404FEED9" w14:textId="0E686FD9" w:rsidR="00BE1919" w:rsidRPr="00BE1919" w:rsidRDefault="00BE1919" w:rsidP="00BE1919">
      <w:pPr>
        <w:pStyle w:val="Heading1"/>
      </w:pPr>
      <w:r>
        <w:t>Table of documents</w:t>
      </w:r>
    </w:p>
    <w:p w14:paraId="232C0A2B" w14:textId="77777777" w:rsidR="00BE1919" w:rsidRPr="00BE1919" w:rsidRDefault="00BE1919" w:rsidP="00BE1919"/>
    <w:tbl>
      <w:tblPr>
        <w:tblStyle w:val="TableGrid"/>
        <w:tblW w:w="14879" w:type="dxa"/>
        <w:tblLook w:val="04A0" w:firstRow="1" w:lastRow="0" w:firstColumn="1" w:lastColumn="0" w:noHBand="0" w:noVBand="1"/>
      </w:tblPr>
      <w:tblGrid>
        <w:gridCol w:w="1266"/>
        <w:gridCol w:w="2301"/>
        <w:gridCol w:w="1266"/>
        <w:gridCol w:w="1266"/>
        <w:gridCol w:w="1857"/>
        <w:gridCol w:w="2377"/>
        <w:gridCol w:w="4546"/>
      </w:tblGrid>
      <w:tr w:rsidR="00860A82" w:rsidRPr="00C56828" w14:paraId="47EE2895" w14:textId="1899D714" w:rsidTr="00860A82">
        <w:tc>
          <w:tcPr>
            <w:tcW w:w="3567" w:type="dxa"/>
            <w:gridSpan w:val="2"/>
          </w:tcPr>
          <w:p w14:paraId="25C03769" w14:textId="2F27F9F7" w:rsidR="00860A82" w:rsidRPr="0076634A" w:rsidRDefault="00860A82" w:rsidP="00A30935">
            <w:pPr>
              <w:rPr>
                <w:rFonts w:asciiTheme="minorBidi" w:hAnsiTheme="minorBidi" w:cstheme="minorBidi"/>
                <w:b/>
                <w:bCs/>
                <w:szCs w:val="20"/>
              </w:rPr>
            </w:pPr>
            <w:r w:rsidRPr="0076634A">
              <w:rPr>
                <w:rFonts w:asciiTheme="minorBidi" w:hAnsiTheme="minorBidi" w:cstheme="minorBidi"/>
                <w:b/>
                <w:bCs/>
                <w:szCs w:val="20"/>
              </w:rPr>
              <w:t>Quality system document</w:t>
            </w:r>
          </w:p>
        </w:tc>
        <w:tc>
          <w:tcPr>
            <w:tcW w:w="1266" w:type="dxa"/>
          </w:tcPr>
          <w:p w14:paraId="022A97EF" w14:textId="1B40B279" w:rsidR="00860A82" w:rsidRPr="0076634A" w:rsidRDefault="00860A82" w:rsidP="00A30935">
            <w:pPr>
              <w:rPr>
                <w:rFonts w:asciiTheme="minorBidi" w:hAnsiTheme="minorBidi" w:cstheme="minorBidi"/>
                <w:b/>
                <w:bCs/>
                <w:szCs w:val="20"/>
              </w:rPr>
            </w:pPr>
            <w:r>
              <w:rPr>
                <w:rFonts w:asciiTheme="minorBidi" w:hAnsiTheme="minorBidi" w:cstheme="minorBidi"/>
                <w:b/>
                <w:bCs/>
                <w:szCs w:val="20"/>
              </w:rPr>
              <w:t>Project document number</w:t>
            </w:r>
          </w:p>
        </w:tc>
        <w:tc>
          <w:tcPr>
            <w:tcW w:w="1266" w:type="dxa"/>
          </w:tcPr>
          <w:p w14:paraId="5A1A8F09" w14:textId="396210C8" w:rsidR="00860A82" w:rsidRPr="0076634A" w:rsidRDefault="00860A82" w:rsidP="00A30935">
            <w:pPr>
              <w:rPr>
                <w:rFonts w:asciiTheme="minorBidi" w:hAnsiTheme="minorBidi" w:cstheme="minorBidi"/>
                <w:b/>
                <w:bCs/>
                <w:szCs w:val="20"/>
              </w:rPr>
            </w:pPr>
            <w:r w:rsidRPr="0076634A">
              <w:rPr>
                <w:rFonts w:asciiTheme="minorBidi" w:hAnsiTheme="minorBidi" w:cstheme="minorBidi"/>
                <w:b/>
                <w:bCs/>
                <w:szCs w:val="20"/>
              </w:rPr>
              <w:t>Design doc. # from old projects</w:t>
            </w:r>
          </w:p>
        </w:tc>
        <w:tc>
          <w:tcPr>
            <w:tcW w:w="1857" w:type="dxa"/>
          </w:tcPr>
          <w:p w14:paraId="17275C20" w14:textId="43E25911" w:rsidR="00860A82" w:rsidRPr="0076634A" w:rsidRDefault="00860A82" w:rsidP="00A30935">
            <w:pPr>
              <w:rPr>
                <w:rFonts w:asciiTheme="minorBidi" w:hAnsiTheme="minorBidi" w:cstheme="minorBidi"/>
                <w:b/>
                <w:bCs/>
                <w:szCs w:val="20"/>
              </w:rPr>
            </w:pPr>
            <w:r w:rsidRPr="0076634A">
              <w:rPr>
                <w:rFonts w:asciiTheme="minorBidi" w:hAnsiTheme="minorBidi" w:cstheme="minorBidi"/>
                <w:b/>
                <w:bCs/>
                <w:szCs w:val="20"/>
              </w:rPr>
              <w:t>Engineering doc. from old projects</w:t>
            </w:r>
          </w:p>
        </w:tc>
        <w:tc>
          <w:tcPr>
            <w:tcW w:w="2377" w:type="dxa"/>
          </w:tcPr>
          <w:p w14:paraId="6DED667D" w14:textId="09BB6E4C" w:rsidR="00860A82" w:rsidRPr="0076634A" w:rsidRDefault="00860A82" w:rsidP="00A30935">
            <w:pPr>
              <w:rPr>
                <w:rFonts w:asciiTheme="minorBidi" w:hAnsiTheme="minorBidi" w:cstheme="minorBidi"/>
                <w:b/>
                <w:bCs/>
                <w:szCs w:val="20"/>
              </w:rPr>
            </w:pPr>
            <w:r w:rsidRPr="0076634A">
              <w:rPr>
                <w:rFonts w:asciiTheme="minorBidi" w:hAnsiTheme="minorBidi" w:cstheme="minorBidi"/>
                <w:b/>
                <w:bCs/>
                <w:szCs w:val="20"/>
              </w:rPr>
              <w:t>Other documents to be included</w:t>
            </w:r>
          </w:p>
        </w:tc>
        <w:tc>
          <w:tcPr>
            <w:tcW w:w="4546" w:type="dxa"/>
          </w:tcPr>
          <w:p w14:paraId="52B0C7BC" w14:textId="11701B99" w:rsidR="00860A82" w:rsidRPr="0076634A" w:rsidRDefault="00860A82" w:rsidP="00A30935">
            <w:pPr>
              <w:rPr>
                <w:rFonts w:asciiTheme="minorBidi" w:hAnsiTheme="minorBidi" w:cstheme="minorBidi"/>
                <w:b/>
                <w:bCs/>
                <w:szCs w:val="20"/>
              </w:rPr>
            </w:pPr>
            <w:r w:rsidRPr="0076634A">
              <w:rPr>
                <w:rFonts w:asciiTheme="minorBidi" w:hAnsiTheme="minorBidi" w:cstheme="minorBidi"/>
                <w:b/>
                <w:bCs/>
                <w:szCs w:val="20"/>
              </w:rPr>
              <w:t>Notes</w:t>
            </w:r>
          </w:p>
        </w:tc>
      </w:tr>
      <w:tr w:rsidR="00860A82" w:rsidRPr="004023F9" w14:paraId="56197229" w14:textId="77777777" w:rsidTr="00860A82">
        <w:tc>
          <w:tcPr>
            <w:tcW w:w="14879" w:type="dxa"/>
            <w:gridSpan w:val="7"/>
            <w:shd w:val="clear" w:color="auto" w:fill="E7E6E6" w:themeFill="background2"/>
          </w:tcPr>
          <w:p w14:paraId="4319F6AF" w14:textId="1DE14E09" w:rsidR="00860A82" w:rsidRPr="004023F9" w:rsidRDefault="00860A82" w:rsidP="003E1B95">
            <w:pPr>
              <w:pStyle w:val="Body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Style w:val="None"/>
                <w:b/>
                <w:bCs/>
                <w:sz w:val="22"/>
                <w:szCs w:val="22"/>
              </w:rPr>
            </w:pPr>
            <w:r w:rsidRPr="004023F9">
              <w:rPr>
                <w:rStyle w:val="None"/>
                <w:b/>
                <w:bCs/>
                <w:sz w:val="22"/>
                <w:szCs w:val="22"/>
              </w:rPr>
              <w:t>Project definition phase</w:t>
            </w:r>
          </w:p>
        </w:tc>
      </w:tr>
      <w:tr w:rsidR="00860A82" w:rsidRPr="001A3682" w14:paraId="61D1FD04" w14:textId="77777777" w:rsidTr="00860A82">
        <w:tc>
          <w:tcPr>
            <w:tcW w:w="3567" w:type="dxa"/>
            <w:gridSpan w:val="2"/>
          </w:tcPr>
          <w:p w14:paraId="6F4ACC01" w14:textId="33D85FEC" w:rsidR="00860A82" w:rsidRPr="00BE5DDD" w:rsidRDefault="00EE7AAF" w:rsidP="00A30935">
            <w:pPr>
              <w:rPr>
                <w:rFonts w:asciiTheme="minorBidi" w:hAnsiTheme="minorBidi" w:cstheme="minorBidi"/>
                <w:szCs w:val="20"/>
                <w:lang w:val="fr-FR"/>
                <w:rPrChange w:id="11" w:author="James" w:date="2024-05-01T15:36:00Z">
                  <w:rPr>
                    <w:rFonts w:asciiTheme="minorBidi" w:hAnsiTheme="minorBidi" w:cstheme="minorBidi"/>
                    <w:szCs w:val="20"/>
                  </w:rPr>
                </w:rPrChange>
              </w:rPr>
            </w:pPr>
            <w:r w:rsidRPr="00BE5DDD">
              <w:rPr>
                <w:rFonts w:eastAsiaTheme="minorHAnsi" w:cs="Arial"/>
                <w:bCs/>
                <w:szCs w:val="22"/>
                <w:lang w:val="fr-FR"/>
                <w:rPrChange w:id="12" w:author="James" w:date="2024-05-01T15:36:00Z">
                  <w:rPr>
                    <w:rFonts w:eastAsiaTheme="minorHAnsi" w:cs="Arial"/>
                    <w:bCs/>
                    <w:szCs w:val="22"/>
                  </w:rPr>
                </w:rPrChange>
              </w:rPr>
              <w:lastRenderedPageBreak/>
              <w:t xml:space="preserve">SSI-QF-10Y Design </w:t>
            </w:r>
            <w:proofErr w:type="spellStart"/>
            <w:r w:rsidRPr="00BE5DDD">
              <w:rPr>
                <w:rFonts w:eastAsiaTheme="minorHAnsi" w:cs="Arial"/>
                <w:bCs/>
                <w:szCs w:val="22"/>
                <w:lang w:val="fr-FR"/>
                <w:rPrChange w:id="13" w:author="James" w:date="2024-05-01T15:36:00Z">
                  <w:rPr>
                    <w:rFonts w:eastAsiaTheme="minorHAnsi" w:cs="Arial"/>
                    <w:bCs/>
                    <w:szCs w:val="22"/>
                  </w:rPr>
                </w:rPrChange>
              </w:rPr>
              <w:t>project</w:t>
            </w:r>
            <w:proofErr w:type="spellEnd"/>
            <w:r w:rsidRPr="00BE5DDD">
              <w:rPr>
                <w:rFonts w:eastAsiaTheme="minorHAnsi" w:cs="Arial"/>
                <w:bCs/>
                <w:szCs w:val="22"/>
                <w:lang w:val="fr-FR"/>
                <w:rPrChange w:id="14" w:author="James" w:date="2024-05-01T15:36:00Z">
                  <w:rPr>
                    <w:rFonts w:eastAsiaTheme="minorHAnsi" w:cs="Arial"/>
                    <w:bCs/>
                    <w:szCs w:val="22"/>
                  </w:rPr>
                </w:rPrChange>
              </w:rPr>
              <w:t xml:space="preserve"> documents</w:t>
            </w:r>
          </w:p>
        </w:tc>
        <w:tc>
          <w:tcPr>
            <w:tcW w:w="1266" w:type="dxa"/>
          </w:tcPr>
          <w:p w14:paraId="60BFEACC" w14:textId="77777777" w:rsidR="00860A82" w:rsidRPr="00BE5DDD" w:rsidRDefault="00860A82" w:rsidP="00A30935">
            <w:pPr>
              <w:rPr>
                <w:rFonts w:asciiTheme="minorBidi" w:hAnsiTheme="minorBidi" w:cstheme="minorBidi"/>
                <w:szCs w:val="20"/>
                <w:lang w:val="fr-FR"/>
                <w:rPrChange w:id="15" w:author="James" w:date="2024-05-01T15:36:00Z">
                  <w:rPr>
                    <w:rFonts w:asciiTheme="minorBidi" w:hAnsiTheme="minorBidi" w:cstheme="minorBidi"/>
                    <w:szCs w:val="20"/>
                  </w:rPr>
                </w:rPrChange>
              </w:rPr>
            </w:pPr>
          </w:p>
        </w:tc>
        <w:tc>
          <w:tcPr>
            <w:tcW w:w="1266" w:type="dxa"/>
          </w:tcPr>
          <w:p w14:paraId="238142B8" w14:textId="419A8A7E" w:rsidR="00860A82" w:rsidRPr="00BE5DDD" w:rsidRDefault="00860A82" w:rsidP="00A30935">
            <w:pPr>
              <w:rPr>
                <w:rFonts w:asciiTheme="minorBidi" w:hAnsiTheme="minorBidi" w:cstheme="minorBidi"/>
                <w:szCs w:val="20"/>
                <w:lang w:val="fr-FR"/>
                <w:rPrChange w:id="16" w:author="James" w:date="2024-05-01T15:36:00Z">
                  <w:rPr>
                    <w:rFonts w:asciiTheme="minorBidi" w:hAnsiTheme="minorBidi" w:cstheme="minorBidi"/>
                    <w:szCs w:val="20"/>
                  </w:rPr>
                </w:rPrChange>
              </w:rPr>
            </w:pPr>
          </w:p>
        </w:tc>
        <w:tc>
          <w:tcPr>
            <w:tcW w:w="1857" w:type="dxa"/>
          </w:tcPr>
          <w:p w14:paraId="30E9462A" w14:textId="77777777" w:rsidR="00860A82" w:rsidRPr="00BE5DDD" w:rsidRDefault="00860A82" w:rsidP="00A30935">
            <w:pPr>
              <w:rPr>
                <w:rFonts w:asciiTheme="minorBidi" w:hAnsiTheme="minorBidi" w:cstheme="minorBidi"/>
                <w:szCs w:val="20"/>
                <w:lang w:val="fr-FR"/>
                <w:rPrChange w:id="17" w:author="James" w:date="2024-05-01T15:36:00Z">
                  <w:rPr>
                    <w:rFonts w:asciiTheme="minorBidi" w:hAnsiTheme="minorBidi" w:cstheme="minorBidi"/>
                    <w:szCs w:val="20"/>
                  </w:rPr>
                </w:rPrChange>
              </w:rPr>
            </w:pPr>
          </w:p>
        </w:tc>
        <w:tc>
          <w:tcPr>
            <w:tcW w:w="2377" w:type="dxa"/>
          </w:tcPr>
          <w:p w14:paraId="00359161" w14:textId="4BB05DE0" w:rsidR="00860A82" w:rsidRPr="0076634A" w:rsidRDefault="00860A82" w:rsidP="00A30935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t>Document list</w:t>
            </w:r>
          </w:p>
        </w:tc>
        <w:tc>
          <w:tcPr>
            <w:tcW w:w="4546" w:type="dxa"/>
          </w:tcPr>
          <w:p w14:paraId="7BC4D8A8" w14:textId="5FAF519E" w:rsidR="00860A82" w:rsidRPr="0076634A" w:rsidRDefault="00860A82" w:rsidP="00A30935">
            <w:pPr>
              <w:rPr>
                <w:rFonts w:asciiTheme="minorBidi" w:hAnsiTheme="minorBidi" w:cstheme="minorBidi"/>
                <w:szCs w:val="20"/>
              </w:rPr>
            </w:pPr>
            <w:r>
              <w:rPr>
                <w:rFonts w:asciiTheme="minorBidi" w:hAnsiTheme="minorBidi" w:cstheme="minorBidi"/>
                <w:szCs w:val="20"/>
              </w:rPr>
              <w:t>This document</w:t>
            </w:r>
          </w:p>
        </w:tc>
      </w:tr>
      <w:tr w:rsidR="00860A82" w:rsidRPr="001A3682" w14:paraId="74393333" w14:textId="77777777" w:rsidTr="00860A82">
        <w:tc>
          <w:tcPr>
            <w:tcW w:w="3567" w:type="dxa"/>
            <w:gridSpan w:val="2"/>
          </w:tcPr>
          <w:p w14:paraId="73599D02" w14:textId="73C305D9" w:rsidR="00860A82" w:rsidRPr="0076634A" w:rsidRDefault="00EE7AAF" w:rsidP="00A30935">
            <w:pPr>
              <w:rPr>
                <w:rFonts w:asciiTheme="minorBidi" w:hAnsiTheme="minorBidi" w:cstheme="minorBidi"/>
                <w:szCs w:val="20"/>
              </w:rPr>
            </w:pPr>
            <w:r w:rsidRPr="00EE7AAF">
              <w:rPr>
                <w:rFonts w:asciiTheme="minorBidi" w:hAnsiTheme="minorBidi" w:cstheme="minorBidi"/>
                <w:szCs w:val="20"/>
              </w:rPr>
              <w:t>SSI-QF-10Z</w:t>
            </w:r>
            <w:r>
              <w:rPr>
                <w:rFonts w:asciiTheme="minorBidi" w:hAnsiTheme="minorBidi" w:cstheme="minorBidi"/>
                <w:szCs w:val="20"/>
              </w:rPr>
              <w:t xml:space="preserve"> Overall concept</w:t>
            </w:r>
          </w:p>
        </w:tc>
        <w:tc>
          <w:tcPr>
            <w:tcW w:w="1266" w:type="dxa"/>
          </w:tcPr>
          <w:p w14:paraId="2CA242E7" w14:textId="77777777" w:rsidR="00860A82" w:rsidRPr="0076634A" w:rsidRDefault="00860A82" w:rsidP="00A30935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266" w:type="dxa"/>
          </w:tcPr>
          <w:p w14:paraId="4FE95C39" w14:textId="3D9F8AF2" w:rsidR="00860A82" w:rsidRPr="0076634A" w:rsidRDefault="00860A82" w:rsidP="00A30935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857" w:type="dxa"/>
          </w:tcPr>
          <w:p w14:paraId="4683D258" w14:textId="77777777" w:rsidR="00860A82" w:rsidRPr="0076634A" w:rsidRDefault="00860A82" w:rsidP="00A30935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2377" w:type="dxa"/>
          </w:tcPr>
          <w:p w14:paraId="4A29596D" w14:textId="4AF22A57" w:rsidR="00860A82" w:rsidRPr="0076634A" w:rsidRDefault="00860A82" w:rsidP="00A30935">
            <w:pPr>
              <w:rPr>
                <w:rFonts w:asciiTheme="minorBidi" w:hAnsiTheme="minorBidi" w:cstheme="minorBidi"/>
                <w:szCs w:val="20"/>
              </w:rPr>
            </w:pPr>
            <w:r>
              <w:rPr>
                <w:rFonts w:asciiTheme="minorBidi" w:hAnsiTheme="minorBidi" w:cstheme="minorBidi"/>
                <w:szCs w:val="20"/>
              </w:rPr>
              <w:t>Overall concept</w:t>
            </w:r>
          </w:p>
        </w:tc>
        <w:tc>
          <w:tcPr>
            <w:tcW w:w="4546" w:type="dxa"/>
          </w:tcPr>
          <w:p w14:paraId="2F58942C" w14:textId="77777777" w:rsidR="00860A82" w:rsidRDefault="00860A82" w:rsidP="00A30935">
            <w:pPr>
              <w:rPr>
                <w:rFonts w:asciiTheme="minorBidi" w:hAnsiTheme="minorBidi" w:cstheme="minorBidi"/>
                <w:szCs w:val="20"/>
              </w:rPr>
            </w:pPr>
          </w:p>
        </w:tc>
      </w:tr>
      <w:tr w:rsidR="00860A82" w:rsidRPr="00C56828" w14:paraId="75FE8009" w14:textId="77777777" w:rsidTr="00860A82">
        <w:tc>
          <w:tcPr>
            <w:tcW w:w="3567" w:type="dxa"/>
            <w:gridSpan w:val="2"/>
          </w:tcPr>
          <w:p w14:paraId="743274DE" w14:textId="67CEAB70" w:rsidR="00860A82" w:rsidRPr="00BE5DDD" w:rsidRDefault="00EE7AAF" w:rsidP="006C3D9E">
            <w:pPr>
              <w:rPr>
                <w:rFonts w:asciiTheme="minorBidi" w:hAnsiTheme="minorBidi" w:cstheme="minorBidi"/>
                <w:szCs w:val="20"/>
                <w:lang w:val="fr-FR"/>
                <w:rPrChange w:id="18" w:author="James" w:date="2024-05-01T15:36:00Z">
                  <w:rPr>
                    <w:rFonts w:asciiTheme="minorBidi" w:hAnsiTheme="minorBidi" w:cstheme="minorBidi"/>
                    <w:szCs w:val="20"/>
                  </w:rPr>
                </w:rPrChange>
              </w:rPr>
            </w:pPr>
            <w:r w:rsidRPr="00BE5DDD">
              <w:rPr>
                <w:rFonts w:asciiTheme="minorBidi" w:hAnsiTheme="minorBidi" w:cstheme="minorBidi"/>
                <w:szCs w:val="20"/>
                <w:lang w:val="fr-FR"/>
                <w:rPrChange w:id="19" w:author="James" w:date="2024-05-01T15:36:00Z">
                  <w:rPr>
                    <w:rFonts w:asciiTheme="minorBidi" w:hAnsiTheme="minorBidi" w:cstheme="minorBidi"/>
                    <w:szCs w:val="20"/>
                  </w:rPr>
                </w:rPrChange>
              </w:rPr>
              <w:t xml:space="preserve">SSI-QF-10AA User </w:t>
            </w:r>
            <w:proofErr w:type="spellStart"/>
            <w:r w:rsidRPr="00BE5DDD">
              <w:rPr>
                <w:rFonts w:asciiTheme="minorBidi" w:hAnsiTheme="minorBidi" w:cstheme="minorBidi"/>
                <w:szCs w:val="20"/>
                <w:lang w:val="fr-FR"/>
                <w:rPrChange w:id="20" w:author="James" w:date="2024-05-01T15:36:00Z">
                  <w:rPr>
                    <w:rFonts w:asciiTheme="minorBidi" w:hAnsiTheme="minorBidi" w:cstheme="minorBidi"/>
                    <w:szCs w:val="20"/>
                  </w:rPr>
                </w:rPrChange>
              </w:rPr>
              <w:t>journeys</w:t>
            </w:r>
            <w:proofErr w:type="spellEnd"/>
          </w:p>
        </w:tc>
        <w:tc>
          <w:tcPr>
            <w:tcW w:w="1266" w:type="dxa"/>
          </w:tcPr>
          <w:p w14:paraId="17D677D2" w14:textId="77777777" w:rsidR="00860A82" w:rsidRPr="00BE5DDD" w:rsidRDefault="00860A82" w:rsidP="006C3D9E">
            <w:pPr>
              <w:rPr>
                <w:rFonts w:asciiTheme="minorBidi" w:hAnsiTheme="minorBidi" w:cstheme="minorBidi"/>
                <w:szCs w:val="20"/>
                <w:lang w:val="fr-FR"/>
                <w:rPrChange w:id="21" w:author="James" w:date="2024-05-01T15:36:00Z">
                  <w:rPr>
                    <w:rFonts w:asciiTheme="minorBidi" w:hAnsiTheme="minorBidi" w:cstheme="minorBidi"/>
                    <w:szCs w:val="20"/>
                  </w:rPr>
                </w:rPrChange>
              </w:rPr>
            </w:pPr>
          </w:p>
        </w:tc>
        <w:tc>
          <w:tcPr>
            <w:tcW w:w="1266" w:type="dxa"/>
          </w:tcPr>
          <w:p w14:paraId="4EBA51EC" w14:textId="67ED5B5A" w:rsidR="00860A82" w:rsidRPr="00BE5DDD" w:rsidRDefault="00860A82" w:rsidP="006C3D9E">
            <w:pPr>
              <w:rPr>
                <w:rFonts w:asciiTheme="minorBidi" w:hAnsiTheme="minorBidi" w:cstheme="minorBidi"/>
                <w:szCs w:val="20"/>
                <w:lang w:val="fr-FR"/>
                <w:rPrChange w:id="22" w:author="James" w:date="2024-05-01T15:36:00Z">
                  <w:rPr>
                    <w:rFonts w:asciiTheme="minorBidi" w:hAnsiTheme="minorBidi" w:cstheme="minorBidi"/>
                    <w:szCs w:val="20"/>
                  </w:rPr>
                </w:rPrChange>
              </w:rPr>
            </w:pPr>
          </w:p>
        </w:tc>
        <w:tc>
          <w:tcPr>
            <w:tcW w:w="1857" w:type="dxa"/>
          </w:tcPr>
          <w:p w14:paraId="5CE5AC84" w14:textId="77777777" w:rsidR="00860A82" w:rsidRPr="00BE5DDD" w:rsidRDefault="00860A82" w:rsidP="006C3D9E">
            <w:pPr>
              <w:rPr>
                <w:rFonts w:asciiTheme="minorBidi" w:hAnsiTheme="minorBidi" w:cstheme="minorBidi"/>
                <w:szCs w:val="20"/>
                <w:lang w:val="fr-FR"/>
                <w:rPrChange w:id="23" w:author="James" w:date="2024-05-01T15:36:00Z">
                  <w:rPr>
                    <w:rFonts w:asciiTheme="minorBidi" w:hAnsiTheme="minorBidi" w:cstheme="minorBidi"/>
                    <w:szCs w:val="20"/>
                  </w:rPr>
                </w:rPrChange>
              </w:rPr>
            </w:pPr>
          </w:p>
        </w:tc>
        <w:tc>
          <w:tcPr>
            <w:tcW w:w="2377" w:type="dxa"/>
          </w:tcPr>
          <w:p w14:paraId="72181F5D" w14:textId="77777777" w:rsidR="00860A82" w:rsidRPr="0076634A" w:rsidRDefault="00860A82" w:rsidP="006C3D9E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t>User journeys</w:t>
            </w:r>
          </w:p>
        </w:tc>
        <w:tc>
          <w:tcPr>
            <w:tcW w:w="4546" w:type="dxa"/>
          </w:tcPr>
          <w:p w14:paraId="094E69BB" w14:textId="77777777" w:rsidR="00860A82" w:rsidRPr="0076634A" w:rsidRDefault="00860A82" w:rsidP="006C3D9E">
            <w:pPr>
              <w:rPr>
                <w:rFonts w:asciiTheme="minorBidi" w:hAnsiTheme="minorBidi" w:cstheme="minorBidi"/>
                <w:szCs w:val="20"/>
              </w:rPr>
            </w:pPr>
          </w:p>
        </w:tc>
      </w:tr>
      <w:tr w:rsidR="00860A82" w:rsidRPr="004023F9" w14:paraId="4AB4E8EA" w14:textId="77777777" w:rsidTr="00860A82">
        <w:tc>
          <w:tcPr>
            <w:tcW w:w="1266" w:type="dxa"/>
            <w:shd w:val="clear" w:color="auto" w:fill="E7E6E6" w:themeFill="background2"/>
          </w:tcPr>
          <w:p w14:paraId="5F7457C3" w14:textId="77777777" w:rsidR="00860A82" w:rsidRPr="004023F9" w:rsidRDefault="00860A82" w:rsidP="005F6EF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Style w:val="None"/>
                <w:b/>
                <w:bCs/>
                <w:sz w:val="22"/>
                <w:szCs w:val="22"/>
              </w:rPr>
            </w:pPr>
          </w:p>
        </w:tc>
        <w:tc>
          <w:tcPr>
            <w:tcW w:w="13613" w:type="dxa"/>
            <w:gridSpan w:val="6"/>
            <w:shd w:val="clear" w:color="auto" w:fill="E7E6E6" w:themeFill="background2"/>
          </w:tcPr>
          <w:p w14:paraId="627F5A37" w14:textId="7D4530F4" w:rsidR="00860A82" w:rsidRPr="004023F9" w:rsidRDefault="00860A82" w:rsidP="003E1B95">
            <w:pPr>
              <w:pStyle w:val="Body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Style w:val="None"/>
                <w:b/>
                <w:bCs/>
                <w:sz w:val="22"/>
                <w:szCs w:val="22"/>
              </w:rPr>
            </w:pPr>
            <w:r w:rsidRPr="004023F9">
              <w:rPr>
                <w:rStyle w:val="None"/>
                <w:b/>
                <w:bCs/>
                <w:sz w:val="22"/>
                <w:szCs w:val="22"/>
              </w:rPr>
              <w:t>P</w:t>
            </w:r>
            <w:r w:rsidRPr="004023F9">
              <w:rPr>
                <w:rStyle w:val="None"/>
                <w:b/>
                <w:bCs/>
                <w:szCs w:val="22"/>
              </w:rPr>
              <w:t>lanning</w:t>
            </w:r>
            <w:r w:rsidRPr="004023F9">
              <w:rPr>
                <w:rStyle w:val="None"/>
                <w:b/>
                <w:bCs/>
                <w:sz w:val="22"/>
                <w:szCs w:val="22"/>
              </w:rPr>
              <w:t xml:space="preserve"> phase</w:t>
            </w:r>
          </w:p>
        </w:tc>
      </w:tr>
      <w:tr w:rsidR="00860A82" w:rsidRPr="00C56828" w14:paraId="70CE3210" w14:textId="1140EA09" w:rsidTr="00860A82">
        <w:tc>
          <w:tcPr>
            <w:tcW w:w="3567" w:type="dxa"/>
            <w:gridSpan w:val="2"/>
          </w:tcPr>
          <w:p w14:paraId="060916A8" w14:textId="5F728C28" w:rsidR="00860A82" w:rsidRPr="0076634A" w:rsidRDefault="00860A82" w:rsidP="0066786D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t xml:space="preserve">SSI-QF-10O Project Management Quality Plan </w:t>
            </w:r>
          </w:p>
        </w:tc>
        <w:tc>
          <w:tcPr>
            <w:tcW w:w="1266" w:type="dxa"/>
          </w:tcPr>
          <w:p w14:paraId="78249894" w14:textId="77777777" w:rsidR="00860A82" w:rsidRPr="0076634A" w:rsidRDefault="00860A82" w:rsidP="0066786D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266" w:type="dxa"/>
          </w:tcPr>
          <w:p w14:paraId="25B6CC74" w14:textId="0D57B0C1" w:rsidR="00860A82" w:rsidRPr="0076634A" w:rsidRDefault="00860A82" w:rsidP="0066786D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857" w:type="dxa"/>
          </w:tcPr>
          <w:p w14:paraId="69EDF80E" w14:textId="77777777" w:rsidR="00860A82" w:rsidRPr="0076634A" w:rsidRDefault="00860A82" w:rsidP="0066786D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2377" w:type="dxa"/>
          </w:tcPr>
          <w:p w14:paraId="556BC875" w14:textId="77777777" w:rsidR="00860A82" w:rsidRPr="0076634A" w:rsidRDefault="00860A82" w:rsidP="0066786D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4546" w:type="dxa"/>
          </w:tcPr>
          <w:p w14:paraId="0DCC4FD0" w14:textId="77777777" w:rsidR="00860A82" w:rsidRPr="0076634A" w:rsidRDefault="00860A82" w:rsidP="0066786D">
            <w:pPr>
              <w:rPr>
                <w:rFonts w:asciiTheme="minorBidi" w:hAnsiTheme="minorBidi" w:cstheme="minorBidi"/>
                <w:szCs w:val="20"/>
              </w:rPr>
            </w:pPr>
          </w:p>
        </w:tc>
      </w:tr>
      <w:tr w:rsidR="00860A82" w:rsidRPr="00C56828" w14:paraId="78FDEA8B" w14:textId="15385661" w:rsidTr="00860A82">
        <w:tc>
          <w:tcPr>
            <w:tcW w:w="3567" w:type="dxa"/>
            <w:gridSpan w:val="2"/>
          </w:tcPr>
          <w:p w14:paraId="6CB1B872" w14:textId="35FE7347" w:rsidR="00860A82" w:rsidRPr="0076634A" w:rsidRDefault="00860A82" w:rsidP="001A3682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t>SSI-QF-10A Design and Development Plan</w:t>
            </w:r>
          </w:p>
        </w:tc>
        <w:tc>
          <w:tcPr>
            <w:tcW w:w="1266" w:type="dxa"/>
          </w:tcPr>
          <w:p w14:paraId="6E366876" w14:textId="77777777" w:rsidR="00860A82" w:rsidRPr="0076634A" w:rsidRDefault="00860A82" w:rsidP="001A3682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266" w:type="dxa"/>
          </w:tcPr>
          <w:p w14:paraId="143EF491" w14:textId="2EFE5602" w:rsidR="00860A82" w:rsidRPr="0076634A" w:rsidRDefault="00860A82" w:rsidP="001A3682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857" w:type="dxa"/>
          </w:tcPr>
          <w:p w14:paraId="0EEC7012" w14:textId="77777777" w:rsidR="00860A82" w:rsidRPr="0076634A" w:rsidRDefault="00860A82" w:rsidP="001A3682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2377" w:type="dxa"/>
          </w:tcPr>
          <w:p w14:paraId="5786DAA5" w14:textId="77777777" w:rsidR="00860A82" w:rsidRPr="0076634A" w:rsidRDefault="00860A82" w:rsidP="001A3682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4546" w:type="dxa"/>
          </w:tcPr>
          <w:p w14:paraId="44A9E32F" w14:textId="77777777" w:rsidR="00860A82" w:rsidRPr="0076634A" w:rsidRDefault="00860A82" w:rsidP="001A3682">
            <w:pPr>
              <w:spacing w:before="100" w:beforeAutospacing="1" w:after="100" w:afterAutospacing="1"/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t>Including:</w:t>
            </w:r>
          </w:p>
          <w:p w14:paraId="447D6A86" w14:textId="77777777" w:rsidR="00860A82" w:rsidRPr="001A3682" w:rsidRDefault="00860A82" w:rsidP="001A3682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Theme="minorBidi" w:hAnsiTheme="minorBidi" w:cstheme="minorBidi"/>
                <w:szCs w:val="20"/>
              </w:rPr>
            </w:pPr>
            <w:r w:rsidRPr="001A3682">
              <w:rPr>
                <w:rFonts w:asciiTheme="minorBidi" w:hAnsiTheme="minorBidi" w:cstheme="minorBidi"/>
                <w:szCs w:val="20"/>
              </w:rPr>
              <w:t>Overview of the project</w:t>
            </w:r>
          </w:p>
          <w:p w14:paraId="1A6C7877" w14:textId="77777777" w:rsidR="00860A82" w:rsidRPr="001A3682" w:rsidRDefault="00860A82" w:rsidP="001A3682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Theme="minorBidi" w:hAnsiTheme="minorBidi" w:cstheme="minorBidi"/>
                <w:szCs w:val="20"/>
              </w:rPr>
            </w:pPr>
            <w:r w:rsidRPr="001A3682">
              <w:rPr>
                <w:rFonts w:asciiTheme="minorBidi" w:hAnsiTheme="minorBidi" w:cstheme="minorBidi"/>
                <w:szCs w:val="20"/>
              </w:rPr>
              <w:t>Scope and objectives</w:t>
            </w:r>
          </w:p>
          <w:p w14:paraId="4E562247" w14:textId="78E276F3" w:rsidR="00860A82" w:rsidRPr="001A3682" w:rsidRDefault="00860A82" w:rsidP="001A3682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Theme="minorBidi" w:hAnsiTheme="minorBidi" w:cstheme="minorBidi"/>
                <w:szCs w:val="20"/>
              </w:rPr>
            </w:pPr>
            <w:r w:rsidRPr="001A3682">
              <w:rPr>
                <w:rFonts w:asciiTheme="minorBidi" w:hAnsiTheme="minorBidi" w:cstheme="minorBidi"/>
                <w:szCs w:val="20"/>
              </w:rPr>
              <w:t>Timeline and milestones</w:t>
            </w:r>
            <w:r>
              <w:rPr>
                <w:rFonts w:asciiTheme="minorBidi" w:hAnsiTheme="minorBidi" w:cstheme="minorBidi"/>
                <w:szCs w:val="20"/>
              </w:rPr>
              <w:t xml:space="preserve"> (or as separate document)</w:t>
            </w:r>
          </w:p>
          <w:p w14:paraId="17DE51F1" w14:textId="35E9FB3C" w:rsidR="00860A82" w:rsidRPr="0076634A" w:rsidRDefault="00860A82" w:rsidP="0076634A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Theme="minorBidi" w:hAnsiTheme="minorBidi" w:cstheme="minorBidi"/>
                <w:szCs w:val="20"/>
              </w:rPr>
            </w:pPr>
            <w:r w:rsidRPr="001A3682">
              <w:rPr>
                <w:rFonts w:asciiTheme="minorBidi" w:hAnsiTheme="minorBidi" w:cstheme="minorBidi"/>
                <w:szCs w:val="20"/>
              </w:rPr>
              <w:t>Resource allocation</w:t>
            </w:r>
          </w:p>
        </w:tc>
      </w:tr>
      <w:tr w:rsidR="00860A82" w:rsidRPr="00C56828" w14:paraId="1A73C319" w14:textId="77777777" w:rsidTr="00860A82">
        <w:tc>
          <w:tcPr>
            <w:tcW w:w="3567" w:type="dxa"/>
            <w:gridSpan w:val="2"/>
          </w:tcPr>
          <w:p w14:paraId="034E412A" w14:textId="61ED27CC" w:rsidR="00860A82" w:rsidRPr="0076634A" w:rsidRDefault="00EE7AAF" w:rsidP="001A3682">
            <w:pPr>
              <w:rPr>
                <w:rFonts w:asciiTheme="minorBidi" w:hAnsiTheme="minorBidi" w:cstheme="minorBidi"/>
                <w:szCs w:val="20"/>
              </w:rPr>
            </w:pPr>
            <w:r w:rsidRPr="00EE7AAF">
              <w:rPr>
                <w:rFonts w:asciiTheme="minorBidi" w:hAnsiTheme="minorBidi" w:cstheme="minorBidi"/>
                <w:szCs w:val="20"/>
              </w:rPr>
              <w:t>SSI-QF-10AB</w:t>
            </w:r>
            <w:r>
              <w:rPr>
                <w:rFonts w:asciiTheme="minorBidi" w:hAnsiTheme="minorBidi" w:cstheme="minorBidi"/>
                <w:szCs w:val="20"/>
              </w:rPr>
              <w:t xml:space="preserve"> </w:t>
            </w:r>
            <w:r w:rsidRPr="00EE7AAF">
              <w:rPr>
                <w:rFonts w:asciiTheme="minorBidi" w:hAnsiTheme="minorBidi" w:cstheme="minorBidi"/>
                <w:szCs w:val="20"/>
              </w:rPr>
              <w:t>Project status report</w:t>
            </w:r>
          </w:p>
        </w:tc>
        <w:tc>
          <w:tcPr>
            <w:tcW w:w="1266" w:type="dxa"/>
          </w:tcPr>
          <w:p w14:paraId="4A45122F" w14:textId="77777777" w:rsidR="00860A82" w:rsidRPr="0076634A" w:rsidRDefault="00860A82" w:rsidP="001A3682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266" w:type="dxa"/>
          </w:tcPr>
          <w:p w14:paraId="6C26AA0B" w14:textId="385259A0" w:rsidR="00860A82" w:rsidRPr="0076634A" w:rsidRDefault="00860A82" w:rsidP="001A3682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857" w:type="dxa"/>
          </w:tcPr>
          <w:p w14:paraId="22565446" w14:textId="77777777" w:rsidR="00860A82" w:rsidRPr="0076634A" w:rsidRDefault="00860A82" w:rsidP="001A3682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2377" w:type="dxa"/>
          </w:tcPr>
          <w:p w14:paraId="64EBB79A" w14:textId="1B6C4DAF" w:rsidR="00860A82" w:rsidRPr="0076634A" w:rsidRDefault="00860A82" w:rsidP="001A3682">
            <w:pPr>
              <w:rPr>
                <w:rFonts w:asciiTheme="minorBidi" w:hAnsiTheme="minorBidi" w:cstheme="minorBidi"/>
                <w:szCs w:val="20"/>
              </w:rPr>
            </w:pPr>
            <w:r>
              <w:rPr>
                <w:rFonts w:asciiTheme="minorBidi" w:hAnsiTheme="minorBidi" w:cstheme="minorBidi"/>
                <w:szCs w:val="20"/>
              </w:rPr>
              <w:t>Project status report</w:t>
            </w:r>
          </w:p>
        </w:tc>
        <w:tc>
          <w:tcPr>
            <w:tcW w:w="4546" w:type="dxa"/>
          </w:tcPr>
          <w:p w14:paraId="41EF754C" w14:textId="77777777" w:rsidR="00860A82" w:rsidRPr="0076634A" w:rsidRDefault="00860A82" w:rsidP="001A3682">
            <w:pPr>
              <w:rPr>
                <w:rFonts w:asciiTheme="minorBidi" w:hAnsiTheme="minorBidi" w:cstheme="minorBidi"/>
                <w:szCs w:val="20"/>
              </w:rPr>
            </w:pPr>
          </w:p>
        </w:tc>
      </w:tr>
      <w:tr w:rsidR="00860A82" w:rsidRPr="00C56828" w14:paraId="6FDF336A" w14:textId="77777777" w:rsidTr="00860A82">
        <w:tc>
          <w:tcPr>
            <w:tcW w:w="3567" w:type="dxa"/>
            <w:gridSpan w:val="2"/>
          </w:tcPr>
          <w:p w14:paraId="3DE0FB28" w14:textId="00462720" w:rsidR="00860A82" w:rsidRPr="0076634A" w:rsidRDefault="00EE7AAF" w:rsidP="001A3682">
            <w:pPr>
              <w:rPr>
                <w:rFonts w:asciiTheme="minorBidi" w:hAnsiTheme="minorBidi" w:cstheme="minorBidi"/>
                <w:szCs w:val="20"/>
              </w:rPr>
            </w:pPr>
            <w:r w:rsidRPr="00EE7AAF">
              <w:rPr>
                <w:rFonts w:asciiTheme="minorBidi" w:hAnsiTheme="minorBidi" w:cstheme="minorBidi"/>
                <w:szCs w:val="20"/>
              </w:rPr>
              <w:t>SSI-QF-10G Design Change Record and Evaluation Form</w:t>
            </w:r>
          </w:p>
        </w:tc>
        <w:tc>
          <w:tcPr>
            <w:tcW w:w="1266" w:type="dxa"/>
          </w:tcPr>
          <w:p w14:paraId="250B530C" w14:textId="77777777" w:rsidR="00860A82" w:rsidRPr="0076634A" w:rsidRDefault="00860A82" w:rsidP="001A3682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266" w:type="dxa"/>
          </w:tcPr>
          <w:p w14:paraId="7B1008DE" w14:textId="56D784B7" w:rsidR="00860A82" w:rsidRPr="0076634A" w:rsidRDefault="00860A82" w:rsidP="001A3682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857" w:type="dxa"/>
          </w:tcPr>
          <w:p w14:paraId="31311699" w14:textId="77777777" w:rsidR="00860A82" w:rsidRPr="0076634A" w:rsidRDefault="00860A82" w:rsidP="001A3682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2377" w:type="dxa"/>
          </w:tcPr>
          <w:p w14:paraId="433CBF6D" w14:textId="7283F901" w:rsidR="00860A82" w:rsidRDefault="00860A82" w:rsidP="001A3682">
            <w:pPr>
              <w:rPr>
                <w:rFonts w:asciiTheme="minorBidi" w:hAnsiTheme="minorBidi" w:cstheme="minorBidi"/>
                <w:szCs w:val="20"/>
              </w:rPr>
            </w:pPr>
            <w:r>
              <w:rPr>
                <w:rFonts w:asciiTheme="minorBidi" w:hAnsiTheme="minorBidi" w:cstheme="minorBidi"/>
                <w:szCs w:val="20"/>
              </w:rPr>
              <w:t>Project change request</w:t>
            </w:r>
          </w:p>
        </w:tc>
        <w:tc>
          <w:tcPr>
            <w:tcW w:w="4546" w:type="dxa"/>
          </w:tcPr>
          <w:p w14:paraId="0C889C41" w14:textId="77777777" w:rsidR="00860A82" w:rsidRPr="0076634A" w:rsidRDefault="00860A82" w:rsidP="001A3682">
            <w:pPr>
              <w:rPr>
                <w:rFonts w:asciiTheme="minorBidi" w:hAnsiTheme="minorBidi" w:cstheme="minorBidi"/>
                <w:szCs w:val="20"/>
              </w:rPr>
            </w:pPr>
          </w:p>
        </w:tc>
      </w:tr>
      <w:tr w:rsidR="00860A82" w:rsidRPr="00C56828" w14:paraId="076F3EB0" w14:textId="77777777" w:rsidTr="00860A82">
        <w:tc>
          <w:tcPr>
            <w:tcW w:w="3567" w:type="dxa"/>
            <w:gridSpan w:val="2"/>
          </w:tcPr>
          <w:p w14:paraId="6C22DD50" w14:textId="77777777" w:rsidR="00860A82" w:rsidRPr="0076634A" w:rsidRDefault="00860A82" w:rsidP="005F6EF5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t xml:space="preserve">SSI-QF-10D Design Traceability Matrix </w:t>
            </w:r>
          </w:p>
        </w:tc>
        <w:tc>
          <w:tcPr>
            <w:tcW w:w="1266" w:type="dxa"/>
          </w:tcPr>
          <w:p w14:paraId="79A6612C" w14:textId="77777777" w:rsidR="00860A82" w:rsidRPr="0076634A" w:rsidRDefault="00860A82" w:rsidP="005F6EF5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266" w:type="dxa"/>
          </w:tcPr>
          <w:p w14:paraId="109140CC" w14:textId="3E7DC2C9" w:rsidR="00860A82" w:rsidRPr="0076634A" w:rsidRDefault="00860A82" w:rsidP="005F6EF5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857" w:type="dxa"/>
          </w:tcPr>
          <w:p w14:paraId="2F6F99F8" w14:textId="77777777" w:rsidR="00860A82" w:rsidRPr="0076634A" w:rsidRDefault="00860A82" w:rsidP="005F6EF5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2377" w:type="dxa"/>
          </w:tcPr>
          <w:p w14:paraId="677279FC" w14:textId="77777777" w:rsidR="00860A82" w:rsidRPr="0076634A" w:rsidRDefault="00860A82" w:rsidP="005F6EF5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4546" w:type="dxa"/>
          </w:tcPr>
          <w:p w14:paraId="2DBEAFE9" w14:textId="77777777" w:rsidR="00860A82" w:rsidRPr="0076634A" w:rsidRDefault="00860A82" w:rsidP="005F6EF5">
            <w:pPr>
              <w:rPr>
                <w:rFonts w:asciiTheme="minorBidi" w:hAnsiTheme="minorBidi" w:cstheme="minorBidi"/>
                <w:szCs w:val="20"/>
              </w:rPr>
            </w:pPr>
          </w:p>
        </w:tc>
      </w:tr>
      <w:tr w:rsidR="00860A82" w:rsidRPr="00C56828" w14:paraId="45CC4F21" w14:textId="77777777" w:rsidTr="00860A82">
        <w:tc>
          <w:tcPr>
            <w:tcW w:w="3567" w:type="dxa"/>
            <w:gridSpan w:val="2"/>
          </w:tcPr>
          <w:p w14:paraId="55CAD3BA" w14:textId="77777777" w:rsidR="00860A82" w:rsidRPr="0076634A" w:rsidRDefault="00860A82" w:rsidP="00AE16E9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  <w:r w:rsidRPr="0076634A">
              <w:rPr>
                <w:rFonts w:asciiTheme="minorBidi" w:hAnsiTheme="minorBidi" w:cstheme="minorBidi"/>
                <w:lang w:val="en-GB"/>
              </w:rPr>
              <w:t>SSI-QF-13H Risk Management Plan</w:t>
            </w:r>
          </w:p>
        </w:tc>
        <w:tc>
          <w:tcPr>
            <w:tcW w:w="1266" w:type="dxa"/>
          </w:tcPr>
          <w:p w14:paraId="118B8991" w14:textId="77777777" w:rsidR="00860A82" w:rsidRPr="0076634A" w:rsidRDefault="00860A82" w:rsidP="00AE16E9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1266" w:type="dxa"/>
          </w:tcPr>
          <w:p w14:paraId="61296547" w14:textId="7EEAD21C" w:rsidR="00860A82" w:rsidRPr="0076634A" w:rsidRDefault="00860A82" w:rsidP="00AE16E9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1857" w:type="dxa"/>
          </w:tcPr>
          <w:p w14:paraId="0C1F456A" w14:textId="77777777" w:rsidR="00860A82" w:rsidRPr="0076634A" w:rsidRDefault="00860A82" w:rsidP="00AE16E9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2377" w:type="dxa"/>
          </w:tcPr>
          <w:p w14:paraId="26B6A736" w14:textId="77777777" w:rsidR="00860A82" w:rsidRPr="0076634A" w:rsidRDefault="00860A82" w:rsidP="00AE16E9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4546" w:type="dxa"/>
          </w:tcPr>
          <w:p w14:paraId="483982D5" w14:textId="57E5AAF1" w:rsidR="00860A82" w:rsidRPr="0076634A" w:rsidRDefault="00860A82" w:rsidP="00AE16E9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  <w:r>
              <w:rPr>
                <w:rFonts w:asciiTheme="minorBidi" w:hAnsiTheme="minorBidi" w:cstheme="minorBidi"/>
                <w:lang w:val="en-GB"/>
              </w:rPr>
              <w:t>Was designated “Visi-007” in Project 400 but needs a more future-proofed designation</w:t>
            </w:r>
          </w:p>
        </w:tc>
      </w:tr>
      <w:tr w:rsidR="004116A5" w:rsidRPr="00C56828" w14:paraId="713A933C" w14:textId="77777777" w:rsidTr="00860A82">
        <w:trPr>
          <w:ins w:id="24" w:author="GD" w:date="2023-12-21T15:53:00Z"/>
        </w:trPr>
        <w:tc>
          <w:tcPr>
            <w:tcW w:w="3567" w:type="dxa"/>
            <w:gridSpan w:val="2"/>
          </w:tcPr>
          <w:p w14:paraId="6012FAA4" w14:textId="276F8400" w:rsidR="004116A5" w:rsidRPr="0076634A" w:rsidRDefault="004116A5" w:rsidP="00AE16E9">
            <w:pPr>
              <w:pStyle w:val="NormalNumbering"/>
              <w:ind w:left="0" w:firstLine="0"/>
              <w:jc w:val="both"/>
              <w:rPr>
                <w:ins w:id="25" w:author="GD" w:date="2023-12-21T15:53:00Z"/>
                <w:rFonts w:asciiTheme="minorBidi" w:hAnsiTheme="minorBidi" w:cstheme="minorBidi"/>
                <w:lang w:val="en-GB"/>
              </w:rPr>
            </w:pPr>
            <w:ins w:id="26" w:author="GD" w:date="2023-12-21T15:53:00Z">
              <w:r>
                <w:rPr>
                  <w:rFonts w:asciiTheme="minorBidi" w:hAnsiTheme="minorBidi" w:cstheme="minorBidi"/>
                </w:rPr>
                <w:t>SSI-QF-23A Strategy for regulatory compliance</w:t>
              </w:r>
            </w:ins>
          </w:p>
        </w:tc>
        <w:tc>
          <w:tcPr>
            <w:tcW w:w="1266" w:type="dxa"/>
          </w:tcPr>
          <w:p w14:paraId="53265512" w14:textId="77777777" w:rsidR="004116A5" w:rsidRPr="0076634A" w:rsidRDefault="004116A5" w:rsidP="00AE16E9">
            <w:pPr>
              <w:pStyle w:val="NormalNumbering"/>
              <w:ind w:left="0" w:firstLine="0"/>
              <w:jc w:val="both"/>
              <w:rPr>
                <w:ins w:id="27" w:author="GD" w:date="2023-12-21T15:53:00Z"/>
                <w:rFonts w:asciiTheme="minorBidi" w:hAnsiTheme="minorBidi" w:cstheme="minorBidi"/>
                <w:lang w:val="en-GB"/>
              </w:rPr>
            </w:pPr>
          </w:p>
        </w:tc>
        <w:tc>
          <w:tcPr>
            <w:tcW w:w="1266" w:type="dxa"/>
          </w:tcPr>
          <w:p w14:paraId="009A782C" w14:textId="77777777" w:rsidR="004116A5" w:rsidRPr="0076634A" w:rsidRDefault="004116A5" w:rsidP="00AE16E9">
            <w:pPr>
              <w:pStyle w:val="NormalNumbering"/>
              <w:ind w:left="0" w:firstLine="0"/>
              <w:jc w:val="both"/>
              <w:rPr>
                <w:ins w:id="28" w:author="GD" w:date="2023-12-21T15:53:00Z"/>
                <w:rFonts w:asciiTheme="minorBidi" w:hAnsiTheme="minorBidi" w:cstheme="minorBidi"/>
                <w:lang w:val="en-GB"/>
              </w:rPr>
            </w:pPr>
          </w:p>
        </w:tc>
        <w:tc>
          <w:tcPr>
            <w:tcW w:w="1857" w:type="dxa"/>
          </w:tcPr>
          <w:p w14:paraId="4100E14A" w14:textId="77777777" w:rsidR="004116A5" w:rsidRPr="0076634A" w:rsidRDefault="004116A5" w:rsidP="00AE16E9">
            <w:pPr>
              <w:pStyle w:val="NormalNumbering"/>
              <w:ind w:left="0" w:firstLine="0"/>
              <w:jc w:val="both"/>
              <w:rPr>
                <w:ins w:id="29" w:author="GD" w:date="2023-12-21T15:53:00Z"/>
                <w:rFonts w:asciiTheme="minorBidi" w:hAnsiTheme="minorBidi" w:cstheme="minorBidi"/>
                <w:lang w:val="en-GB"/>
              </w:rPr>
            </w:pPr>
          </w:p>
        </w:tc>
        <w:tc>
          <w:tcPr>
            <w:tcW w:w="2377" w:type="dxa"/>
          </w:tcPr>
          <w:p w14:paraId="59CF9B4A" w14:textId="77777777" w:rsidR="004116A5" w:rsidRPr="0076634A" w:rsidRDefault="004116A5" w:rsidP="00AE16E9">
            <w:pPr>
              <w:pStyle w:val="NormalNumbering"/>
              <w:ind w:left="0" w:firstLine="0"/>
              <w:jc w:val="both"/>
              <w:rPr>
                <w:ins w:id="30" w:author="GD" w:date="2023-12-21T15:53:00Z"/>
                <w:rFonts w:asciiTheme="minorBidi" w:hAnsiTheme="minorBidi" w:cstheme="minorBidi"/>
                <w:lang w:val="en-GB"/>
              </w:rPr>
            </w:pPr>
          </w:p>
        </w:tc>
        <w:tc>
          <w:tcPr>
            <w:tcW w:w="4546" w:type="dxa"/>
          </w:tcPr>
          <w:p w14:paraId="0C854F29" w14:textId="77777777" w:rsidR="004116A5" w:rsidRDefault="004116A5" w:rsidP="00AE16E9">
            <w:pPr>
              <w:pStyle w:val="NormalNumbering"/>
              <w:ind w:left="0" w:firstLine="0"/>
              <w:jc w:val="both"/>
              <w:rPr>
                <w:ins w:id="31" w:author="GD" w:date="2023-12-21T15:53:00Z"/>
                <w:rFonts w:asciiTheme="minorBidi" w:hAnsiTheme="minorBidi" w:cstheme="minorBidi"/>
                <w:lang w:val="en-GB"/>
              </w:rPr>
            </w:pPr>
          </w:p>
        </w:tc>
      </w:tr>
      <w:tr w:rsidR="00860A82" w:rsidRPr="00BE5DDD" w14:paraId="3A09BE0B" w14:textId="77777777" w:rsidTr="00860A82">
        <w:tc>
          <w:tcPr>
            <w:tcW w:w="3567" w:type="dxa"/>
            <w:gridSpan w:val="2"/>
          </w:tcPr>
          <w:p w14:paraId="20DB2AF3" w14:textId="77777777" w:rsidR="00860A82" w:rsidRPr="00BE5DDD" w:rsidRDefault="00860A82" w:rsidP="005F6EF5">
            <w:pPr>
              <w:rPr>
                <w:rFonts w:asciiTheme="minorBidi" w:hAnsiTheme="minorBidi" w:cstheme="minorBidi"/>
                <w:szCs w:val="20"/>
                <w:lang w:val="fr-FR"/>
                <w:rPrChange w:id="32" w:author="James" w:date="2024-05-01T15:36:00Z">
                  <w:rPr>
                    <w:rFonts w:asciiTheme="minorBidi" w:hAnsiTheme="minorBidi" w:cstheme="minorBidi"/>
                    <w:szCs w:val="20"/>
                  </w:rPr>
                </w:rPrChange>
              </w:rPr>
            </w:pPr>
            <w:r w:rsidRPr="00BE5DDD">
              <w:rPr>
                <w:rFonts w:asciiTheme="minorBidi" w:hAnsiTheme="minorBidi" w:cstheme="minorBidi"/>
                <w:szCs w:val="20"/>
                <w:lang w:val="fr-FR"/>
                <w:rPrChange w:id="33" w:author="James" w:date="2024-05-01T15:36:00Z">
                  <w:rPr>
                    <w:rFonts w:asciiTheme="minorBidi" w:hAnsiTheme="minorBidi" w:cstheme="minorBidi"/>
                    <w:szCs w:val="20"/>
                  </w:rPr>
                </w:rPrChange>
              </w:rPr>
              <w:t>SSI-QF-23B Product classification</w:t>
            </w:r>
          </w:p>
        </w:tc>
        <w:tc>
          <w:tcPr>
            <w:tcW w:w="1266" w:type="dxa"/>
          </w:tcPr>
          <w:p w14:paraId="1337C0E1" w14:textId="77777777" w:rsidR="00860A82" w:rsidRPr="00BE5DDD" w:rsidRDefault="00860A82" w:rsidP="005F6EF5">
            <w:pPr>
              <w:rPr>
                <w:rFonts w:asciiTheme="minorBidi" w:hAnsiTheme="minorBidi" w:cstheme="minorBidi"/>
                <w:szCs w:val="20"/>
                <w:lang w:val="fr-FR"/>
                <w:rPrChange w:id="34" w:author="James" w:date="2024-05-01T15:36:00Z">
                  <w:rPr>
                    <w:rFonts w:asciiTheme="minorBidi" w:hAnsiTheme="minorBidi" w:cstheme="minorBidi"/>
                    <w:szCs w:val="20"/>
                  </w:rPr>
                </w:rPrChange>
              </w:rPr>
            </w:pPr>
          </w:p>
        </w:tc>
        <w:tc>
          <w:tcPr>
            <w:tcW w:w="1266" w:type="dxa"/>
          </w:tcPr>
          <w:p w14:paraId="130B79E8" w14:textId="312929DD" w:rsidR="00860A82" w:rsidRPr="00BE5DDD" w:rsidRDefault="00860A82" w:rsidP="005F6EF5">
            <w:pPr>
              <w:rPr>
                <w:rFonts w:asciiTheme="minorBidi" w:hAnsiTheme="minorBidi" w:cstheme="minorBidi"/>
                <w:szCs w:val="20"/>
                <w:lang w:val="fr-FR"/>
                <w:rPrChange w:id="35" w:author="James" w:date="2024-05-01T15:36:00Z">
                  <w:rPr>
                    <w:rFonts w:asciiTheme="minorBidi" w:hAnsiTheme="minorBidi" w:cstheme="minorBidi"/>
                    <w:szCs w:val="20"/>
                  </w:rPr>
                </w:rPrChange>
              </w:rPr>
            </w:pPr>
          </w:p>
        </w:tc>
        <w:tc>
          <w:tcPr>
            <w:tcW w:w="1857" w:type="dxa"/>
          </w:tcPr>
          <w:p w14:paraId="3A5073A7" w14:textId="77777777" w:rsidR="00860A82" w:rsidRPr="00BE5DDD" w:rsidRDefault="00860A82" w:rsidP="005F6EF5">
            <w:pPr>
              <w:rPr>
                <w:rFonts w:asciiTheme="minorBidi" w:hAnsiTheme="minorBidi" w:cstheme="minorBidi"/>
                <w:szCs w:val="20"/>
                <w:lang w:val="fr-FR"/>
                <w:rPrChange w:id="36" w:author="James" w:date="2024-05-01T15:36:00Z">
                  <w:rPr>
                    <w:rFonts w:asciiTheme="minorBidi" w:hAnsiTheme="minorBidi" w:cstheme="minorBidi"/>
                    <w:szCs w:val="20"/>
                  </w:rPr>
                </w:rPrChange>
              </w:rPr>
            </w:pPr>
          </w:p>
        </w:tc>
        <w:tc>
          <w:tcPr>
            <w:tcW w:w="2377" w:type="dxa"/>
          </w:tcPr>
          <w:p w14:paraId="3B719440" w14:textId="77777777" w:rsidR="00860A82" w:rsidRPr="00BE5DDD" w:rsidRDefault="00860A82" w:rsidP="005F6EF5">
            <w:pPr>
              <w:rPr>
                <w:rFonts w:asciiTheme="minorBidi" w:hAnsiTheme="minorBidi" w:cstheme="minorBidi"/>
                <w:szCs w:val="20"/>
                <w:lang w:val="fr-FR"/>
                <w:rPrChange w:id="37" w:author="James" w:date="2024-05-01T15:36:00Z">
                  <w:rPr>
                    <w:rFonts w:asciiTheme="minorBidi" w:hAnsiTheme="minorBidi" w:cstheme="minorBidi"/>
                    <w:szCs w:val="20"/>
                  </w:rPr>
                </w:rPrChange>
              </w:rPr>
            </w:pPr>
          </w:p>
        </w:tc>
        <w:tc>
          <w:tcPr>
            <w:tcW w:w="4546" w:type="dxa"/>
          </w:tcPr>
          <w:p w14:paraId="0F513923" w14:textId="77777777" w:rsidR="00860A82" w:rsidRPr="00BE5DDD" w:rsidRDefault="00860A82" w:rsidP="005F6EF5">
            <w:pPr>
              <w:rPr>
                <w:rFonts w:asciiTheme="minorBidi" w:hAnsiTheme="minorBidi" w:cstheme="minorBidi"/>
                <w:szCs w:val="20"/>
                <w:lang w:val="fr-FR"/>
                <w:rPrChange w:id="38" w:author="James" w:date="2024-05-01T15:36:00Z">
                  <w:rPr>
                    <w:rFonts w:asciiTheme="minorBidi" w:hAnsiTheme="minorBidi" w:cstheme="minorBidi"/>
                    <w:szCs w:val="20"/>
                  </w:rPr>
                </w:rPrChange>
              </w:rPr>
            </w:pPr>
          </w:p>
        </w:tc>
      </w:tr>
      <w:tr w:rsidR="00860A82" w:rsidRPr="00C56828" w14:paraId="3ACA1B24" w14:textId="77777777" w:rsidTr="00860A82">
        <w:tc>
          <w:tcPr>
            <w:tcW w:w="3567" w:type="dxa"/>
            <w:gridSpan w:val="2"/>
          </w:tcPr>
          <w:p w14:paraId="22CC8D08" w14:textId="77777777" w:rsidR="00860A82" w:rsidRPr="0076634A" w:rsidRDefault="00860A82" w:rsidP="005F6EF5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t>SSI-QF-20A Software Safety Classification</w:t>
            </w:r>
          </w:p>
        </w:tc>
        <w:tc>
          <w:tcPr>
            <w:tcW w:w="1266" w:type="dxa"/>
          </w:tcPr>
          <w:p w14:paraId="601FDA38" w14:textId="77777777" w:rsidR="00860A82" w:rsidRPr="0076634A" w:rsidRDefault="00860A82" w:rsidP="005F6EF5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266" w:type="dxa"/>
          </w:tcPr>
          <w:p w14:paraId="1C4B2800" w14:textId="5CEF370D" w:rsidR="00860A82" w:rsidRPr="0076634A" w:rsidRDefault="00860A82" w:rsidP="005F6EF5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857" w:type="dxa"/>
          </w:tcPr>
          <w:p w14:paraId="0A4A5568" w14:textId="77777777" w:rsidR="00860A82" w:rsidRPr="0076634A" w:rsidRDefault="00860A82" w:rsidP="005F6EF5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2377" w:type="dxa"/>
          </w:tcPr>
          <w:p w14:paraId="60BB1C3E" w14:textId="77777777" w:rsidR="00860A82" w:rsidRPr="0076634A" w:rsidRDefault="00860A82" w:rsidP="005F6EF5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4546" w:type="dxa"/>
          </w:tcPr>
          <w:p w14:paraId="05376FD6" w14:textId="77777777" w:rsidR="00860A82" w:rsidRPr="0076634A" w:rsidRDefault="00860A82" w:rsidP="005F6EF5">
            <w:pPr>
              <w:rPr>
                <w:rFonts w:asciiTheme="minorBidi" w:hAnsiTheme="minorBidi" w:cstheme="minorBidi"/>
                <w:szCs w:val="20"/>
              </w:rPr>
            </w:pPr>
          </w:p>
        </w:tc>
      </w:tr>
      <w:tr w:rsidR="00860A82" w:rsidRPr="00C56828" w14:paraId="1283EB7C" w14:textId="77777777" w:rsidTr="00860A82">
        <w:tc>
          <w:tcPr>
            <w:tcW w:w="3567" w:type="dxa"/>
            <w:gridSpan w:val="2"/>
          </w:tcPr>
          <w:p w14:paraId="768008F8" w14:textId="77777777" w:rsidR="00860A82" w:rsidRPr="0076634A" w:rsidRDefault="00860A82" w:rsidP="005F6EF5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  <w:r w:rsidRPr="0076634A">
              <w:rPr>
                <w:rFonts w:asciiTheme="minorBidi" w:hAnsiTheme="minorBidi" w:cstheme="minorBidi"/>
                <w:lang w:val="en-GB"/>
              </w:rPr>
              <w:lastRenderedPageBreak/>
              <w:t>SSI-QF-25A Clinical Evaluation Plan</w:t>
            </w:r>
          </w:p>
        </w:tc>
        <w:tc>
          <w:tcPr>
            <w:tcW w:w="1266" w:type="dxa"/>
          </w:tcPr>
          <w:p w14:paraId="3C0A8BB6" w14:textId="77777777" w:rsidR="00860A82" w:rsidRPr="0076634A" w:rsidRDefault="00860A82" w:rsidP="005F6EF5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1266" w:type="dxa"/>
          </w:tcPr>
          <w:p w14:paraId="28E50A95" w14:textId="410370C8" w:rsidR="00860A82" w:rsidRPr="0076634A" w:rsidRDefault="00860A82" w:rsidP="005F6EF5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1857" w:type="dxa"/>
          </w:tcPr>
          <w:p w14:paraId="75D3AC99" w14:textId="77777777" w:rsidR="00860A82" w:rsidRPr="0076634A" w:rsidRDefault="00860A82" w:rsidP="005F6EF5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2377" w:type="dxa"/>
          </w:tcPr>
          <w:p w14:paraId="54916BCE" w14:textId="77777777" w:rsidR="00860A82" w:rsidRPr="0076634A" w:rsidRDefault="00860A82" w:rsidP="005F6EF5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4546" w:type="dxa"/>
          </w:tcPr>
          <w:p w14:paraId="69E1B259" w14:textId="77777777" w:rsidR="00860A82" w:rsidRPr="0076634A" w:rsidRDefault="00860A82" w:rsidP="005F6EF5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</w:tr>
      <w:tr w:rsidR="00860A82" w:rsidRPr="00C56828" w14:paraId="7E15522A" w14:textId="1CFB9332" w:rsidTr="00860A82">
        <w:tc>
          <w:tcPr>
            <w:tcW w:w="3567" w:type="dxa"/>
            <w:gridSpan w:val="2"/>
          </w:tcPr>
          <w:p w14:paraId="7C64224B" w14:textId="77F9D9EA" w:rsidR="00860A82" w:rsidRPr="0076634A" w:rsidRDefault="00860A82" w:rsidP="00AE16E9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t>SSI-QF-10H Design Plan Review</w:t>
            </w:r>
          </w:p>
        </w:tc>
        <w:tc>
          <w:tcPr>
            <w:tcW w:w="1266" w:type="dxa"/>
          </w:tcPr>
          <w:p w14:paraId="1002A625" w14:textId="77777777" w:rsidR="00860A82" w:rsidRPr="0076634A" w:rsidRDefault="00860A82" w:rsidP="00AE16E9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266" w:type="dxa"/>
          </w:tcPr>
          <w:p w14:paraId="28847F53" w14:textId="7B9EA3E6" w:rsidR="00860A82" w:rsidRPr="0076634A" w:rsidRDefault="00860A82" w:rsidP="00AE16E9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857" w:type="dxa"/>
          </w:tcPr>
          <w:p w14:paraId="0F2BC87B" w14:textId="77777777" w:rsidR="00860A82" w:rsidRPr="0076634A" w:rsidRDefault="00860A82" w:rsidP="00AE16E9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2377" w:type="dxa"/>
          </w:tcPr>
          <w:p w14:paraId="79177F98" w14:textId="77777777" w:rsidR="00860A82" w:rsidRPr="0076634A" w:rsidRDefault="00860A82" w:rsidP="00AE16E9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4546" w:type="dxa"/>
          </w:tcPr>
          <w:p w14:paraId="491913D6" w14:textId="77777777" w:rsidR="00860A82" w:rsidRPr="0076634A" w:rsidRDefault="00860A82" w:rsidP="00AE16E9">
            <w:pPr>
              <w:rPr>
                <w:rFonts w:asciiTheme="minorBidi" w:hAnsiTheme="minorBidi" w:cstheme="minorBidi"/>
                <w:szCs w:val="20"/>
              </w:rPr>
            </w:pPr>
          </w:p>
        </w:tc>
      </w:tr>
      <w:tr w:rsidR="005761A0" w:rsidRPr="00C56828" w14:paraId="7F547C48" w14:textId="77777777" w:rsidTr="00AE0BF6">
        <w:tc>
          <w:tcPr>
            <w:tcW w:w="3567" w:type="dxa"/>
            <w:gridSpan w:val="2"/>
          </w:tcPr>
          <w:p w14:paraId="798B3A39" w14:textId="77777777" w:rsidR="005761A0" w:rsidRPr="0076634A" w:rsidRDefault="005761A0" w:rsidP="00AE0BF6">
            <w:pPr>
              <w:rPr>
                <w:moveTo w:id="39" w:author="GD" w:date="2024-01-05T12:23:00Z"/>
                <w:rFonts w:asciiTheme="minorBidi" w:hAnsiTheme="minorBidi" w:cstheme="minorBidi"/>
                <w:szCs w:val="20"/>
              </w:rPr>
            </w:pPr>
            <w:moveToRangeStart w:id="40" w:author="GD" w:date="2024-01-05T12:23:00Z" w:name="move155349817"/>
            <w:moveTo w:id="41" w:author="GD" w:date="2024-01-05T12:23:00Z">
              <w:r w:rsidRPr="0076634A">
                <w:rPr>
                  <w:rFonts w:asciiTheme="minorBidi" w:hAnsiTheme="minorBidi" w:cstheme="minorBidi"/>
                  <w:szCs w:val="20"/>
                </w:rPr>
                <w:t>SSI-QF-20G Software Maintenance Plan</w:t>
              </w:r>
            </w:moveTo>
          </w:p>
        </w:tc>
        <w:tc>
          <w:tcPr>
            <w:tcW w:w="1266" w:type="dxa"/>
          </w:tcPr>
          <w:p w14:paraId="6D459CE8" w14:textId="77777777" w:rsidR="005761A0" w:rsidRPr="0076634A" w:rsidRDefault="005761A0" w:rsidP="00AE0BF6">
            <w:pPr>
              <w:rPr>
                <w:moveTo w:id="42" w:author="GD" w:date="2024-01-05T12:23:00Z"/>
                <w:rFonts w:asciiTheme="minorBidi" w:hAnsiTheme="minorBidi" w:cstheme="minorBidi"/>
                <w:szCs w:val="20"/>
              </w:rPr>
            </w:pPr>
          </w:p>
        </w:tc>
        <w:tc>
          <w:tcPr>
            <w:tcW w:w="1266" w:type="dxa"/>
          </w:tcPr>
          <w:p w14:paraId="22A16865" w14:textId="77777777" w:rsidR="005761A0" w:rsidRPr="0076634A" w:rsidRDefault="005761A0" w:rsidP="00AE0BF6">
            <w:pPr>
              <w:rPr>
                <w:moveTo w:id="43" w:author="GD" w:date="2024-01-05T12:23:00Z"/>
                <w:rFonts w:asciiTheme="minorBidi" w:hAnsiTheme="minorBidi" w:cstheme="minorBidi"/>
                <w:szCs w:val="20"/>
              </w:rPr>
            </w:pPr>
          </w:p>
        </w:tc>
        <w:tc>
          <w:tcPr>
            <w:tcW w:w="1857" w:type="dxa"/>
          </w:tcPr>
          <w:p w14:paraId="252EA4C3" w14:textId="77777777" w:rsidR="005761A0" w:rsidRPr="0076634A" w:rsidRDefault="005761A0" w:rsidP="00AE0BF6">
            <w:pPr>
              <w:rPr>
                <w:moveTo w:id="44" w:author="GD" w:date="2024-01-05T12:23:00Z"/>
                <w:rFonts w:asciiTheme="minorBidi" w:hAnsiTheme="minorBidi" w:cstheme="minorBidi"/>
                <w:szCs w:val="20"/>
              </w:rPr>
            </w:pPr>
          </w:p>
        </w:tc>
        <w:tc>
          <w:tcPr>
            <w:tcW w:w="2377" w:type="dxa"/>
          </w:tcPr>
          <w:p w14:paraId="09739DEA" w14:textId="77777777" w:rsidR="005761A0" w:rsidRPr="0076634A" w:rsidRDefault="005761A0" w:rsidP="00AE0BF6">
            <w:pPr>
              <w:rPr>
                <w:moveTo w:id="45" w:author="GD" w:date="2024-01-05T12:23:00Z"/>
                <w:rFonts w:asciiTheme="minorBidi" w:hAnsiTheme="minorBidi" w:cstheme="minorBidi"/>
                <w:szCs w:val="20"/>
              </w:rPr>
            </w:pPr>
          </w:p>
        </w:tc>
        <w:tc>
          <w:tcPr>
            <w:tcW w:w="4546" w:type="dxa"/>
          </w:tcPr>
          <w:p w14:paraId="337DE204" w14:textId="77777777" w:rsidR="005761A0" w:rsidRPr="0076634A" w:rsidRDefault="005761A0" w:rsidP="00AE0BF6">
            <w:pPr>
              <w:rPr>
                <w:moveTo w:id="46" w:author="GD" w:date="2024-01-05T12:23:00Z"/>
                <w:rFonts w:asciiTheme="minorBidi" w:hAnsiTheme="minorBidi" w:cstheme="minorBidi"/>
                <w:szCs w:val="20"/>
              </w:rPr>
            </w:pPr>
          </w:p>
        </w:tc>
      </w:tr>
      <w:tr w:rsidR="005761A0" w:rsidRPr="00C56828" w14:paraId="33C320AF" w14:textId="77777777" w:rsidTr="00AE0BF6">
        <w:tc>
          <w:tcPr>
            <w:tcW w:w="3567" w:type="dxa"/>
            <w:gridSpan w:val="2"/>
          </w:tcPr>
          <w:p w14:paraId="6730C546" w14:textId="77777777" w:rsidR="005761A0" w:rsidRPr="0076634A" w:rsidRDefault="005761A0" w:rsidP="00AE0BF6">
            <w:pPr>
              <w:pStyle w:val="NormalNumbering"/>
              <w:ind w:left="0" w:firstLine="0"/>
              <w:jc w:val="both"/>
              <w:rPr>
                <w:moveTo w:id="47" w:author="GD" w:date="2024-01-05T12:23:00Z"/>
                <w:rFonts w:asciiTheme="minorBidi" w:hAnsiTheme="minorBidi" w:cstheme="minorBidi"/>
                <w:lang w:val="en-GB"/>
              </w:rPr>
            </w:pPr>
            <w:moveTo w:id="48" w:author="GD" w:date="2024-01-05T12:23:00Z">
              <w:r w:rsidRPr="0076634A">
                <w:rPr>
                  <w:rFonts w:asciiTheme="minorBidi" w:hAnsiTheme="minorBidi" w:cstheme="minorBidi"/>
                  <w:lang w:val="en-GB"/>
                </w:rPr>
                <w:t xml:space="preserve">SSI-QF-32C, Usability Evaluation Plan </w:t>
              </w:r>
            </w:moveTo>
          </w:p>
        </w:tc>
        <w:tc>
          <w:tcPr>
            <w:tcW w:w="1266" w:type="dxa"/>
          </w:tcPr>
          <w:p w14:paraId="550CF6A7" w14:textId="77777777" w:rsidR="005761A0" w:rsidRPr="0076634A" w:rsidRDefault="005761A0" w:rsidP="00AE0BF6">
            <w:pPr>
              <w:pStyle w:val="NormalNumbering"/>
              <w:ind w:left="0" w:firstLine="0"/>
              <w:jc w:val="both"/>
              <w:rPr>
                <w:moveTo w:id="49" w:author="GD" w:date="2024-01-05T12:23:00Z"/>
                <w:rFonts w:asciiTheme="minorBidi" w:hAnsiTheme="minorBidi" w:cstheme="minorBidi"/>
                <w:lang w:val="en-GB"/>
              </w:rPr>
            </w:pPr>
          </w:p>
        </w:tc>
        <w:tc>
          <w:tcPr>
            <w:tcW w:w="1266" w:type="dxa"/>
          </w:tcPr>
          <w:p w14:paraId="6D5F57E8" w14:textId="77777777" w:rsidR="005761A0" w:rsidRPr="0076634A" w:rsidRDefault="005761A0" w:rsidP="00AE0BF6">
            <w:pPr>
              <w:pStyle w:val="NormalNumbering"/>
              <w:ind w:left="0" w:firstLine="0"/>
              <w:jc w:val="both"/>
              <w:rPr>
                <w:moveTo w:id="50" w:author="GD" w:date="2024-01-05T12:23:00Z"/>
                <w:rFonts w:asciiTheme="minorBidi" w:hAnsiTheme="minorBidi" w:cstheme="minorBidi"/>
                <w:lang w:val="en-GB"/>
              </w:rPr>
            </w:pPr>
          </w:p>
        </w:tc>
        <w:tc>
          <w:tcPr>
            <w:tcW w:w="1857" w:type="dxa"/>
          </w:tcPr>
          <w:p w14:paraId="7DBC470E" w14:textId="77777777" w:rsidR="005761A0" w:rsidRPr="0076634A" w:rsidRDefault="005761A0" w:rsidP="00AE0BF6">
            <w:pPr>
              <w:pStyle w:val="NormalNumbering"/>
              <w:ind w:left="0" w:firstLine="0"/>
              <w:jc w:val="both"/>
              <w:rPr>
                <w:moveTo w:id="51" w:author="GD" w:date="2024-01-05T12:23:00Z"/>
                <w:rFonts w:asciiTheme="minorBidi" w:hAnsiTheme="minorBidi" w:cstheme="minorBidi"/>
                <w:lang w:val="en-GB"/>
              </w:rPr>
            </w:pPr>
          </w:p>
        </w:tc>
        <w:tc>
          <w:tcPr>
            <w:tcW w:w="2377" w:type="dxa"/>
          </w:tcPr>
          <w:p w14:paraId="3AFED3F4" w14:textId="77777777" w:rsidR="005761A0" w:rsidRPr="0076634A" w:rsidRDefault="005761A0" w:rsidP="00AE0BF6">
            <w:pPr>
              <w:pStyle w:val="NormalNumbering"/>
              <w:ind w:left="0" w:firstLine="0"/>
              <w:jc w:val="both"/>
              <w:rPr>
                <w:moveTo w:id="52" w:author="GD" w:date="2024-01-05T12:23:00Z"/>
                <w:rFonts w:asciiTheme="minorBidi" w:hAnsiTheme="minorBidi" w:cstheme="minorBidi"/>
                <w:lang w:val="en-GB"/>
              </w:rPr>
            </w:pPr>
          </w:p>
        </w:tc>
        <w:tc>
          <w:tcPr>
            <w:tcW w:w="4546" w:type="dxa"/>
          </w:tcPr>
          <w:p w14:paraId="5D1618D2" w14:textId="77777777" w:rsidR="005761A0" w:rsidRPr="0076634A" w:rsidRDefault="005761A0" w:rsidP="00AE0BF6">
            <w:pPr>
              <w:pStyle w:val="NormalNumbering"/>
              <w:ind w:left="0" w:firstLine="0"/>
              <w:jc w:val="both"/>
              <w:rPr>
                <w:moveTo w:id="53" w:author="GD" w:date="2024-01-05T12:23:00Z"/>
                <w:rFonts w:asciiTheme="minorBidi" w:hAnsiTheme="minorBidi" w:cstheme="minorBidi"/>
                <w:lang w:val="en-GB"/>
              </w:rPr>
            </w:pPr>
          </w:p>
        </w:tc>
      </w:tr>
      <w:moveToRangeEnd w:id="40"/>
      <w:tr w:rsidR="00860A82" w:rsidRPr="004023F9" w14:paraId="416376DC" w14:textId="77777777" w:rsidTr="00860A82">
        <w:tc>
          <w:tcPr>
            <w:tcW w:w="1266" w:type="dxa"/>
            <w:shd w:val="clear" w:color="auto" w:fill="E7E6E6" w:themeFill="background2"/>
          </w:tcPr>
          <w:p w14:paraId="06116BC6" w14:textId="77777777" w:rsidR="00860A82" w:rsidRPr="005F6EF5" w:rsidRDefault="00860A82" w:rsidP="005F6EF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Style w:val="None"/>
                <w:b/>
                <w:bCs/>
              </w:rPr>
            </w:pPr>
          </w:p>
        </w:tc>
        <w:tc>
          <w:tcPr>
            <w:tcW w:w="13613" w:type="dxa"/>
            <w:gridSpan w:val="6"/>
            <w:shd w:val="clear" w:color="auto" w:fill="E7E6E6" w:themeFill="background2"/>
          </w:tcPr>
          <w:p w14:paraId="11533D4D" w14:textId="63EE9A90" w:rsidR="00860A82" w:rsidRPr="004023F9" w:rsidRDefault="00860A82" w:rsidP="003E1B95">
            <w:pPr>
              <w:pStyle w:val="Body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Style w:val="None"/>
                <w:b/>
                <w:bCs/>
                <w:sz w:val="22"/>
                <w:szCs w:val="22"/>
              </w:rPr>
            </w:pPr>
            <w:r w:rsidRPr="005F6EF5">
              <w:rPr>
                <w:rStyle w:val="None"/>
                <w:b/>
                <w:bCs/>
              </w:rPr>
              <w:t>Design Inputs Identification Phase</w:t>
            </w:r>
          </w:p>
        </w:tc>
      </w:tr>
      <w:tr w:rsidR="00860A82" w:rsidRPr="00C56828" w14:paraId="2A257D2C" w14:textId="77777777" w:rsidTr="00860A82">
        <w:tc>
          <w:tcPr>
            <w:tcW w:w="3567" w:type="dxa"/>
            <w:gridSpan w:val="2"/>
          </w:tcPr>
          <w:p w14:paraId="2E08AC15" w14:textId="77777777" w:rsidR="00860A82" w:rsidRPr="0076634A" w:rsidRDefault="00860A82" w:rsidP="00E6518C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t>SSI-QF-10B Design Input Checklist</w:t>
            </w:r>
          </w:p>
        </w:tc>
        <w:tc>
          <w:tcPr>
            <w:tcW w:w="1266" w:type="dxa"/>
          </w:tcPr>
          <w:p w14:paraId="35D449A6" w14:textId="77777777" w:rsidR="00860A82" w:rsidRPr="0076634A" w:rsidRDefault="00860A82" w:rsidP="00E6518C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266" w:type="dxa"/>
          </w:tcPr>
          <w:p w14:paraId="1DBE643E" w14:textId="65602E12" w:rsidR="00860A82" w:rsidRPr="0076634A" w:rsidRDefault="00860A82" w:rsidP="00E6518C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857" w:type="dxa"/>
          </w:tcPr>
          <w:p w14:paraId="2C18645C" w14:textId="77777777" w:rsidR="00860A82" w:rsidRPr="0076634A" w:rsidRDefault="00860A82" w:rsidP="00E6518C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2377" w:type="dxa"/>
          </w:tcPr>
          <w:p w14:paraId="3ECEDBFD" w14:textId="77777777" w:rsidR="00860A82" w:rsidRPr="0076634A" w:rsidRDefault="00860A82" w:rsidP="00E6518C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4546" w:type="dxa"/>
          </w:tcPr>
          <w:p w14:paraId="20DA4617" w14:textId="77777777" w:rsidR="00860A82" w:rsidRPr="0076634A" w:rsidRDefault="00860A82" w:rsidP="00E6518C">
            <w:pPr>
              <w:rPr>
                <w:rFonts w:asciiTheme="minorBidi" w:hAnsiTheme="minorBidi" w:cstheme="minorBidi"/>
                <w:szCs w:val="20"/>
                <w:lang w:eastAsia="en-US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t>Including</w:t>
            </w:r>
            <w:r>
              <w:rPr>
                <w:rFonts w:asciiTheme="minorBidi" w:hAnsiTheme="minorBidi" w:cstheme="minorBidi"/>
                <w:szCs w:val="20"/>
              </w:rPr>
              <w:t>:</w:t>
            </w:r>
          </w:p>
          <w:p w14:paraId="70BF9746" w14:textId="77777777" w:rsidR="00860A82" w:rsidRPr="0076634A" w:rsidRDefault="00860A82" w:rsidP="00E6518C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t>1. Functional Requirements</w:t>
            </w:r>
          </w:p>
          <w:p w14:paraId="011B5E1B" w14:textId="77777777" w:rsidR="00860A82" w:rsidRPr="0076634A" w:rsidRDefault="00860A82" w:rsidP="00E6518C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t>2. Size, Weight, and Cost Requirements</w:t>
            </w:r>
          </w:p>
          <w:p w14:paraId="11F5E716" w14:textId="77777777" w:rsidR="00860A82" w:rsidRPr="0076634A" w:rsidRDefault="00860A82" w:rsidP="00E6518C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t>3. Mechanical Requirements</w:t>
            </w:r>
          </w:p>
          <w:p w14:paraId="21AEF017" w14:textId="77777777" w:rsidR="00860A82" w:rsidRPr="0076634A" w:rsidRDefault="00860A82" w:rsidP="00E6518C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t>4. Power Requirements</w:t>
            </w:r>
          </w:p>
          <w:p w14:paraId="4F3D7111" w14:textId="77777777" w:rsidR="00860A82" w:rsidRPr="0076634A" w:rsidRDefault="00860A82" w:rsidP="00E6518C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t>5. Thermal Requirements</w:t>
            </w:r>
          </w:p>
          <w:p w14:paraId="03277F0B" w14:textId="77777777" w:rsidR="00860A82" w:rsidRPr="0076634A" w:rsidRDefault="00860A82" w:rsidP="00E6518C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t>6. Communication and Interface Requirements</w:t>
            </w:r>
          </w:p>
          <w:p w14:paraId="1D418D55" w14:textId="77777777" w:rsidR="00860A82" w:rsidRPr="0076634A" w:rsidRDefault="00860A82" w:rsidP="00E6518C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t>7. Control Requirements</w:t>
            </w:r>
          </w:p>
          <w:p w14:paraId="76D7C288" w14:textId="77777777" w:rsidR="00860A82" w:rsidRPr="0076634A" w:rsidRDefault="00860A82" w:rsidP="00E6518C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t>8. Computation Requirements</w:t>
            </w:r>
          </w:p>
          <w:p w14:paraId="4E4EC548" w14:textId="77777777" w:rsidR="00860A82" w:rsidRPr="0076634A" w:rsidRDefault="00860A82" w:rsidP="00E6518C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t>9. Software and Firmware Requirements</w:t>
            </w:r>
          </w:p>
          <w:p w14:paraId="3EF327F5" w14:textId="77777777" w:rsidR="00860A82" w:rsidRPr="0076634A" w:rsidRDefault="00860A82" w:rsidP="00E6518C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t>10. Data Storage, Format, Security Requirements</w:t>
            </w:r>
          </w:p>
          <w:p w14:paraId="1150C2D0" w14:textId="77777777" w:rsidR="00860A82" w:rsidRPr="0076634A" w:rsidRDefault="00860A82" w:rsidP="00E6518C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t>11. Precision and Accuracy Requirements</w:t>
            </w:r>
          </w:p>
          <w:p w14:paraId="624E731D" w14:textId="77777777" w:rsidR="00860A82" w:rsidRPr="0076634A" w:rsidRDefault="00860A82" w:rsidP="00E6518C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t>12. User Interface Requirements</w:t>
            </w:r>
          </w:p>
          <w:p w14:paraId="76A2F94C" w14:textId="77777777" w:rsidR="00860A82" w:rsidRPr="0076634A" w:rsidRDefault="00860A82" w:rsidP="00E6518C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t>13. Test and Validation Requirements</w:t>
            </w:r>
          </w:p>
          <w:p w14:paraId="6542C9AD" w14:textId="77777777" w:rsidR="00860A82" w:rsidRPr="0076634A" w:rsidRDefault="00860A82" w:rsidP="00E6518C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t>14. Electromagnetic Compatibility Requirements</w:t>
            </w:r>
          </w:p>
          <w:p w14:paraId="4E3FCF6F" w14:textId="77777777" w:rsidR="00860A82" w:rsidRPr="0076634A" w:rsidRDefault="00860A82" w:rsidP="00E6518C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t>15. Safety Requirements</w:t>
            </w:r>
          </w:p>
          <w:p w14:paraId="0105AA26" w14:textId="77777777" w:rsidR="00860A82" w:rsidRPr="0076634A" w:rsidRDefault="00860A82" w:rsidP="00E6518C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lastRenderedPageBreak/>
              <w:t>16. Standards Requirements</w:t>
            </w:r>
          </w:p>
          <w:p w14:paraId="515D1898" w14:textId="77777777" w:rsidR="00860A82" w:rsidRPr="0076634A" w:rsidRDefault="00860A82" w:rsidP="00E6518C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t>17. Regulatory Requirements</w:t>
            </w:r>
          </w:p>
          <w:p w14:paraId="7B85602C" w14:textId="77777777" w:rsidR="00860A82" w:rsidRPr="0076634A" w:rsidRDefault="00860A82" w:rsidP="00E6518C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t>18. Environmental Requirements</w:t>
            </w:r>
          </w:p>
          <w:p w14:paraId="46C7854D" w14:textId="77777777" w:rsidR="00860A82" w:rsidRPr="0076634A" w:rsidRDefault="00860A82" w:rsidP="00E6518C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t>19. Materials Requirements</w:t>
            </w:r>
          </w:p>
          <w:p w14:paraId="6F51A4A0" w14:textId="77777777" w:rsidR="00860A82" w:rsidRPr="0076634A" w:rsidRDefault="00860A82" w:rsidP="00E6518C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t>20. Patient or Clinical Requirements</w:t>
            </w:r>
          </w:p>
        </w:tc>
      </w:tr>
      <w:tr w:rsidR="00EE7AAF" w:rsidRPr="00C56828" w14:paraId="7C780265" w14:textId="77777777" w:rsidTr="00860A82">
        <w:tc>
          <w:tcPr>
            <w:tcW w:w="3567" w:type="dxa"/>
            <w:gridSpan w:val="2"/>
          </w:tcPr>
          <w:p w14:paraId="7B303F9F" w14:textId="596A681F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  <w:r>
              <w:rPr>
                <w:rFonts w:asciiTheme="minorBidi" w:hAnsiTheme="minorBidi" w:cstheme="minorBidi"/>
                <w:szCs w:val="20"/>
              </w:rPr>
              <w:lastRenderedPageBreak/>
              <w:t xml:space="preserve">SSI-QF-10AC </w:t>
            </w:r>
            <w:r w:rsidRPr="0076634A">
              <w:rPr>
                <w:rFonts w:asciiTheme="minorBidi" w:hAnsiTheme="minorBidi" w:cstheme="minorBidi"/>
                <w:szCs w:val="20"/>
              </w:rPr>
              <w:t>Project risk register</w:t>
            </w:r>
          </w:p>
        </w:tc>
        <w:tc>
          <w:tcPr>
            <w:tcW w:w="1266" w:type="dxa"/>
          </w:tcPr>
          <w:p w14:paraId="028B676F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266" w:type="dxa"/>
          </w:tcPr>
          <w:p w14:paraId="0505A85B" w14:textId="2C1A285E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857" w:type="dxa"/>
          </w:tcPr>
          <w:p w14:paraId="45186C9F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2377" w:type="dxa"/>
          </w:tcPr>
          <w:p w14:paraId="550BE721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t>Project risk register</w:t>
            </w:r>
          </w:p>
        </w:tc>
        <w:tc>
          <w:tcPr>
            <w:tcW w:w="4546" w:type="dxa"/>
          </w:tcPr>
          <w:p w14:paraId="44AEAEE3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</w:tr>
      <w:tr w:rsidR="00EE7AAF" w:rsidRPr="00C56828" w14:paraId="65B095A5" w14:textId="433B3F85" w:rsidTr="00860A82">
        <w:tc>
          <w:tcPr>
            <w:tcW w:w="3567" w:type="dxa"/>
            <w:gridSpan w:val="2"/>
          </w:tcPr>
          <w:p w14:paraId="0B7A4A89" w14:textId="1B39CEF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t>SSI-QF-20B Software Development Plan (was SSI-QF-10L)</w:t>
            </w:r>
          </w:p>
        </w:tc>
        <w:tc>
          <w:tcPr>
            <w:tcW w:w="1266" w:type="dxa"/>
          </w:tcPr>
          <w:p w14:paraId="10E521B0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266" w:type="dxa"/>
          </w:tcPr>
          <w:p w14:paraId="6D8A1766" w14:textId="390BB32A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857" w:type="dxa"/>
          </w:tcPr>
          <w:p w14:paraId="412F985A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2377" w:type="dxa"/>
          </w:tcPr>
          <w:p w14:paraId="5860EEA0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4546" w:type="dxa"/>
          </w:tcPr>
          <w:p w14:paraId="63CE449E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</w:tr>
      <w:tr w:rsidR="00EE7AAF" w:rsidRPr="00C56828" w14:paraId="0E630075" w14:textId="77777777" w:rsidTr="00860A82">
        <w:tc>
          <w:tcPr>
            <w:tcW w:w="3567" w:type="dxa"/>
            <w:gridSpan w:val="2"/>
          </w:tcPr>
          <w:p w14:paraId="479D518F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t>SSI-QF-20D Software Architecture Design</w:t>
            </w:r>
          </w:p>
        </w:tc>
        <w:tc>
          <w:tcPr>
            <w:tcW w:w="1266" w:type="dxa"/>
          </w:tcPr>
          <w:p w14:paraId="52309AFF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266" w:type="dxa"/>
          </w:tcPr>
          <w:p w14:paraId="794EA75F" w14:textId="414A15BC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857" w:type="dxa"/>
          </w:tcPr>
          <w:p w14:paraId="5977F234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2377" w:type="dxa"/>
          </w:tcPr>
          <w:p w14:paraId="6993971F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4546" w:type="dxa"/>
          </w:tcPr>
          <w:p w14:paraId="354C5AB9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</w:tr>
      <w:tr w:rsidR="00EE7AAF" w:rsidRPr="00C56828" w:rsidDel="005761A0" w14:paraId="2AA0552B" w14:textId="2C7FC0CE" w:rsidTr="00860A82">
        <w:tc>
          <w:tcPr>
            <w:tcW w:w="3567" w:type="dxa"/>
            <w:gridSpan w:val="2"/>
          </w:tcPr>
          <w:p w14:paraId="204C1567" w14:textId="7DE5EF86" w:rsidR="00EE7AAF" w:rsidRPr="0076634A" w:rsidDel="005761A0" w:rsidRDefault="00EE7AAF" w:rsidP="00EE7AAF">
            <w:pPr>
              <w:rPr>
                <w:moveFrom w:id="54" w:author="GD" w:date="2024-01-05T12:23:00Z"/>
                <w:rFonts w:asciiTheme="minorBidi" w:hAnsiTheme="minorBidi" w:cstheme="minorBidi"/>
                <w:szCs w:val="20"/>
              </w:rPr>
            </w:pPr>
            <w:moveFromRangeStart w:id="55" w:author="GD" w:date="2024-01-05T12:23:00Z" w:name="move155349817"/>
            <w:moveFrom w:id="56" w:author="GD" w:date="2024-01-05T12:23:00Z">
              <w:r w:rsidRPr="0076634A" w:rsidDel="005761A0">
                <w:rPr>
                  <w:rFonts w:asciiTheme="minorBidi" w:hAnsiTheme="minorBidi" w:cstheme="minorBidi"/>
                  <w:szCs w:val="20"/>
                </w:rPr>
                <w:t>SSI-QF-20G Software Maintenance Plan</w:t>
              </w:r>
            </w:moveFrom>
          </w:p>
        </w:tc>
        <w:tc>
          <w:tcPr>
            <w:tcW w:w="1266" w:type="dxa"/>
          </w:tcPr>
          <w:p w14:paraId="62FA9C11" w14:textId="7922E7E1" w:rsidR="00EE7AAF" w:rsidRPr="0076634A" w:rsidDel="005761A0" w:rsidRDefault="00EE7AAF" w:rsidP="00EE7AAF">
            <w:pPr>
              <w:rPr>
                <w:moveFrom w:id="57" w:author="GD" w:date="2024-01-05T12:23:00Z"/>
                <w:rFonts w:asciiTheme="minorBidi" w:hAnsiTheme="minorBidi" w:cstheme="minorBidi"/>
                <w:szCs w:val="20"/>
              </w:rPr>
            </w:pPr>
          </w:p>
        </w:tc>
        <w:tc>
          <w:tcPr>
            <w:tcW w:w="1266" w:type="dxa"/>
          </w:tcPr>
          <w:p w14:paraId="21DDE47D" w14:textId="4B269AD9" w:rsidR="00EE7AAF" w:rsidRPr="0076634A" w:rsidDel="005761A0" w:rsidRDefault="00EE7AAF" w:rsidP="00EE7AAF">
            <w:pPr>
              <w:rPr>
                <w:moveFrom w:id="58" w:author="GD" w:date="2024-01-05T12:23:00Z"/>
                <w:rFonts w:asciiTheme="minorBidi" w:hAnsiTheme="minorBidi" w:cstheme="minorBidi"/>
                <w:szCs w:val="20"/>
              </w:rPr>
            </w:pPr>
          </w:p>
        </w:tc>
        <w:tc>
          <w:tcPr>
            <w:tcW w:w="1857" w:type="dxa"/>
          </w:tcPr>
          <w:p w14:paraId="5893619B" w14:textId="230F5744" w:rsidR="00EE7AAF" w:rsidRPr="0076634A" w:rsidDel="005761A0" w:rsidRDefault="00EE7AAF" w:rsidP="00EE7AAF">
            <w:pPr>
              <w:rPr>
                <w:moveFrom w:id="59" w:author="GD" w:date="2024-01-05T12:23:00Z"/>
                <w:rFonts w:asciiTheme="minorBidi" w:hAnsiTheme="minorBidi" w:cstheme="minorBidi"/>
                <w:szCs w:val="20"/>
              </w:rPr>
            </w:pPr>
          </w:p>
        </w:tc>
        <w:tc>
          <w:tcPr>
            <w:tcW w:w="2377" w:type="dxa"/>
          </w:tcPr>
          <w:p w14:paraId="29145B1D" w14:textId="1E939CC7" w:rsidR="00EE7AAF" w:rsidRPr="0076634A" w:rsidDel="005761A0" w:rsidRDefault="00EE7AAF" w:rsidP="00EE7AAF">
            <w:pPr>
              <w:rPr>
                <w:moveFrom w:id="60" w:author="GD" w:date="2024-01-05T12:23:00Z"/>
                <w:rFonts w:asciiTheme="minorBidi" w:hAnsiTheme="minorBidi" w:cstheme="minorBidi"/>
                <w:szCs w:val="20"/>
              </w:rPr>
            </w:pPr>
          </w:p>
        </w:tc>
        <w:tc>
          <w:tcPr>
            <w:tcW w:w="4546" w:type="dxa"/>
          </w:tcPr>
          <w:p w14:paraId="5BE03095" w14:textId="1FF2464D" w:rsidR="00EE7AAF" w:rsidRPr="0076634A" w:rsidDel="005761A0" w:rsidRDefault="00EE7AAF" w:rsidP="00EE7AAF">
            <w:pPr>
              <w:rPr>
                <w:moveFrom w:id="61" w:author="GD" w:date="2024-01-05T12:23:00Z"/>
                <w:rFonts w:asciiTheme="minorBidi" w:hAnsiTheme="minorBidi" w:cstheme="minorBidi"/>
                <w:szCs w:val="20"/>
              </w:rPr>
            </w:pPr>
          </w:p>
        </w:tc>
      </w:tr>
      <w:tr w:rsidR="00EE7AAF" w:rsidRPr="00C56828" w:rsidDel="005761A0" w14:paraId="2D6881A3" w14:textId="51064B7F" w:rsidTr="00860A82">
        <w:tc>
          <w:tcPr>
            <w:tcW w:w="3567" w:type="dxa"/>
            <w:gridSpan w:val="2"/>
          </w:tcPr>
          <w:p w14:paraId="1C5D7802" w14:textId="75D6F401" w:rsidR="00EE7AAF" w:rsidRPr="0076634A" w:rsidDel="005761A0" w:rsidRDefault="00EE7AAF" w:rsidP="00EE7AAF">
            <w:pPr>
              <w:pStyle w:val="NormalNumbering"/>
              <w:ind w:left="0" w:firstLine="0"/>
              <w:jc w:val="both"/>
              <w:rPr>
                <w:moveFrom w:id="62" w:author="GD" w:date="2024-01-05T12:23:00Z"/>
                <w:rFonts w:asciiTheme="minorBidi" w:hAnsiTheme="minorBidi" w:cstheme="minorBidi"/>
                <w:lang w:val="en-GB"/>
              </w:rPr>
            </w:pPr>
            <w:moveFrom w:id="63" w:author="GD" w:date="2024-01-05T12:23:00Z">
              <w:r w:rsidRPr="0076634A" w:rsidDel="005761A0">
                <w:rPr>
                  <w:rFonts w:asciiTheme="minorBidi" w:hAnsiTheme="minorBidi" w:cstheme="minorBidi"/>
                  <w:lang w:val="en-GB"/>
                </w:rPr>
                <w:t xml:space="preserve">SSI-QF-32C, Usability Evaluation Plan </w:t>
              </w:r>
            </w:moveFrom>
          </w:p>
        </w:tc>
        <w:tc>
          <w:tcPr>
            <w:tcW w:w="1266" w:type="dxa"/>
          </w:tcPr>
          <w:p w14:paraId="59638D7E" w14:textId="525BB6A2" w:rsidR="00EE7AAF" w:rsidRPr="0076634A" w:rsidDel="005761A0" w:rsidRDefault="00EE7AAF" w:rsidP="00EE7AAF">
            <w:pPr>
              <w:pStyle w:val="NormalNumbering"/>
              <w:ind w:left="0" w:firstLine="0"/>
              <w:jc w:val="both"/>
              <w:rPr>
                <w:moveFrom w:id="64" w:author="GD" w:date="2024-01-05T12:23:00Z"/>
                <w:rFonts w:asciiTheme="minorBidi" w:hAnsiTheme="minorBidi" w:cstheme="minorBidi"/>
                <w:lang w:val="en-GB"/>
              </w:rPr>
            </w:pPr>
          </w:p>
        </w:tc>
        <w:tc>
          <w:tcPr>
            <w:tcW w:w="1266" w:type="dxa"/>
          </w:tcPr>
          <w:p w14:paraId="48D1A038" w14:textId="237A50D3" w:rsidR="00EE7AAF" w:rsidRPr="0076634A" w:rsidDel="005761A0" w:rsidRDefault="00EE7AAF" w:rsidP="00EE7AAF">
            <w:pPr>
              <w:pStyle w:val="NormalNumbering"/>
              <w:ind w:left="0" w:firstLine="0"/>
              <w:jc w:val="both"/>
              <w:rPr>
                <w:moveFrom w:id="65" w:author="GD" w:date="2024-01-05T12:23:00Z"/>
                <w:rFonts w:asciiTheme="minorBidi" w:hAnsiTheme="minorBidi" w:cstheme="minorBidi"/>
                <w:lang w:val="en-GB"/>
              </w:rPr>
            </w:pPr>
          </w:p>
        </w:tc>
        <w:tc>
          <w:tcPr>
            <w:tcW w:w="1857" w:type="dxa"/>
          </w:tcPr>
          <w:p w14:paraId="2CFC66BA" w14:textId="267B7EAD" w:rsidR="00EE7AAF" w:rsidRPr="0076634A" w:rsidDel="005761A0" w:rsidRDefault="00EE7AAF" w:rsidP="00EE7AAF">
            <w:pPr>
              <w:pStyle w:val="NormalNumbering"/>
              <w:ind w:left="0" w:firstLine="0"/>
              <w:jc w:val="both"/>
              <w:rPr>
                <w:moveFrom w:id="66" w:author="GD" w:date="2024-01-05T12:23:00Z"/>
                <w:rFonts w:asciiTheme="minorBidi" w:hAnsiTheme="minorBidi" w:cstheme="minorBidi"/>
                <w:lang w:val="en-GB"/>
              </w:rPr>
            </w:pPr>
          </w:p>
        </w:tc>
        <w:tc>
          <w:tcPr>
            <w:tcW w:w="2377" w:type="dxa"/>
          </w:tcPr>
          <w:p w14:paraId="69FDB400" w14:textId="6AB78C62" w:rsidR="00EE7AAF" w:rsidRPr="0076634A" w:rsidDel="005761A0" w:rsidRDefault="00EE7AAF" w:rsidP="00EE7AAF">
            <w:pPr>
              <w:pStyle w:val="NormalNumbering"/>
              <w:ind w:left="0" w:firstLine="0"/>
              <w:jc w:val="both"/>
              <w:rPr>
                <w:moveFrom w:id="67" w:author="GD" w:date="2024-01-05T12:23:00Z"/>
                <w:rFonts w:asciiTheme="minorBidi" w:hAnsiTheme="minorBidi" w:cstheme="minorBidi"/>
                <w:lang w:val="en-GB"/>
              </w:rPr>
            </w:pPr>
          </w:p>
        </w:tc>
        <w:tc>
          <w:tcPr>
            <w:tcW w:w="4546" w:type="dxa"/>
          </w:tcPr>
          <w:p w14:paraId="44EF5A50" w14:textId="1E918E21" w:rsidR="00EE7AAF" w:rsidRPr="0076634A" w:rsidDel="005761A0" w:rsidRDefault="00EE7AAF" w:rsidP="00EE7AAF">
            <w:pPr>
              <w:pStyle w:val="NormalNumbering"/>
              <w:ind w:left="0" w:firstLine="0"/>
              <w:jc w:val="both"/>
              <w:rPr>
                <w:moveFrom w:id="68" w:author="GD" w:date="2024-01-05T12:23:00Z"/>
                <w:rFonts w:asciiTheme="minorBidi" w:hAnsiTheme="minorBidi" w:cstheme="minorBidi"/>
                <w:lang w:val="en-GB"/>
              </w:rPr>
            </w:pPr>
          </w:p>
        </w:tc>
      </w:tr>
      <w:moveFromRangeEnd w:id="55"/>
      <w:tr w:rsidR="00EE7AAF" w:rsidRPr="00C56828" w14:paraId="40005212" w14:textId="77777777" w:rsidTr="00860A82">
        <w:tc>
          <w:tcPr>
            <w:tcW w:w="3567" w:type="dxa"/>
            <w:gridSpan w:val="2"/>
          </w:tcPr>
          <w:p w14:paraId="674350DA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  <w:r w:rsidRPr="0076634A">
              <w:rPr>
                <w:rFonts w:asciiTheme="minorBidi" w:hAnsiTheme="minorBidi" w:cstheme="minorBidi"/>
                <w:lang w:val="en-GB"/>
              </w:rPr>
              <w:t xml:space="preserve">SSI-QF-32A Use Specification </w:t>
            </w:r>
          </w:p>
        </w:tc>
        <w:tc>
          <w:tcPr>
            <w:tcW w:w="1266" w:type="dxa"/>
          </w:tcPr>
          <w:p w14:paraId="106D31A5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1266" w:type="dxa"/>
          </w:tcPr>
          <w:p w14:paraId="1C81A9F1" w14:textId="5B380D90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1857" w:type="dxa"/>
          </w:tcPr>
          <w:p w14:paraId="356147DC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2377" w:type="dxa"/>
          </w:tcPr>
          <w:p w14:paraId="700E9D6F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4546" w:type="dxa"/>
          </w:tcPr>
          <w:p w14:paraId="7BBA9558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</w:tr>
      <w:tr w:rsidR="00EE7AAF" w:rsidRPr="00C56828" w14:paraId="0FC9F49C" w14:textId="23FBACA2" w:rsidTr="00860A82">
        <w:tc>
          <w:tcPr>
            <w:tcW w:w="3567" w:type="dxa"/>
            <w:gridSpan w:val="2"/>
          </w:tcPr>
          <w:p w14:paraId="45FF102D" w14:textId="545183AF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t>SSI-QF-20C Software Requirements Specification and Traceability Matrix</w:t>
            </w:r>
          </w:p>
        </w:tc>
        <w:tc>
          <w:tcPr>
            <w:tcW w:w="1266" w:type="dxa"/>
          </w:tcPr>
          <w:p w14:paraId="3487BE33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266" w:type="dxa"/>
          </w:tcPr>
          <w:p w14:paraId="651C7539" w14:textId="55C653C0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857" w:type="dxa"/>
          </w:tcPr>
          <w:p w14:paraId="033FE485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2377" w:type="dxa"/>
          </w:tcPr>
          <w:p w14:paraId="01240858" w14:textId="46FEE3D3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4546" w:type="dxa"/>
          </w:tcPr>
          <w:p w14:paraId="66DA8E3C" w14:textId="0DA48093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t>Firmware Requirements (software requirements)</w:t>
            </w:r>
          </w:p>
        </w:tc>
      </w:tr>
      <w:tr w:rsidR="00EE7AAF" w:rsidRPr="00C56828" w14:paraId="61BB3FAE" w14:textId="77777777" w:rsidTr="00860A82">
        <w:tc>
          <w:tcPr>
            <w:tcW w:w="3567" w:type="dxa"/>
            <w:gridSpan w:val="2"/>
          </w:tcPr>
          <w:p w14:paraId="5DCAFD31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t>SSI-QF-10C Design Review</w:t>
            </w:r>
          </w:p>
        </w:tc>
        <w:tc>
          <w:tcPr>
            <w:tcW w:w="1266" w:type="dxa"/>
          </w:tcPr>
          <w:p w14:paraId="30E7A0AE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266" w:type="dxa"/>
          </w:tcPr>
          <w:p w14:paraId="4F601FBC" w14:textId="56986F03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857" w:type="dxa"/>
          </w:tcPr>
          <w:p w14:paraId="35AE4E75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2377" w:type="dxa"/>
          </w:tcPr>
          <w:p w14:paraId="7B04AC34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4546" w:type="dxa"/>
          </w:tcPr>
          <w:p w14:paraId="7D4F2E97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</w:tr>
      <w:tr w:rsidR="00EE7AAF" w:rsidRPr="004023F9" w14:paraId="701A041F" w14:textId="77777777" w:rsidTr="00860A82">
        <w:tc>
          <w:tcPr>
            <w:tcW w:w="1266" w:type="dxa"/>
            <w:shd w:val="clear" w:color="auto" w:fill="E7E6E6" w:themeFill="background2"/>
          </w:tcPr>
          <w:p w14:paraId="0415F7A7" w14:textId="77777777" w:rsidR="00EE7AAF" w:rsidRPr="005F6EF5" w:rsidRDefault="00EE7AAF" w:rsidP="00EE7AA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Style w:val="None"/>
                <w:b/>
                <w:bCs/>
              </w:rPr>
            </w:pPr>
          </w:p>
        </w:tc>
        <w:tc>
          <w:tcPr>
            <w:tcW w:w="13613" w:type="dxa"/>
            <w:gridSpan w:val="6"/>
            <w:shd w:val="clear" w:color="auto" w:fill="E7E6E6" w:themeFill="background2"/>
          </w:tcPr>
          <w:p w14:paraId="68431218" w14:textId="4B420440" w:rsidR="00EE7AAF" w:rsidRPr="004023F9" w:rsidRDefault="00EE7AAF" w:rsidP="00EE7AAF">
            <w:pPr>
              <w:pStyle w:val="Body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Style w:val="None"/>
                <w:b/>
                <w:bCs/>
                <w:sz w:val="22"/>
                <w:szCs w:val="22"/>
              </w:rPr>
            </w:pPr>
            <w:r w:rsidRPr="005F6EF5">
              <w:rPr>
                <w:rStyle w:val="None"/>
                <w:b/>
                <w:bCs/>
              </w:rPr>
              <w:t>Design Output Documentation Phase</w:t>
            </w:r>
          </w:p>
        </w:tc>
      </w:tr>
      <w:tr w:rsidR="00EE7AAF" w:rsidRPr="00C56828" w14:paraId="6B48836C" w14:textId="6095EEDC" w:rsidTr="00860A82">
        <w:tc>
          <w:tcPr>
            <w:tcW w:w="3567" w:type="dxa"/>
            <w:gridSpan w:val="2"/>
          </w:tcPr>
          <w:p w14:paraId="54FF901D" w14:textId="4524E80B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  <w:r w:rsidRPr="0076634A">
              <w:rPr>
                <w:rFonts w:asciiTheme="minorBidi" w:hAnsiTheme="minorBidi" w:cstheme="minorBidi"/>
                <w:lang w:val="en-GB"/>
              </w:rPr>
              <w:t xml:space="preserve">SSI-QF-32D Usability Evaluation Report </w:t>
            </w:r>
          </w:p>
        </w:tc>
        <w:tc>
          <w:tcPr>
            <w:tcW w:w="1266" w:type="dxa"/>
          </w:tcPr>
          <w:p w14:paraId="7E062314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1266" w:type="dxa"/>
          </w:tcPr>
          <w:p w14:paraId="60090EC3" w14:textId="5AE77F29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1857" w:type="dxa"/>
          </w:tcPr>
          <w:p w14:paraId="3C890B39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2377" w:type="dxa"/>
          </w:tcPr>
          <w:p w14:paraId="7BEF2E40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4546" w:type="dxa"/>
          </w:tcPr>
          <w:p w14:paraId="384C87ED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</w:tr>
      <w:tr w:rsidR="00EE7AAF" w:rsidRPr="00C56828" w14:paraId="477D94B8" w14:textId="6492A3D9" w:rsidTr="00860A82">
        <w:tc>
          <w:tcPr>
            <w:tcW w:w="3567" w:type="dxa"/>
            <w:gridSpan w:val="2"/>
          </w:tcPr>
          <w:p w14:paraId="57E6ACBC" w14:textId="3933BB6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  <w:r w:rsidRPr="0076634A">
              <w:rPr>
                <w:rFonts w:asciiTheme="minorBidi" w:hAnsiTheme="minorBidi" w:cstheme="minorBidi"/>
                <w:lang w:val="en-GB"/>
              </w:rPr>
              <w:t>SSI-QF-32E User Interface of Unknown Provenance (UOUP)</w:t>
            </w:r>
          </w:p>
        </w:tc>
        <w:tc>
          <w:tcPr>
            <w:tcW w:w="1266" w:type="dxa"/>
          </w:tcPr>
          <w:p w14:paraId="67C44783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1266" w:type="dxa"/>
          </w:tcPr>
          <w:p w14:paraId="40E69457" w14:textId="4C7CB8A4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1857" w:type="dxa"/>
          </w:tcPr>
          <w:p w14:paraId="07D6CAC7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2377" w:type="dxa"/>
          </w:tcPr>
          <w:p w14:paraId="00BDC111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4546" w:type="dxa"/>
          </w:tcPr>
          <w:p w14:paraId="13BF4E7A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</w:tr>
      <w:tr w:rsidR="00EE7AAF" w:rsidRPr="00C56828" w14:paraId="06D845C9" w14:textId="11530804" w:rsidTr="00860A82">
        <w:tc>
          <w:tcPr>
            <w:tcW w:w="3567" w:type="dxa"/>
            <w:gridSpan w:val="2"/>
          </w:tcPr>
          <w:p w14:paraId="6212D091" w14:textId="48026096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266" w:type="dxa"/>
          </w:tcPr>
          <w:p w14:paraId="27B7A1D3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266" w:type="dxa"/>
          </w:tcPr>
          <w:p w14:paraId="061037A7" w14:textId="6FF867EB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857" w:type="dxa"/>
          </w:tcPr>
          <w:p w14:paraId="3A2CC1B9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2377" w:type="dxa"/>
          </w:tcPr>
          <w:p w14:paraId="5E18E920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4546" w:type="dxa"/>
          </w:tcPr>
          <w:p w14:paraId="01DCE9BB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</w:tr>
      <w:tr w:rsidR="00EE7AAF" w:rsidRPr="00C56828" w14:paraId="152B1DB8" w14:textId="7A5825AF" w:rsidTr="00860A82">
        <w:tc>
          <w:tcPr>
            <w:tcW w:w="3567" w:type="dxa"/>
            <w:gridSpan w:val="2"/>
          </w:tcPr>
          <w:p w14:paraId="555ABDAB" w14:textId="1E89E7A9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  <w:r w:rsidRPr="0076634A">
              <w:rPr>
                <w:rFonts w:asciiTheme="minorBidi" w:hAnsiTheme="minorBidi" w:cstheme="minorBidi"/>
                <w:lang w:val="en-GB"/>
              </w:rPr>
              <w:lastRenderedPageBreak/>
              <w:t>SSI-QF-13C Safety and Security Characteristics Checklist</w:t>
            </w:r>
          </w:p>
        </w:tc>
        <w:tc>
          <w:tcPr>
            <w:tcW w:w="1266" w:type="dxa"/>
          </w:tcPr>
          <w:p w14:paraId="73F97641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1266" w:type="dxa"/>
          </w:tcPr>
          <w:p w14:paraId="63238946" w14:textId="4AC7F471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1857" w:type="dxa"/>
          </w:tcPr>
          <w:p w14:paraId="0A8F3E03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2377" w:type="dxa"/>
          </w:tcPr>
          <w:p w14:paraId="586F55FE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4546" w:type="dxa"/>
          </w:tcPr>
          <w:p w14:paraId="79C0E4E7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</w:tr>
      <w:tr w:rsidR="00EE7AAF" w:rsidRPr="00C56828" w14:paraId="09CBA9AE" w14:textId="06E53760" w:rsidTr="00860A82">
        <w:tc>
          <w:tcPr>
            <w:tcW w:w="3567" w:type="dxa"/>
            <w:gridSpan w:val="2"/>
          </w:tcPr>
          <w:p w14:paraId="321FD218" w14:textId="405D620E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  <w:r w:rsidRPr="0076634A">
              <w:rPr>
                <w:rFonts w:asciiTheme="minorBidi" w:hAnsiTheme="minorBidi" w:cstheme="minorBidi"/>
                <w:lang w:val="en-GB"/>
              </w:rPr>
              <w:t>SSI-QF-13E Design Failure Mode and Effects Analysis (DFMEA)</w:t>
            </w:r>
          </w:p>
        </w:tc>
        <w:tc>
          <w:tcPr>
            <w:tcW w:w="1266" w:type="dxa"/>
          </w:tcPr>
          <w:p w14:paraId="148D144D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1266" w:type="dxa"/>
          </w:tcPr>
          <w:p w14:paraId="3484495C" w14:textId="443A8856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1857" w:type="dxa"/>
          </w:tcPr>
          <w:p w14:paraId="31F8AF42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2377" w:type="dxa"/>
          </w:tcPr>
          <w:p w14:paraId="17D8A4D0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4546" w:type="dxa"/>
          </w:tcPr>
          <w:p w14:paraId="29510451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</w:tr>
      <w:tr w:rsidR="00EE7AAF" w:rsidRPr="00C56828" w14:paraId="5D61EFB4" w14:textId="23477835" w:rsidTr="00860A82">
        <w:tc>
          <w:tcPr>
            <w:tcW w:w="3567" w:type="dxa"/>
            <w:gridSpan w:val="2"/>
          </w:tcPr>
          <w:p w14:paraId="65392C36" w14:textId="3E33A8EB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  <w:r w:rsidRPr="0076634A">
              <w:rPr>
                <w:rFonts w:asciiTheme="minorBidi" w:hAnsiTheme="minorBidi" w:cstheme="minorBidi"/>
                <w:lang w:val="en-GB"/>
              </w:rPr>
              <w:t>SSI-QF-13F Process Failure Mode and Effects Analysis (PFMEA)</w:t>
            </w:r>
          </w:p>
        </w:tc>
        <w:tc>
          <w:tcPr>
            <w:tcW w:w="1266" w:type="dxa"/>
          </w:tcPr>
          <w:p w14:paraId="431583DB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1266" w:type="dxa"/>
          </w:tcPr>
          <w:p w14:paraId="420C42CB" w14:textId="03508546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1857" w:type="dxa"/>
          </w:tcPr>
          <w:p w14:paraId="39CBA9C5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2377" w:type="dxa"/>
          </w:tcPr>
          <w:p w14:paraId="05338211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4546" w:type="dxa"/>
          </w:tcPr>
          <w:p w14:paraId="65828CC9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</w:tr>
      <w:tr w:rsidR="00EE7AAF" w:rsidRPr="00C56828" w14:paraId="3799816A" w14:textId="06220525" w:rsidTr="00860A82">
        <w:tc>
          <w:tcPr>
            <w:tcW w:w="3567" w:type="dxa"/>
            <w:gridSpan w:val="2"/>
          </w:tcPr>
          <w:p w14:paraId="007D2717" w14:textId="70E70FEE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1266" w:type="dxa"/>
          </w:tcPr>
          <w:p w14:paraId="09DEAC32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1266" w:type="dxa"/>
          </w:tcPr>
          <w:p w14:paraId="5C515793" w14:textId="2B702F98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1857" w:type="dxa"/>
          </w:tcPr>
          <w:p w14:paraId="1644E718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2377" w:type="dxa"/>
          </w:tcPr>
          <w:p w14:paraId="4AABED6A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4546" w:type="dxa"/>
          </w:tcPr>
          <w:p w14:paraId="6849D5FB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</w:tr>
      <w:tr w:rsidR="00EE7AAF" w:rsidRPr="00C56828" w14:paraId="5392C775" w14:textId="5003D530" w:rsidTr="00860A82">
        <w:tc>
          <w:tcPr>
            <w:tcW w:w="3567" w:type="dxa"/>
            <w:gridSpan w:val="2"/>
          </w:tcPr>
          <w:p w14:paraId="1135AF4D" w14:textId="21ECB02A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  <w:r w:rsidRPr="0076634A">
              <w:rPr>
                <w:rFonts w:asciiTheme="minorBidi" w:hAnsiTheme="minorBidi" w:cstheme="minorBidi"/>
                <w:lang w:val="en-GB"/>
              </w:rPr>
              <w:t>SSI-QF-13G Safety and Security Characteristics Checklist</w:t>
            </w:r>
          </w:p>
        </w:tc>
        <w:tc>
          <w:tcPr>
            <w:tcW w:w="1266" w:type="dxa"/>
          </w:tcPr>
          <w:p w14:paraId="67EE9121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1266" w:type="dxa"/>
          </w:tcPr>
          <w:p w14:paraId="09E3CCA7" w14:textId="3E80A2B3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1857" w:type="dxa"/>
          </w:tcPr>
          <w:p w14:paraId="12B21F63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2377" w:type="dxa"/>
          </w:tcPr>
          <w:p w14:paraId="18466194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4546" w:type="dxa"/>
          </w:tcPr>
          <w:p w14:paraId="4DDAFB16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</w:tr>
      <w:tr w:rsidR="00EE7AAF" w:rsidRPr="00C56828" w14:paraId="6BCA7B49" w14:textId="7EF6BDEF" w:rsidTr="00860A82">
        <w:tc>
          <w:tcPr>
            <w:tcW w:w="3567" w:type="dxa"/>
            <w:gridSpan w:val="2"/>
          </w:tcPr>
          <w:p w14:paraId="40FAACF8" w14:textId="7618D67B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t>SSI-QF-34A Information Security Risk Analysis</w:t>
            </w:r>
          </w:p>
        </w:tc>
        <w:tc>
          <w:tcPr>
            <w:tcW w:w="1266" w:type="dxa"/>
          </w:tcPr>
          <w:p w14:paraId="02FF0234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266" w:type="dxa"/>
          </w:tcPr>
          <w:p w14:paraId="39A2FB0B" w14:textId="4642929A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857" w:type="dxa"/>
          </w:tcPr>
          <w:p w14:paraId="599C6372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2377" w:type="dxa"/>
          </w:tcPr>
          <w:p w14:paraId="0A5167D1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4546" w:type="dxa"/>
          </w:tcPr>
          <w:p w14:paraId="67B7B62F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</w:tr>
      <w:tr w:rsidR="00EE7AAF" w:rsidRPr="00C56828" w14:paraId="56B30CE1" w14:textId="2335CD9C" w:rsidTr="00860A82">
        <w:tc>
          <w:tcPr>
            <w:tcW w:w="3567" w:type="dxa"/>
            <w:gridSpan w:val="2"/>
          </w:tcPr>
          <w:p w14:paraId="7875B524" w14:textId="3943099D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1266" w:type="dxa"/>
          </w:tcPr>
          <w:p w14:paraId="7A958568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1266" w:type="dxa"/>
          </w:tcPr>
          <w:p w14:paraId="16FBC870" w14:textId="07D7BDB5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1857" w:type="dxa"/>
          </w:tcPr>
          <w:p w14:paraId="3D669E7C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2377" w:type="dxa"/>
          </w:tcPr>
          <w:p w14:paraId="1460CD52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4546" w:type="dxa"/>
          </w:tcPr>
          <w:p w14:paraId="41BDDE56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</w:tr>
      <w:tr w:rsidR="00EE7AAF" w:rsidRPr="00C56828" w14:paraId="7959D0EA" w14:textId="25EFF79F" w:rsidTr="00860A82">
        <w:tc>
          <w:tcPr>
            <w:tcW w:w="3567" w:type="dxa"/>
            <w:gridSpan w:val="2"/>
          </w:tcPr>
          <w:p w14:paraId="1ED8AC61" w14:textId="040F808A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t>SSI-QF-10G Design Change Record and Evaluation Form</w:t>
            </w:r>
          </w:p>
        </w:tc>
        <w:tc>
          <w:tcPr>
            <w:tcW w:w="1266" w:type="dxa"/>
          </w:tcPr>
          <w:p w14:paraId="0DA151EC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266" w:type="dxa"/>
          </w:tcPr>
          <w:p w14:paraId="658C3797" w14:textId="552BD543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857" w:type="dxa"/>
          </w:tcPr>
          <w:p w14:paraId="781AB1AC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2377" w:type="dxa"/>
          </w:tcPr>
          <w:p w14:paraId="13E796CF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4546" w:type="dxa"/>
          </w:tcPr>
          <w:p w14:paraId="341A5B29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</w:tr>
      <w:tr w:rsidR="00EE7AAF" w:rsidRPr="00C56828" w14:paraId="4F8F8D24" w14:textId="77777777" w:rsidTr="00860A82">
        <w:tc>
          <w:tcPr>
            <w:tcW w:w="3567" w:type="dxa"/>
            <w:gridSpan w:val="2"/>
          </w:tcPr>
          <w:p w14:paraId="3006C93B" w14:textId="6F741797" w:rsidR="00EE7AAF" w:rsidRPr="0076634A" w:rsidRDefault="00D44305" w:rsidP="00EE7AAF">
            <w:pPr>
              <w:rPr>
                <w:rFonts w:asciiTheme="minorBidi" w:hAnsiTheme="minorBidi" w:cstheme="minorBidi"/>
                <w:szCs w:val="20"/>
              </w:rPr>
            </w:pPr>
            <w:r w:rsidRPr="00D44305">
              <w:rPr>
                <w:rFonts w:asciiTheme="minorBidi" w:hAnsiTheme="minorBidi" w:cstheme="minorBidi"/>
                <w:szCs w:val="20"/>
              </w:rPr>
              <w:t>SSI-QF-10AD</w:t>
            </w:r>
            <w:r>
              <w:rPr>
                <w:rFonts w:asciiTheme="minorBidi" w:hAnsiTheme="minorBidi" w:cstheme="minorBidi"/>
                <w:szCs w:val="20"/>
              </w:rPr>
              <w:t xml:space="preserve"> </w:t>
            </w:r>
            <w:r w:rsidRPr="0076634A">
              <w:rPr>
                <w:rFonts w:asciiTheme="minorBidi" w:hAnsiTheme="minorBidi" w:cstheme="minorBidi"/>
                <w:szCs w:val="20"/>
              </w:rPr>
              <w:t>Block diagram of main systems</w:t>
            </w:r>
          </w:p>
        </w:tc>
        <w:tc>
          <w:tcPr>
            <w:tcW w:w="1266" w:type="dxa"/>
          </w:tcPr>
          <w:p w14:paraId="579B2567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266" w:type="dxa"/>
          </w:tcPr>
          <w:p w14:paraId="0F62BA66" w14:textId="00D0716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857" w:type="dxa"/>
          </w:tcPr>
          <w:p w14:paraId="599585FD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2377" w:type="dxa"/>
          </w:tcPr>
          <w:p w14:paraId="584217D2" w14:textId="58ECFCB8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t>Block diagram of main systems</w:t>
            </w:r>
          </w:p>
        </w:tc>
        <w:tc>
          <w:tcPr>
            <w:tcW w:w="4546" w:type="dxa"/>
          </w:tcPr>
          <w:p w14:paraId="0627F106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</w:tr>
      <w:tr w:rsidR="00EE7AAF" w:rsidRPr="00C56828" w14:paraId="70D6CF0F" w14:textId="214DF722" w:rsidTr="00860A82">
        <w:tc>
          <w:tcPr>
            <w:tcW w:w="3567" w:type="dxa"/>
            <w:gridSpan w:val="2"/>
          </w:tcPr>
          <w:p w14:paraId="3561D274" w14:textId="77777777" w:rsidR="00EE7AAF" w:rsidRDefault="00D44305" w:rsidP="00EE7AAF">
            <w:pPr>
              <w:rPr>
                <w:rFonts w:asciiTheme="minorBidi" w:hAnsiTheme="minorBidi" w:cstheme="minorBidi"/>
                <w:szCs w:val="20"/>
              </w:rPr>
            </w:pPr>
            <w:r w:rsidRPr="00D44305">
              <w:rPr>
                <w:rFonts w:asciiTheme="minorBidi" w:hAnsiTheme="minorBidi" w:cstheme="minorBidi"/>
                <w:szCs w:val="20"/>
              </w:rPr>
              <w:t>SSI-QF-10A</w:t>
            </w:r>
            <w:r>
              <w:rPr>
                <w:rFonts w:asciiTheme="minorBidi" w:hAnsiTheme="minorBidi" w:cstheme="minorBidi"/>
                <w:szCs w:val="20"/>
              </w:rPr>
              <w:t>E Schematic</w:t>
            </w:r>
          </w:p>
          <w:p w14:paraId="79C98844" w14:textId="483899BC" w:rsidR="00D44305" w:rsidRPr="0076634A" w:rsidRDefault="00D44305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266" w:type="dxa"/>
          </w:tcPr>
          <w:p w14:paraId="17625B73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266" w:type="dxa"/>
          </w:tcPr>
          <w:p w14:paraId="437D7FE1" w14:textId="75F6C7F8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t>nn0-60</w:t>
            </w:r>
          </w:p>
        </w:tc>
        <w:tc>
          <w:tcPr>
            <w:tcW w:w="1857" w:type="dxa"/>
          </w:tcPr>
          <w:p w14:paraId="409FB939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t>Schematic</w:t>
            </w:r>
          </w:p>
          <w:p w14:paraId="4A919B6B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2377" w:type="dxa"/>
          </w:tcPr>
          <w:p w14:paraId="4F043E4C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4546" w:type="dxa"/>
          </w:tcPr>
          <w:p w14:paraId="155AC99A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</w:tr>
      <w:tr w:rsidR="00EE7AAF" w:rsidRPr="00C56828" w14:paraId="5FBF7450" w14:textId="160C1C87" w:rsidTr="00860A82">
        <w:tc>
          <w:tcPr>
            <w:tcW w:w="3567" w:type="dxa"/>
            <w:gridSpan w:val="2"/>
          </w:tcPr>
          <w:p w14:paraId="4A0380CA" w14:textId="7053B165" w:rsidR="00EE7AAF" w:rsidRPr="0076634A" w:rsidRDefault="00987543" w:rsidP="00EE7AAF">
            <w:pPr>
              <w:rPr>
                <w:rFonts w:asciiTheme="minorBidi" w:hAnsiTheme="minorBidi" w:cstheme="minorBidi"/>
                <w:szCs w:val="20"/>
              </w:rPr>
            </w:pPr>
            <w:r w:rsidRPr="00987543">
              <w:rPr>
                <w:rFonts w:asciiTheme="minorBidi" w:hAnsiTheme="minorBidi" w:cstheme="minorBidi"/>
                <w:szCs w:val="20"/>
              </w:rPr>
              <w:t>SSI-QF-10AF</w:t>
            </w:r>
            <w:r>
              <w:rPr>
                <w:rFonts w:asciiTheme="minorBidi" w:hAnsiTheme="minorBidi" w:cstheme="minorBidi"/>
                <w:szCs w:val="20"/>
              </w:rPr>
              <w:t xml:space="preserve"> PCBs</w:t>
            </w:r>
          </w:p>
        </w:tc>
        <w:tc>
          <w:tcPr>
            <w:tcW w:w="1266" w:type="dxa"/>
          </w:tcPr>
          <w:p w14:paraId="4590CD02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266" w:type="dxa"/>
          </w:tcPr>
          <w:p w14:paraId="0370A2E6" w14:textId="335B030D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t>nn0-00 to nn0–79</w:t>
            </w:r>
          </w:p>
        </w:tc>
        <w:tc>
          <w:tcPr>
            <w:tcW w:w="1857" w:type="dxa"/>
          </w:tcPr>
          <w:p w14:paraId="1325F90C" w14:textId="275B89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t xml:space="preserve">PCB </w:t>
            </w:r>
          </w:p>
          <w:p w14:paraId="32CFEA45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2377" w:type="dxa"/>
          </w:tcPr>
          <w:p w14:paraId="6D5B39A6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4546" w:type="dxa"/>
          </w:tcPr>
          <w:p w14:paraId="0AAEC1C0" w14:textId="424F1521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</w:tr>
      <w:tr w:rsidR="00987543" w:rsidRPr="00C56828" w14:paraId="271D5028" w14:textId="77777777" w:rsidTr="00860A82">
        <w:tc>
          <w:tcPr>
            <w:tcW w:w="3567" w:type="dxa"/>
            <w:gridSpan w:val="2"/>
          </w:tcPr>
          <w:p w14:paraId="42A7CFF5" w14:textId="27A867D8" w:rsidR="00987543" w:rsidRPr="0076634A" w:rsidRDefault="00987543" w:rsidP="00EE7AAF">
            <w:pPr>
              <w:rPr>
                <w:rFonts w:asciiTheme="minorBidi" w:hAnsiTheme="minorBidi" w:cstheme="minorBidi"/>
                <w:szCs w:val="20"/>
              </w:rPr>
            </w:pPr>
            <w:r w:rsidRPr="00987543">
              <w:rPr>
                <w:rFonts w:asciiTheme="minorBidi" w:hAnsiTheme="minorBidi" w:cstheme="minorBidi"/>
                <w:szCs w:val="20"/>
              </w:rPr>
              <w:t>SSI-QF-10AG</w:t>
            </w:r>
            <w:r>
              <w:rPr>
                <w:rFonts w:asciiTheme="minorBidi" w:hAnsiTheme="minorBidi" w:cstheme="minorBidi"/>
                <w:szCs w:val="20"/>
              </w:rPr>
              <w:t xml:space="preserve"> Mechanical drawings</w:t>
            </w:r>
          </w:p>
        </w:tc>
        <w:tc>
          <w:tcPr>
            <w:tcW w:w="1266" w:type="dxa"/>
          </w:tcPr>
          <w:p w14:paraId="3AE1B47C" w14:textId="77777777" w:rsidR="00987543" w:rsidRPr="0076634A" w:rsidRDefault="00987543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266" w:type="dxa"/>
          </w:tcPr>
          <w:p w14:paraId="7FD5C1A6" w14:textId="77777777" w:rsidR="00987543" w:rsidRPr="0076634A" w:rsidRDefault="00987543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857" w:type="dxa"/>
          </w:tcPr>
          <w:p w14:paraId="4672FDE2" w14:textId="611EAF09" w:rsidR="00987543" w:rsidRPr="0076634A" w:rsidRDefault="00987543" w:rsidP="00EE7AAF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t>mechanical drawings</w:t>
            </w:r>
          </w:p>
        </w:tc>
        <w:tc>
          <w:tcPr>
            <w:tcW w:w="2377" w:type="dxa"/>
          </w:tcPr>
          <w:p w14:paraId="44829540" w14:textId="77777777" w:rsidR="00987543" w:rsidRPr="0076634A" w:rsidRDefault="00987543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4546" w:type="dxa"/>
          </w:tcPr>
          <w:p w14:paraId="60A4A365" w14:textId="3A026381" w:rsidR="00987543" w:rsidRPr="0076634A" w:rsidRDefault="00987543" w:rsidP="00EE7AAF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t>enclosure,</w:t>
            </w:r>
            <w:r>
              <w:rPr>
                <w:rFonts w:asciiTheme="minorBidi" w:hAnsiTheme="minorBidi" w:cstheme="minorBidi"/>
                <w:szCs w:val="20"/>
              </w:rPr>
              <w:t xml:space="preserve"> accessories, test jigs</w:t>
            </w:r>
          </w:p>
        </w:tc>
      </w:tr>
      <w:tr w:rsidR="00D44305" w:rsidRPr="00C56828" w14:paraId="0BFFB262" w14:textId="77777777" w:rsidTr="00860A82">
        <w:tc>
          <w:tcPr>
            <w:tcW w:w="3567" w:type="dxa"/>
            <w:gridSpan w:val="2"/>
          </w:tcPr>
          <w:p w14:paraId="11818081" w14:textId="6E052CA7" w:rsidR="00D44305" w:rsidRPr="0076634A" w:rsidRDefault="00987543" w:rsidP="00EE7AAF">
            <w:pPr>
              <w:rPr>
                <w:rFonts w:asciiTheme="minorBidi" w:hAnsiTheme="minorBidi" w:cstheme="minorBidi"/>
                <w:szCs w:val="20"/>
              </w:rPr>
            </w:pPr>
            <w:r w:rsidRPr="00987543">
              <w:rPr>
                <w:rFonts w:asciiTheme="minorBidi" w:hAnsiTheme="minorBidi" w:cstheme="minorBidi"/>
                <w:szCs w:val="20"/>
              </w:rPr>
              <w:t>SSI-QF-10A</w:t>
            </w:r>
            <w:r>
              <w:rPr>
                <w:rFonts w:asciiTheme="minorBidi" w:hAnsiTheme="minorBidi" w:cstheme="minorBidi"/>
                <w:szCs w:val="20"/>
              </w:rPr>
              <w:t>H Packaging</w:t>
            </w:r>
          </w:p>
        </w:tc>
        <w:tc>
          <w:tcPr>
            <w:tcW w:w="1266" w:type="dxa"/>
          </w:tcPr>
          <w:p w14:paraId="302B98DD" w14:textId="77777777" w:rsidR="00D44305" w:rsidRPr="0076634A" w:rsidRDefault="00D44305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266" w:type="dxa"/>
          </w:tcPr>
          <w:p w14:paraId="139416C4" w14:textId="77777777" w:rsidR="00D44305" w:rsidRPr="0076634A" w:rsidRDefault="00D44305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857" w:type="dxa"/>
          </w:tcPr>
          <w:p w14:paraId="333A0913" w14:textId="230A6940" w:rsidR="00D44305" w:rsidRPr="0076634A" w:rsidRDefault="00987543" w:rsidP="00EE7AAF">
            <w:pPr>
              <w:rPr>
                <w:rFonts w:asciiTheme="minorBidi" w:hAnsiTheme="minorBidi" w:cstheme="minorBidi"/>
                <w:szCs w:val="20"/>
              </w:rPr>
            </w:pPr>
            <w:r>
              <w:rPr>
                <w:rFonts w:asciiTheme="minorBidi" w:hAnsiTheme="minorBidi" w:cstheme="minorBidi"/>
                <w:szCs w:val="20"/>
              </w:rPr>
              <w:t>packaging</w:t>
            </w:r>
          </w:p>
        </w:tc>
        <w:tc>
          <w:tcPr>
            <w:tcW w:w="2377" w:type="dxa"/>
          </w:tcPr>
          <w:p w14:paraId="547AF202" w14:textId="77777777" w:rsidR="00D44305" w:rsidRPr="0076634A" w:rsidRDefault="00D44305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4546" w:type="dxa"/>
          </w:tcPr>
          <w:p w14:paraId="0BA31F98" w14:textId="77777777" w:rsidR="00D44305" w:rsidRPr="0076634A" w:rsidRDefault="00D44305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</w:tr>
      <w:tr w:rsidR="00EE7AAF" w:rsidRPr="00C56828" w14:paraId="0B0230D8" w14:textId="77777777" w:rsidTr="00860A82">
        <w:tc>
          <w:tcPr>
            <w:tcW w:w="3567" w:type="dxa"/>
            <w:gridSpan w:val="2"/>
          </w:tcPr>
          <w:p w14:paraId="2BF4BE4A" w14:textId="4C64CD95" w:rsidR="00EE7AAF" w:rsidRPr="0076634A" w:rsidRDefault="00987543" w:rsidP="00EE7AAF">
            <w:pPr>
              <w:rPr>
                <w:rFonts w:asciiTheme="minorBidi" w:hAnsiTheme="minorBidi" w:cstheme="minorBidi"/>
                <w:szCs w:val="20"/>
              </w:rPr>
            </w:pPr>
            <w:r w:rsidRPr="00987543">
              <w:rPr>
                <w:rFonts w:asciiTheme="minorBidi" w:hAnsiTheme="minorBidi" w:cstheme="minorBidi"/>
                <w:szCs w:val="20"/>
              </w:rPr>
              <w:t>SSI-QF-10A</w:t>
            </w:r>
            <w:r>
              <w:rPr>
                <w:rFonts w:asciiTheme="minorBidi" w:hAnsiTheme="minorBidi" w:cstheme="minorBidi"/>
                <w:szCs w:val="20"/>
              </w:rPr>
              <w:t>I Bill of materials</w:t>
            </w:r>
          </w:p>
        </w:tc>
        <w:tc>
          <w:tcPr>
            <w:tcW w:w="1266" w:type="dxa"/>
          </w:tcPr>
          <w:p w14:paraId="5C3E07D8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266" w:type="dxa"/>
          </w:tcPr>
          <w:p w14:paraId="6734D959" w14:textId="5F15A3E9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t>nnn-85-89</w:t>
            </w:r>
          </w:p>
        </w:tc>
        <w:tc>
          <w:tcPr>
            <w:tcW w:w="1857" w:type="dxa"/>
          </w:tcPr>
          <w:p w14:paraId="71831B92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t>Bills of Materials</w:t>
            </w:r>
          </w:p>
          <w:p w14:paraId="4DC5B3FD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2377" w:type="dxa"/>
          </w:tcPr>
          <w:p w14:paraId="3496C5CE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4546" w:type="dxa"/>
          </w:tcPr>
          <w:p w14:paraId="172F41F6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</w:tr>
      <w:tr w:rsidR="00EE7AAF" w:rsidRPr="00C56828" w14:paraId="7DEBB0D0" w14:textId="77777777" w:rsidTr="00860A82">
        <w:tc>
          <w:tcPr>
            <w:tcW w:w="3567" w:type="dxa"/>
            <w:gridSpan w:val="2"/>
          </w:tcPr>
          <w:p w14:paraId="5D9D9888" w14:textId="63772B98" w:rsidR="00EE7AAF" w:rsidRPr="0076634A" w:rsidRDefault="00987543" w:rsidP="00EE7AAF">
            <w:pPr>
              <w:rPr>
                <w:rFonts w:asciiTheme="minorBidi" w:hAnsiTheme="minorBidi" w:cstheme="minorBidi"/>
                <w:szCs w:val="20"/>
              </w:rPr>
            </w:pPr>
            <w:r w:rsidRPr="00987543">
              <w:rPr>
                <w:rFonts w:asciiTheme="minorBidi" w:hAnsiTheme="minorBidi" w:cstheme="minorBidi"/>
                <w:szCs w:val="20"/>
              </w:rPr>
              <w:lastRenderedPageBreak/>
              <w:t>SSI-QF-10A</w:t>
            </w:r>
            <w:r>
              <w:rPr>
                <w:rFonts w:asciiTheme="minorBidi" w:hAnsiTheme="minorBidi" w:cstheme="minorBidi"/>
                <w:szCs w:val="20"/>
              </w:rPr>
              <w:t>J Power budget</w:t>
            </w:r>
          </w:p>
        </w:tc>
        <w:tc>
          <w:tcPr>
            <w:tcW w:w="1266" w:type="dxa"/>
          </w:tcPr>
          <w:p w14:paraId="260FCD32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266" w:type="dxa"/>
          </w:tcPr>
          <w:p w14:paraId="01F17C77" w14:textId="52BFE061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857" w:type="dxa"/>
          </w:tcPr>
          <w:p w14:paraId="284099A7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2377" w:type="dxa"/>
          </w:tcPr>
          <w:p w14:paraId="51536CE4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t>Power budget</w:t>
            </w:r>
          </w:p>
        </w:tc>
        <w:tc>
          <w:tcPr>
            <w:tcW w:w="4546" w:type="dxa"/>
          </w:tcPr>
          <w:p w14:paraId="088553C7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</w:tr>
      <w:tr w:rsidR="00EE7AAF" w:rsidRPr="00C56828" w14:paraId="5B6186D9" w14:textId="77777777" w:rsidTr="00860A82">
        <w:tc>
          <w:tcPr>
            <w:tcW w:w="3567" w:type="dxa"/>
            <w:gridSpan w:val="2"/>
          </w:tcPr>
          <w:p w14:paraId="18FC8834" w14:textId="5AE8B1E2" w:rsidR="00EE7AAF" w:rsidRPr="0076634A" w:rsidRDefault="00AA5ACD" w:rsidP="00EE7AAF">
            <w:pPr>
              <w:rPr>
                <w:rFonts w:asciiTheme="minorBidi" w:hAnsiTheme="minorBidi" w:cstheme="minorBidi"/>
                <w:szCs w:val="20"/>
              </w:rPr>
            </w:pPr>
            <w:r>
              <w:rPr>
                <w:rFonts w:asciiTheme="minorBidi" w:hAnsiTheme="minorBidi" w:cstheme="minorBidi"/>
                <w:szCs w:val="20"/>
              </w:rPr>
              <w:t>SSI-QF-20K Software/ firmware code</w:t>
            </w:r>
          </w:p>
        </w:tc>
        <w:tc>
          <w:tcPr>
            <w:tcW w:w="1266" w:type="dxa"/>
          </w:tcPr>
          <w:p w14:paraId="724852D0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266" w:type="dxa"/>
          </w:tcPr>
          <w:p w14:paraId="2B02028A" w14:textId="473FB67A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857" w:type="dxa"/>
          </w:tcPr>
          <w:p w14:paraId="07284533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2377" w:type="dxa"/>
          </w:tcPr>
          <w:p w14:paraId="2EF35992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t>Software/ firmware code</w:t>
            </w:r>
          </w:p>
        </w:tc>
        <w:tc>
          <w:tcPr>
            <w:tcW w:w="4546" w:type="dxa"/>
          </w:tcPr>
          <w:p w14:paraId="48BFF7AD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</w:tr>
      <w:tr w:rsidR="00EE7AAF" w:rsidRPr="00C56828" w14:paraId="2C9921E5" w14:textId="77777777" w:rsidTr="00860A82">
        <w:tc>
          <w:tcPr>
            <w:tcW w:w="3567" w:type="dxa"/>
            <w:gridSpan w:val="2"/>
          </w:tcPr>
          <w:p w14:paraId="1C9899A7" w14:textId="1AB1C771" w:rsidR="00EE7AAF" w:rsidRPr="007B06D4" w:rsidRDefault="007B06D4" w:rsidP="007B06D4">
            <w:pPr>
              <w:spacing w:after="0"/>
              <w:jc w:val="both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SSI-QF-2J Critical supplier agreement</w:t>
            </w:r>
          </w:p>
        </w:tc>
        <w:tc>
          <w:tcPr>
            <w:tcW w:w="1266" w:type="dxa"/>
          </w:tcPr>
          <w:p w14:paraId="560130EA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1266" w:type="dxa"/>
          </w:tcPr>
          <w:p w14:paraId="254B700A" w14:textId="5B9DF65D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1857" w:type="dxa"/>
          </w:tcPr>
          <w:p w14:paraId="5A15F757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2377" w:type="dxa"/>
          </w:tcPr>
          <w:p w14:paraId="17BE97EE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  <w:r w:rsidRPr="0076634A">
              <w:rPr>
                <w:rFonts w:asciiTheme="minorBidi" w:hAnsiTheme="minorBidi" w:cstheme="minorBidi"/>
                <w:lang w:val="en-GB"/>
              </w:rPr>
              <w:t>Supplier agreements</w:t>
            </w:r>
          </w:p>
        </w:tc>
        <w:tc>
          <w:tcPr>
            <w:tcW w:w="4546" w:type="dxa"/>
          </w:tcPr>
          <w:p w14:paraId="22948044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</w:tr>
      <w:tr w:rsidR="00EE7AAF" w:rsidRPr="00C56828" w14:paraId="4AF8E4FB" w14:textId="77777777" w:rsidTr="00860A82">
        <w:tc>
          <w:tcPr>
            <w:tcW w:w="3567" w:type="dxa"/>
            <w:gridSpan w:val="2"/>
          </w:tcPr>
          <w:p w14:paraId="2B4A56AB" w14:textId="01353878" w:rsidR="00EE7AAF" w:rsidRPr="009740EC" w:rsidRDefault="009740EC" w:rsidP="009740EC">
            <w:pPr>
              <w:spacing w:after="0"/>
              <w:jc w:val="both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SSI-QF-2I Supplier rating form</w:t>
            </w:r>
          </w:p>
        </w:tc>
        <w:tc>
          <w:tcPr>
            <w:tcW w:w="1266" w:type="dxa"/>
          </w:tcPr>
          <w:p w14:paraId="517913F1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1266" w:type="dxa"/>
          </w:tcPr>
          <w:p w14:paraId="5DEB9FAF" w14:textId="06BE66C4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1857" w:type="dxa"/>
          </w:tcPr>
          <w:p w14:paraId="3359D3F1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2377" w:type="dxa"/>
          </w:tcPr>
          <w:p w14:paraId="18249673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  <w:r w:rsidRPr="0076634A">
              <w:rPr>
                <w:rFonts w:asciiTheme="minorBidi" w:hAnsiTheme="minorBidi" w:cstheme="minorBidi"/>
                <w:lang w:val="en-GB"/>
              </w:rPr>
              <w:t>Supplier audit reports</w:t>
            </w:r>
          </w:p>
        </w:tc>
        <w:tc>
          <w:tcPr>
            <w:tcW w:w="4546" w:type="dxa"/>
          </w:tcPr>
          <w:p w14:paraId="245D2778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</w:tr>
      <w:tr w:rsidR="00EE7AAF" w:rsidRPr="00C56828" w14:paraId="7B8ACDED" w14:textId="77777777" w:rsidTr="00860A82">
        <w:tc>
          <w:tcPr>
            <w:tcW w:w="3567" w:type="dxa"/>
            <w:gridSpan w:val="2"/>
          </w:tcPr>
          <w:p w14:paraId="2DBD8D7D" w14:textId="0E163F53" w:rsidR="00EE7AAF" w:rsidRPr="0076634A" w:rsidRDefault="009740EC" w:rsidP="00EE7AAF">
            <w:pPr>
              <w:rPr>
                <w:rFonts w:asciiTheme="minorBidi" w:hAnsiTheme="minorBidi" w:cstheme="minorBidi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SSI-QF-2K </w:t>
            </w:r>
            <w:r w:rsidRPr="0076634A">
              <w:rPr>
                <w:rFonts w:asciiTheme="minorBidi" w:hAnsiTheme="minorBidi" w:cstheme="minorBidi"/>
                <w:szCs w:val="20"/>
              </w:rPr>
              <w:t>Supplier and Material certificates</w:t>
            </w:r>
            <w:r>
              <w:rPr>
                <w:rFonts w:asciiTheme="minorBidi" w:hAnsiTheme="minorBidi" w:cstheme="minorBidi"/>
                <w:szCs w:val="20"/>
              </w:rPr>
              <w:t>/ datasheets</w:t>
            </w:r>
          </w:p>
        </w:tc>
        <w:tc>
          <w:tcPr>
            <w:tcW w:w="1266" w:type="dxa"/>
          </w:tcPr>
          <w:p w14:paraId="481F5A14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266" w:type="dxa"/>
          </w:tcPr>
          <w:p w14:paraId="5BE9C51B" w14:textId="2CFEDADF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857" w:type="dxa"/>
          </w:tcPr>
          <w:p w14:paraId="323B8EB3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2377" w:type="dxa"/>
          </w:tcPr>
          <w:p w14:paraId="31DE4677" w14:textId="23C53B92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t>Supplier and Material certificates</w:t>
            </w:r>
            <w:r>
              <w:rPr>
                <w:rFonts w:asciiTheme="minorBidi" w:hAnsiTheme="minorBidi" w:cstheme="minorBidi"/>
                <w:szCs w:val="20"/>
              </w:rPr>
              <w:t>/ datasheets</w:t>
            </w:r>
          </w:p>
        </w:tc>
        <w:tc>
          <w:tcPr>
            <w:tcW w:w="4546" w:type="dxa"/>
          </w:tcPr>
          <w:p w14:paraId="6F06B73E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</w:tr>
      <w:tr w:rsidR="00EE7AAF" w:rsidRPr="00C56828" w14:paraId="5D060947" w14:textId="77777777" w:rsidTr="00860A82">
        <w:tc>
          <w:tcPr>
            <w:tcW w:w="3567" w:type="dxa"/>
            <w:gridSpan w:val="2"/>
          </w:tcPr>
          <w:p w14:paraId="0D37701D" w14:textId="3FEA67DA" w:rsidR="00EE7AAF" w:rsidRPr="0076634A" w:rsidRDefault="008709B0" w:rsidP="00EE7AAF">
            <w:pPr>
              <w:rPr>
                <w:rFonts w:asciiTheme="minorBidi" w:hAnsiTheme="minorBidi" w:cstheme="minorBidi"/>
                <w:szCs w:val="20"/>
              </w:rPr>
            </w:pPr>
            <w:r w:rsidRPr="008709B0">
              <w:rPr>
                <w:rFonts w:asciiTheme="minorBidi" w:hAnsiTheme="minorBidi" w:cstheme="minorBidi"/>
                <w:szCs w:val="20"/>
              </w:rPr>
              <w:t>SSI-QF-14E</w:t>
            </w:r>
            <w:r>
              <w:rPr>
                <w:rFonts w:asciiTheme="minorBidi" w:hAnsiTheme="minorBidi" w:cstheme="minorBidi"/>
                <w:szCs w:val="20"/>
              </w:rPr>
              <w:t xml:space="preserve"> Labels</w:t>
            </w:r>
          </w:p>
        </w:tc>
        <w:tc>
          <w:tcPr>
            <w:tcW w:w="1266" w:type="dxa"/>
          </w:tcPr>
          <w:p w14:paraId="364EFA06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266" w:type="dxa"/>
          </w:tcPr>
          <w:p w14:paraId="22D4BAD0" w14:textId="75CF8C86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857" w:type="dxa"/>
          </w:tcPr>
          <w:p w14:paraId="560F92D4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2377" w:type="dxa"/>
          </w:tcPr>
          <w:p w14:paraId="2E80C3FB" w14:textId="43042B76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t>Device labels</w:t>
            </w:r>
            <w:r w:rsidR="008709B0">
              <w:rPr>
                <w:rFonts w:asciiTheme="minorBidi" w:hAnsiTheme="minorBidi" w:cstheme="minorBidi"/>
                <w:szCs w:val="20"/>
              </w:rPr>
              <w:t xml:space="preserve"> including  serial numbers, packaging, hook up cards</w:t>
            </w:r>
            <w:r w:rsidR="00033620">
              <w:rPr>
                <w:rFonts w:asciiTheme="minorBidi" w:hAnsiTheme="minorBidi" w:cstheme="minorBidi"/>
                <w:szCs w:val="20"/>
              </w:rPr>
              <w:t xml:space="preserve">, </w:t>
            </w:r>
            <w:r w:rsidR="00033620">
              <w:rPr>
                <w:rFonts w:asciiTheme="minorBidi" w:hAnsiTheme="minorBidi" w:cstheme="minorBidi"/>
              </w:rPr>
              <w:t>p</w:t>
            </w:r>
            <w:r w:rsidR="00033620" w:rsidRPr="0076634A">
              <w:rPr>
                <w:rFonts w:asciiTheme="minorBidi" w:hAnsiTheme="minorBidi" w:cstheme="minorBidi"/>
              </w:rPr>
              <w:t>roduct brochures, component cards</w:t>
            </w:r>
          </w:p>
        </w:tc>
        <w:tc>
          <w:tcPr>
            <w:tcW w:w="4546" w:type="dxa"/>
          </w:tcPr>
          <w:p w14:paraId="1CEB3C6B" w14:textId="6EEA59DE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</w:tr>
      <w:tr w:rsidR="00EE7AAF" w:rsidRPr="00C56828" w14:paraId="758EE0EB" w14:textId="77777777" w:rsidTr="00860A82">
        <w:tc>
          <w:tcPr>
            <w:tcW w:w="3567" w:type="dxa"/>
            <w:gridSpan w:val="2"/>
          </w:tcPr>
          <w:p w14:paraId="276FA571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266" w:type="dxa"/>
          </w:tcPr>
          <w:p w14:paraId="22E4D881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266" w:type="dxa"/>
          </w:tcPr>
          <w:p w14:paraId="012AAF08" w14:textId="34D322A5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857" w:type="dxa"/>
          </w:tcPr>
          <w:p w14:paraId="5D896440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2377" w:type="dxa"/>
          </w:tcPr>
          <w:p w14:paraId="7AD7DABE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4546" w:type="dxa"/>
          </w:tcPr>
          <w:p w14:paraId="45EF9B1E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</w:tr>
      <w:tr w:rsidR="00EE7AAF" w:rsidRPr="00C56828" w14:paraId="6C0EF562" w14:textId="39A74C93" w:rsidTr="00860A82">
        <w:tc>
          <w:tcPr>
            <w:tcW w:w="3567" w:type="dxa"/>
            <w:gridSpan w:val="2"/>
          </w:tcPr>
          <w:p w14:paraId="07FB8355" w14:textId="2683033F" w:rsidR="00EE7AAF" w:rsidRPr="0076634A" w:rsidRDefault="008709B0" w:rsidP="00EE7AAF">
            <w:pPr>
              <w:rPr>
                <w:rFonts w:asciiTheme="minorBidi" w:hAnsiTheme="minorBidi" w:cstheme="minorBidi"/>
                <w:szCs w:val="20"/>
              </w:rPr>
            </w:pPr>
            <w:r>
              <w:rPr>
                <w:rFonts w:asciiTheme="minorBidi" w:hAnsiTheme="minorBidi" w:cstheme="minorBidi"/>
                <w:szCs w:val="20"/>
              </w:rPr>
              <w:t>SSI-QI-3I Assembly procedure</w:t>
            </w:r>
          </w:p>
        </w:tc>
        <w:tc>
          <w:tcPr>
            <w:tcW w:w="1266" w:type="dxa"/>
          </w:tcPr>
          <w:p w14:paraId="393A6DF5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266" w:type="dxa"/>
          </w:tcPr>
          <w:p w14:paraId="56EA0D59" w14:textId="4052880F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t>nnn-90 to nnn-99</w:t>
            </w:r>
          </w:p>
        </w:tc>
        <w:tc>
          <w:tcPr>
            <w:tcW w:w="1857" w:type="dxa"/>
          </w:tcPr>
          <w:p w14:paraId="5A432F67" w14:textId="78DD8C29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t>reserved for Stand</w:t>
            </w:r>
            <w:r>
              <w:rPr>
                <w:rFonts w:asciiTheme="minorBidi" w:hAnsiTheme="minorBidi" w:cstheme="minorBidi"/>
                <w:szCs w:val="20"/>
              </w:rPr>
              <w:t>ard</w:t>
            </w:r>
            <w:r w:rsidRPr="0076634A">
              <w:rPr>
                <w:rFonts w:asciiTheme="minorBidi" w:hAnsiTheme="minorBidi" w:cstheme="minorBidi"/>
                <w:szCs w:val="20"/>
              </w:rPr>
              <w:t xml:space="preserve"> Work Instructions</w:t>
            </w:r>
          </w:p>
          <w:p w14:paraId="73317125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2377" w:type="dxa"/>
          </w:tcPr>
          <w:p w14:paraId="725D753E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4546" w:type="dxa"/>
          </w:tcPr>
          <w:p w14:paraId="6ABE0C67" w14:textId="61C971ED" w:rsidR="00EE7AAF" w:rsidRPr="0076634A" w:rsidRDefault="00EE7AAF" w:rsidP="008709B0">
            <w:pPr>
              <w:rPr>
                <w:rFonts w:asciiTheme="minorBidi" w:hAnsiTheme="minorBidi" w:cstheme="minorBidi"/>
                <w:szCs w:val="20"/>
              </w:rPr>
            </w:pPr>
            <w:r>
              <w:rPr>
                <w:rFonts w:asciiTheme="minorBidi" w:hAnsiTheme="minorBidi" w:cstheme="minorBidi"/>
                <w:szCs w:val="20"/>
              </w:rPr>
              <w:t xml:space="preserve">Programming, </w:t>
            </w:r>
            <w:r w:rsidRPr="0076634A">
              <w:rPr>
                <w:rFonts w:asciiTheme="minorBidi" w:hAnsiTheme="minorBidi" w:cstheme="minorBidi"/>
                <w:szCs w:val="20"/>
              </w:rPr>
              <w:t xml:space="preserve">Production, assembly, </w:t>
            </w:r>
          </w:p>
        </w:tc>
      </w:tr>
      <w:tr w:rsidR="008709B0" w:rsidRPr="00C56828" w14:paraId="2485EFE5" w14:textId="77777777" w:rsidTr="00860A82">
        <w:tc>
          <w:tcPr>
            <w:tcW w:w="3567" w:type="dxa"/>
            <w:gridSpan w:val="2"/>
          </w:tcPr>
          <w:p w14:paraId="114260FA" w14:textId="078FCBEA" w:rsidR="008709B0" w:rsidRDefault="008709B0" w:rsidP="008709B0">
            <w:pPr>
              <w:rPr>
                <w:rFonts w:asciiTheme="minorBidi" w:hAnsiTheme="minorBidi" w:cstheme="minorBidi"/>
                <w:szCs w:val="20"/>
              </w:rPr>
            </w:pPr>
            <w:r>
              <w:rPr>
                <w:rFonts w:asciiTheme="minorBidi" w:hAnsiTheme="minorBidi" w:cstheme="minorBidi"/>
                <w:szCs w:val="20"/>
              </w:rPr>
              <w:t>SSI-QF-12A Packaging</w:t>
            </w:r>
          </w:p>
        </w:tc>
        <w:tc>
          <w:tcPr>
            <w:tcW w:w="1266" w:type="dxa"/>
          </w:tcPr>
          <w:p w14:paraId="3A8F1516" w14:textId="77777777" w:rsidR="008709B0" w:rsidRPr="0076634A" w:rsidRDefault="008709B0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266" w:type="dxa"/>
          </w:tcPr>
          <w:p w14:paraId="1E28C4A9" w14:textId="77777777" w:rsidR="008709B0" w:rsidRPr="0076634A" w:rsidRDefault="008709B0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857" w:type="dxa"/>
          </w:tcPr>
          <w:p w14:paraId="1D0D4ECE" w14:textId="77777777" w:rsidR="008709B0" w:rsidRPr="0076634A" w:rsidRDefault="008709B0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2377" w:type="dxa"/>
          </w:tcPr>
          <w:p w14:paraId="2294EC49" w14:textId="77777777" w:rsidR="008709B0" w:rsidRPr="0076634A" w:rsidRDefault="008709B0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4546" w:type="dxa"/>
          </w:tcPr>
          <w:p w14:paraId="46396FE1" w14:textId="02092A9A" w:rsidR="008709B0" w:rsidRDefault="008709B0" w:rsidP="00EE7AAF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t>packaging</w:t>
            </w:r>
          </w:p>
        </w:tc>
      </w:tr>
      <w:tr w:rsidR="00EE7AAF" w:rsidRPr="00C56828" w14:paraId="4B40C1F0" w14:textId="77777777" w:rsidTr="00860A82">
        <w:tc>
          <w:tcPr>
            <w:tcW w:w="3567" w:type="dxa"/>
            <w:gridSpan w:val="2"/>
          </w:tcPr>
          <w:p w14:paraId="4E23646B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  <w:r w:rsidRPr="0076634A">
              <w:rPr>
                <w:rFonts w:asciiTheme="minorBidi" w:hAnsiTheme="minorBidi" w:cstheme="minorBidi"/>
                <w:lang w:val="en-GB"/>
              </w:rPr>
              <w:t>SSI-QF-14B Labelling Approval Form</w:t>
            </w:r>
          </w:p>
        </w:tc>
        <w:tc>
          <w:tcPr>
            <w:tcW w:w="1266" w:type="dxa"/>
          </w:tcPr>
          <w:p w14:paraId="3B76FA2F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1266" w:type="dxa"/>
          </w:tcPr>
          <w:p w14:paraId="3ED03D87" w14:textId="119926ED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1857" w:type="dxa"/>
          </w:tcPr>
          <w:p w14:paraId="55D54A05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2377" w:type="dxa"/>
          </w:tcPr>
          <w:p w14:paraId="728583D2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4546" w:type="dxa"/>
          </w:tcPr>
          <w:p w14:paraId="071EFF9C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</w:tr>
      <w:tr w:rsidR="00EE7AAF" w:rsidRPr="00C56828" w14:paraId="4EDB9C57" w14:textId="77777777" w:rsidTr="00860A82">
        <w:tc>
          <w:tcPr>
            <w:tcW w:w="3567" w:type="dxa"/>
            <w:gridSpan w:val="2"/>
          </w:tcPr>
          <w:p w14:paraId="0E5CEBDB" w14:textId="753F2C6A" w:rsidR="00EE7AAF" w:rsidRPr="0076634A" w:rsidRDefault="008709B0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  <w:r>
              <w:rPr>
                <w:rFonts w:asciiTheme="minorBidi" w:hAnsiTheme="minorBidi" w:cstheme="minorBidi"/>
                <w:lang w:val="en-GB"/>
              </w:rPr>
              <w:t>SSI-QF-14F Instructions for use</w:t>
            </w:r>
          </w:p>
        </w:tc>
        <w:tc>
          <w:tcPr>
            <w:tcW w:w="1266" w:type="dxa"/>
          </w:tcPr>
          <w:p w14:paraId="734394E8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1266" w:type="dxa"/>
          </w:tcPr>
          <w:p w14:paraId="1DD0F7F8" w14:textId="5E68BDBB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  <w:r w:rsidRPr="0076634A">
              <w:rPr>
                <w:rFonts w:asciiTheme="minorBidi" w:hAnsiTheme="minorBidi" w:cstheme="minorBidi"/>
                <w:lang w:val="en-GB"/>
              </w:rPr>
              <w:t>nn0-100</w:t>
            </w:r>
          </w:p>
        </w:tc>
        <w:tc>
          <w:tcPr>
            <w:tcW w:w="1857" w:type="dxa"/>
          </w:tcPr>
          <w:p w14:paraId="74C59C8A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t>Instructions for Use</w:t>
            </w:r>
          </w:p>
          <w:p w14:paraId="5C1343DB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2377" w:type="dxa"/>
          </w:tcPr>
          <w:p w14:paraId="6A1F0DC9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4546" w:type="dxa"/>
          </w:tcPr>
          <w:p w14:paraId="4460C112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t>In various languages</w:t>
            </w:r>
          </w:p>
        </w:tc>
      </w:tr>
      <w:tr w:rsidR="00EE7AAF" w:rsidRPr="00C56828" w14:paraId="7C2FC7D7" w14:textId="77777777" w:rsidTr="00860A82">
        <w:tc>
          <w:tcPr>
            <w:tcW w:w="3567" w:type="dxa"/>
            <w:gridSpan w:val="2"/>
          </w:tcPr>
          <w:p w14:paraId="5A099669" w14:textId="00FF763B" w:rsidR="00EE7AAF" w:rsidRPr="0076634A" w:rsidRDefault="008709B0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  <w:r>
              <w:rPr>
                <w:rFonts w:asciiTheme="minorBidi" w:hAnsiTheme="minorBidi" w:cstheme="minorBidi"/>
                <w:lang w:val="en-GB"/>
              </w:rPr>
              <w:t>SSI-QF-14G Change log for instructions for use</w:t>
            </w:r>
          </w:p>
        </w:tc>
        <w:tc>
          <w:tcPr>
            <w:tcW w:w="1266" w:type="dxa"/>
          </w:tcPr>
          <w:p w14:paraId="641E209F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1266" w:type="dxa"/>
          </w:tcPr>
          <w:p w14:paraId="3CDC2E0F" w14:textId="02B490A8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1857" w:type="dxa"/>
          </w:tcPr>
          <w:p w14:paraId="65DFCF36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2377" w:type="dxa"/>
          </w:tcPr>
          <w:p w14:paraId="561D3BAF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t>Change log for IFU</w:t>
            </w:r>
          </w:p>
        </w:tc>
        <w:tc>
          <w:tcPr>
            <w:tcW w:w="4546" w:type="dxa"/>
          </w:tcPr>
          <w:p w14:paraId="3A878616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</w:tr>
      <w:tr w:rsidR="00EE7AAF" w:rsidRPr="00C56828" w14:paraId="64C745AC" w14:textId="77777777" w:rsidTr="00860A82">
        <w:tc>
          <w:tcPr>
            <w:tcW w:w="3567" w:type="dxa"/>
            <w:gridSpan w:val="2"/>
          </w:tcPr>
          <w:p w14:paraId="7FAA126D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  <w:r w:rsidRPr="0076634A">
              <w:rPr>
                <w:rFonts w:asciiTheme="minorBidi" w:hAnsiTheme="minorBidi" w:cstheme="minorBidi"/>
                <w:lang w:val="en-GB"/>
              </w:rPr>
              <w:t>SSI-QF-14C Instructions for Use Checklist</w:t>
            </w:r>
          </w:p>
        </w:tc>
        <w:tc>
          <w:tcPr>
            <w:tcW w:w="1266" w:type="dxa"/>
          </w:tcPr>
          <w:p w14:paraId="661B1875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1266" w:type="dxa"/>
          </w:tcPr>
          <w:p w14:paraId="3A91D78F" w14:textId="1E094EA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1857" w:type="dxa"/>
          </w:tcPr>
          <w:p w14:paraId="08075B73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2377" w:type="dxa"/>
          </w:tcPr>
          <w:p w14:paraId="1D4BFDBB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4546" w:type="dxa"/>
          </w:tcPr>
          <w:p w14:paraId="0751B632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</w:tr>
      <w:tr w:rsidR="00EE7AAF" w:rsidRPr="00C56828" w14:paraId="7EEDA1FE" w14:textId="77777777" w:rsidTr="00860A82">
        <w:tc>
          <w:tcPr>
            <w:tcW w:w="3567" w:type="dxa"/>
            <w:gridSpan w:val="2"/>
          </w:tcPr>
          <w:p w14:paraId="323E3FC1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lastRenderedPageBreak/>
              <w:t>SSI-QF-10C Design Review</w:t>
            </w:r>
          </w:p>
        </w:tc>
        <w:tc>
          <w:tcPr>
            <w:tcW w:w="1266" w:type="dxa"/>
          </w:tcPr>
          <w:p w14:paraId="112274CB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266" w:type="dxa"/>
          </w:tcPr>
          <w:p w14:paraId="192099BF" w14:textId="38863EC2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857" w:type="dxa"/>
          </w:tcPr>
          <w:p w14:paraId="12B6E492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2377" w:type="dxa"/>
          </w:tcPr>
          <w:p w14:paraId="0D6B60A7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4546" w:type="dxa"/>
          </w:tcPr>
          <w:p w14:paraId="6B678F34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</w:tr>
      <w:tr w:rsidR="00EE7AAF" w:rsidRPr="004023F9" w14:paraId="4D597794" w14:textId="77777777" w:rsidTr="00860A82">
        <w:tc>
          <w:tcPr>
            <w:tcW w:w="1266" w:type="dxa"/>
            <w:shd w:val="clear" w:color="auto" w:fill="E7E6E6" w:themeFill="background2"/>
          </w:tcPr>
          <w:p w14:paraId="4EC8C1DD" w14:textId="77777777" w:rsidR="00EE7AAF" w:rsidRPr="005F6EF5" w:rsidRDefault="00EE7AAF" w:rsidP="00EE7AA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Style w:val="None"/>
                <w:b/>
                <w:bCs/>
              </w:rPr>
            </w:pPr>
          </w:p>
        </w:tc>
        <w:tc>
          <w:tcPr>
            <w:tcW w:w="13613" w:type="dxa"/>
            <w:gridSpan w:val="6"/>
            <w:shd w:val="clear" w:color="auto" w:fill="E7E6E6" w:themeFill="background2"/>
          </w:tcPr>
          <w:p w14:paraId="20573A04" w14:textId="00962309" w:rsidR="00EE7AAF" w:rsidRPr="004023F9" w:rsidRDefault="00EE7AAF" w:rsidP="00EE7AAF">
            <w:pPr>
              <w:pStyle w:val="Body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Style w:val="None"/>
                <w:b/>
                <w:bCs/>
                <w:sz w:val="22"/>
                <w:szCs w:val="22"/>
              </w:rPr>
            </w:pPr>
            <w:r w:rsidRPr="005F6EF5">
              <w:rPr>
                <w:rStyle w:val="None"/>
                <w:b/>
                <w:bCs/>
              </w:rPr>
              <w:t>Design Verification Phase</w:t>
            </w:r>
          </w:p>
        </w:tc>
      </w:tr>
      <w:tr w:rsidR="00EE7AAF" w:rsidRPr="00C56828" w14:paraId="61064A51" w14:textId="1E53F412" w:rsidTr="00860A82">
        <w:tc>
          <w:tcPr>
            <w:tcW w:w="3567" w:type="dxa"/>
            <w:gridSpan w:val="2"/>
          </w:tcPr>
          <w:p w14:paraId="05B08C62" w14:textId="2A8B6C99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t xml:space="preserve">SSI-QF-10I Test Procedure </w:t>
            </w:r>
          </w:p>
        </w:tc>
        <w:tc>
          <w:tcPr>
            <w:tcW w:w="1266" w:type="dxa"/>
          </w:tcPr>
          <w:p w14:paraId="5ED3BCBE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266" w:type="dxa"/>
          </w:tcPr>
          <w:p w14:paraId="05854C12" w14:textId="06C2160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857" w:type="dxa"/>
          </w:tcPr>
          <w:p w14:paraId="6E47D736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2377" w:type="dxa"/>
          </w:tcPr>
          <w:p w14:paraId="54FA0798" w14:textId="2DFAA591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4546" w:type="dxa"/>
          </w:tcPr>
          <w:p w14:paraId="3C71422E" w14:textId="2C2C1F8B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t>Mechanical tests, electrical tests, safety tests, transport tests, biological tests</w:t>
            </w:r>
            <w:r w:rsidR="00033620">
              <w:rPr>
                <w:rFonts w:asciiTheme="minorBidi" w:hAnsiTheme="minorBidi" w:cstheme="minorBidi"/>
                <w:szCs w:val="20"/>
              </w:rPr>
              <w:t>, 60601 tests</w:t>
            </w:r>
          </w:p>
        </w:tc>
      </w:tr>
      <w:tr w:rsidR="00EE7AAF" w:rsidRPr="00C56828" w14:paraId="092C0840" w14:textId="67612AD9" w:rsidTr="00860A82">
        <w:tc>
          <w:tcPr>
            <w:tcW w:w="3567" w:type="dxa"/>
            <w:gridSpan w:val="2"/>
          </w:tcPr>
          <w:p w14:paraId="0FAD5F41" w14:textId="11101B6F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266" w:type="dxa"/>
          </w:tcPr>
          <w:p w14:paraId="07182683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266" w:type="dxa"/>
          </w:tcPr>
          <w:p w14:paraId="721C56A8" w14:textId="3ED18640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857" w:type="dxa"/>
          </w:tcPr>
          <w:p w14:paraId="07E0CEF9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2377" w:type="dxa"/>
          </w:tcPr>
          <w:p w14:paraId="45E7EF56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4546" w:type="dxa"/>
          </w:tcPr>
          <w:p w14:paraId="47772FC4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</w:tr>
      <w:tr w:rsidR="00EE7AAF" w:rsidRPr="00C56828" w14:paraId="066E8CAA" w14:textId="72009678" w:rsidTr="00860A82">
        <w:tc>
          <w:tcPr>
            <w:tcW w:w="3567" w:type="dxa"/>
            <w:gridSpan w:val="2"/>
          </w:tcPr>
          <w:p w14:paraId="61DD6B69" w14:textId="15330749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t>SSI-QF-20E Software Test Protocol</w:t>
            </w:r>
          </w:p>
        </w:tc>
        <w:tc>
          <w:tcPr>
            <w:tcW w:w="1266" w:type="dxa"/>
          </w:tcPr>
          <w:p w14:paraId="011CE41D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266" w:type="dxa"/>
          </w:tcPr>
          <w:p w14:paraId="3A5F993C" w14:textId="448A1A39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857" w:type="dxa"/>
          </w:tcPr>
          <w:p w14:paraId="17576413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2377" w:type="dxa"/>
          </w:tcPr>
          <w:p w14:paraId="4BE1AB61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4546" w:type="dxa"/>
          </w:tcPr>
          <w:p w14:paraId="68251F0C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</w:tr>
      <w:tr w:rsidR="00EE7AAF" w:rsidRPr="00C56828" w14:paraId="41DB282F" w14:textId="65FCE5A8" w:rsidTr="00860A82">
        <w:tc>
          <w:tcPr>
            <w:tcW w:w="3567" w:type="dxa"/>
            <w:gridSpan w:val="2"/>
          </w:tcPr>
          <w:p w14:paraId="5A17105A" w14:textId="7E4B08E9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t>SSI-QF-20F Software Test Report</w:t>
            </w:r>
          </w:p>
        </w:tc>
        <w:tc>
          <w:tcPr>
            <w:tcW w:w="1266" w:type="dxa"/>
          </w:tcPr>
          <w:p w14:paraId="461B3B02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266" w:type="dxa"/>
          </w:tcPr>
          <w:p w14:paraId="418F290A" w14:textId="4C67D31F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857" w:type="dxa"/>
          </w:tcPr>
          <w:p w14:paraId="371C8B52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2377" w:type="dxa"/>
          </w:tcPr>
          <w:p w14:paraId="4BCC4C49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4546" w:type="dxa"/>
          </w:tcPr>
          <w:p w14:paraId="6C9CBDF8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</w:tr>
      <w:tr w:rsidR="00EE7AAF" w:rsidRPr="00C56828" w14:paraId="103265AB" w14:textId="11EED655" w:rsidTr="00860A82">
        <w:tc>
          <w:tcPr>
            <w:tcW w:w="3567" w:type="dxa"/>
            <w:gridSpan w:val="2"/>
          </w:tcPr>
          <w:p w14:paraId="4D09E8BC" w14:textId="6D30B6A4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t>SSI-QF-20H Software Maintenance Report</w:t>
            </w:r>
          </w:p>
        </w:tc>
        <w:tc>
          <w:tcPr>
            <w:tcW w:w="1266" w:type="dxa"/>
          </w:tcPr>
          <w:p w14:paraId="0C21DD00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266" w:type="dxa"/>
          </w:tcPr>
          <w:p w14:paraId="3A959645" w14:textId="1DB38C80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857" w:type="dxa"/>
          </w:tcPr>
          <w:p w14:paraId="308F1860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2377" w:type="dxa"/>
          </w:tcPr>
          <w:p w14:paraId="1FB9E238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4546" w:type="dxa"/>
          </w:tcPr>
          <w:p w14:paraId="6E7D6F7E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</w:tr>
      <w:tr w:rsidR="00EE7AAF" w:rsidRPr="00C56828" w14:paraId="056E8443" w14:textId="4DDDBAD3" w:rsidTr="00860A82">
        <w:tc>
          <w:tcPr>
            <w:tcW w:w="3567" w:type="dxa"/>
            <w:gridSpan w:val="2"/>
          </w:tcPr>
          <w:p w14:paraId="07D159CB" w14:textId="02972D01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t>SSI-QF-20K Software Checklist (was SSI-QF-10J)</w:t>
            </w:r>
          </w:p>
        </w:tc>
        <w:tc>
          <w:tcPr>
            <w:tcW w:w="1266" w:type="dxa"/>
          </w:tcPr>
          <w:p w14:paraId="3AF986E6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266" w:type="dxa"/>
          </w:tcPr>
          <w:p w14:paraId="407A1CC3" w14:textId="0A27FBF4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857" w:type="dxa"/>
          </w:tcPr>
          <w:p w14:paraId="2CE71811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2377" w:type="dxa"/>
          </w:tcPr>
          <w:p w14:paraId="59C66C06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4546" w:type="dxa"/>
          </w:tcPr>
          <w:p w14:paraId="5E00C81D" w14:textId="2F869369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</w:tr>
      <w:tr w:rsidR="00EE7AAF" w:rsidRPr="00C56828" w14:paraId="27BF673B" w14:textId="2E35C452" w:rsidTr="00860A82">
        <w:tc>
          <w:tcPr>
            <w:tcW w:w="3567" w:type="dxa"/>
            <w:gridSpan w:val="2"/>
          </w:tcPr>
          <w:p w14:paraId="7BD4A4B3" w14:textId="0C7DFBDC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t>SSI-QF-20L Software Build Numbers Summary of Changes (was SSI-QF-10N)</w:t>
            </w:r>
          </w:p>
        </w:tc>
        <w:tc>
          <w:tcPr>
            <w:tcW w:w="1266" w:type="dxa"/>
          </w:tcPr>
          <w:p w14:paraId="7FAC488F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266" w:type="dxa"/>
          </w:tcPr>
          <w:p w14:paraId="6043266D" w14:textId="11B8F56E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857" w:type="dxa"/>
          </w:tcPr>
          <w:p w14:paraId="7CB46AFD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2377" w:type="dxa"/>
          </w:tcPr>
          <w:p w14:paraId="09F04806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4546" w:type="dxa"/>
          </w:tcPr>
          <w:p w14:paraId="1B725F5D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</w:tr>
      <w:tr w:rsidR="00EE7AAF" w:rsidRPr="00C56828" w14:paraId="065B0913" w14:textId="609AD8BE" w:rsidTr="00860A82">
        <w:tc>
          <w:tcPr>
            <w:tcW w:w="3567" w:type="dxa"/>
            <w:gridSpan w:val="2"/>
          </w:tcPr>
          <w:p w14:paraId="74E8142D" w14:textId="5B3F6AD8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t>SSI-QF-20M Firmware Programmable Part Release (was SSI-QF-10S)</w:t>
            </w:r>
          </w:p>
        </w:tc>
        <w:tc>
          <w:tcPr>
            <w:tcW w:w="1266" w:type="dxa"/>
          </w:tcPr>
          <w:p w14:paraId="3BEA759B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266" w:type="dxa"/>
          </w:tcPr>
          <w:p w14:paraId="5077A9CF" w14:textId="0F68A0B8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t>nnn-95</w:t>
            </w:r>
          </w:p>
        </w:tc>
        <w:tc>
          <w:tcPr>
            <w:tcW w:w="1857" w:type="dxa"/>
          </w:tcPr>
          <w:p w14:paraId="75691F28" w14:textId="5CDD3093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t>PRN (programmable release note)</w:t>
            </w:r>
          </w:p>
          <w:p w14:paraId="3A2D4933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2377" w:type="dxa"/>
          </w:tcPr>
          <w:p w14:paraId="5F83115B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4546" w:type="dxa"/>
          </w:tcPr>
          <w:p w14:paraId="486C6CEA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</w:tr>
      <w:tr w:rsidR="00EE7AAF" w:rsidRPr="00C56828" w14:paraId="4FBA2B85" w14:textId="6F7F2569" w:rsidTr="00860A82">
        <w:tc>
          <w:tcPr>
            <w:tcW w:w="3567" w:type="dxa"/>
            <w:gridSpan w:val="2"/>
          </w:tcPr>
          <w:p w14:paraId="5E25D899" w14:textId="3BFC44B8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t>SSI-QF-20J Software Release Version Control (was SSI-QF-10F)</w:t>
            </w:r>
          </w:p>
        </w:tc>
        <w:tc>
          <w:tcPr>
            <w:tcW w:w="1266" w:type="dxa"/>
          </w:tcPr>
          <w:p w14:paraId="3FB3CEF4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266" w:type="dxa"/>
          </w:tcPr>
          <w:p w14:paraId="6CF36016" w14:textId="2CAE8F14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857" w:type="dxa"/>
          </w:tcPr>
          <w:p w14:paraId="10B3D350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2377" w:type="dxa"/>
          </w:tcPr>
          <w:p w14:paraId="54F0541A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4546" w:type="dxa"/>
          </w:tcPr>
          <w:p w14:paraId="1422D089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</w:tr>
      <w:tr w:rsidR="00EE7AAF" w:rsidRPr="00C56828" w14:paraId="569DD47A" w14:textId="3A1C3DBC" w:rsidTr="00860A82">
        <w:tc>
          <w:tcPr>
            <w:tcW w:w="3567" w:type="dxa"/>
            <w:gridSpan w:val="2"/>
          </w:tcPr>
          <w:p w14:paraId="359CC38E" w14:textId="09BC86ED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t>SSI-QF-20I Software Summary Report</w:t>
            </w:r>
          </w:p>
        </w:tc>
        <w:tc>
          <w:tcPr>
            <w:tcW w:w="1266" w:type="dxa"/>
          </w:tcPr>
          <w:p w14:paraId="454874EB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266" w:type="dxa"/>
          </w:tcPr>
          <w:p w14:paraId="5A06EC23" w14:textId="70173490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857" w:type="dxa"/>
          </w:tcPr>
          <w:p w14:paraId="6CA97E5A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2377" w:type="dxa"/>
          </w:tcPr>
          <w:p w14:paraId="38E6860D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4546" w:type="dxa"/>
          </w:tcPr>
          <w:p w14:paraId="17B079FD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</w:tr>
      <w:tr w:rsidR="00EE7AAF" w:rsidRPr="00C56828" w14:paraId="265262D0" w14:textId="0C9C1D2F" w:rsidTr="00860A82">
        <w:tc>
          <w:tcPr>
            <w:tcW w:w="3567" w:type="dxa"/>
            <w:gridSpan w:val="2"/>
          </w:tcPr>
          <w:p w14:paraId="6D77C1CA" w14:textId="71A18BA0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266" w:type="dxa"/>
          </w:tcPr>
          <w:p w14:paraId="0DFFA5A3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266" w:type="dxa"/>
          </w:tcPr>
          <w:p w14:paraId="1AE21905" w14:textId="07BA37E9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857" w:type="dxa"/>
          </w:tcPr>
          <w:p w14:paraId="539BADFA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2377" w:type="dxa"/>
          </w:tcPr>
          <w:p w14:paraId="7A3BF208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4546" w:type="dxa"/>
          </w:tcPr>
          <w:p w14:paraId="294EF609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</w:tr>
      <w:tr w:rsidR="00EE7AAF" w:rsidRPr="00C56828" w14:paraId="3908BFD7" w14:textId="77777777" w:rsidTr="00860A82">
        <w:tc>
          <w:tcPr>
            <w:tcW w:w="3567" w:type="dxa"/>
            <w:gridSpan w:val="2"/>
          </w:tcPr>
          <w:p w14:paraId="1E32AE03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t>SSI-QF-10P Problem Report Hardware and Software</w:t>
            </w:r>
          </w:p>
        </w:tc>
        <w:tc>
          <w:tcPr>
            <w:tcW w:w="1266" w:type="dxa"/>
          </w:tcPr>
          <w:p w14:paraId="509FBCF4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266" w:type="dxa"/>
          </w:tcPr>
          <w:p w14:paraId="194A6A81" w14:textId="2382165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857" w:type="dxa"/>
          </w:tcPr>
          <w:p w14:paraId="56E4A04B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2377" w:type="dxa"/>
          </w:tcPr>
          <w:p w14:paraId="1BE63763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4546" w:type="dxa"/>
          </w:tcPr>
          <w:p w14:paraId="69E79825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</w:tr>
      <w:tr w:rsidR="00EE7AAF" w:rsidRPr="00C56828" w14:paraId="2D6EBAB1" w14:textId="77777777" w:rsidTr="00860A82">
        <w:tc>
          <w:tcPr>
            <w:tcW w:w="3567" w:type="dxa"/>
            <w:gridSpan w:val="2"/>
          </w:tcPr>
          <w:p w14:paraId="6A7E27FF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lastRenderedPageBreak/>
              <w:t>SSI-QF-10V Research Testing Protocol Template</w:t>
            </w:r>
          </w:p>
        </w:tc>
        <w:tc>
          <w:tcPr>
            <w:tcW w:w="1266" w:type="dxa"/>
          </w:tcPr>
          <w:p w14:paraId="52E848A1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266" w:type="dxa"/>
          </w:tcPr>
          <w:p w14:paraId="04D14A04" w14:textId="1B20C312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857" w:type="dxa"/>
          </w:tcPr>
          <w:p w14:paraId="6C112FE7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2377" w:type="dxa"/>
          </w:tcPr>
          <w:p w14:paraId="6A679073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4546" w:type="dxa"/>
          </w:tcPr>
          <w:p w14:paraId="221D7C66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</w:tr>
      <w:tr w:rsidR="00EE7AAF" w:rsidRPr="00C56828" w14:paraId="24353332" w14:textId="77777777" w:rsidTr="00860A82">
        <w:tc>
          <w:tcPr>
            <w:tcW w:w="3567" w:type="dxa"/>
            <w:gridSpan w:val="2"/>
          </w:tcPr>
          <w:p w14:paraId="7FF696DC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t xml:space="preserve">SSI-QF-10R Design Verification or Validation Protocol </w:t>
            </w:r>
          </w:p>
        </w:tc>
        <w:tc>
          <w:tcPr>
            <w:tcW w:w="1266" w:type="dxa"/>
          </w:tcPr>
          <w:p w14:paraId="41D68611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266" w:type="dxa"/>
          </w:tcPr>
          <w:p w14:paraId="320683D6" w14:textId="34372015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857" w:type="dxa"/>
          </w:tcPr>
          <w:p w14:paraId="3EFC83C8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2377" w:type="dxa"/>
          </w:tcPr>
          <w:p w14:paraId="78585DBA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4546" w:type="dxa"/>
          </w:tcPr>
          <w:p w14:paraId="7110B31C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</w:tr>
      <w:tr w:rsidR="00EE7AAF" w:rsidRPr="00C56828" w14:paraId="43186F90" w14:textId="77777777" w:rsidTr="00860A82">
        <w:tc>
          <w:tcPr>
            <w:tcW w:w="3567" w:type="dxa"/>
            <w:gridSpan w:val="2"/>
          </w:tcPr>
          <w:p w14:paraId="0681FDF9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266" w:type="dxa"/>
          </w:tcPr>
          <w:p w14:paraId="465D2128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266" w:type="dxa"/>
          </w:tcPr>
          <w:p w14:paraId="43F8E717" w14:textId="5DE21C1B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857" w:type="dxa"/>
          </w:tcPr>
          <w:p w14:paraId="3EC62895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2377" w:type="dxa"/>
          </w:tcPr>
          <w:p w14:paraId="530FC40E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4546" w:type="dxa"/>
          </w:tcPr>
          <w:p w14:paraId="1EE12474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</w:tr>
      <w:tr w:rsidR="00EE7AAF" w:rsidRPr="00C56828" w14:paraId="29A2A1D5" w14:textId="29868905" w:rsidTr="00860A82">
        <w:tc>
          <w:tcPr>
            <w:tcW w:w="3567" w:type="dxa"/>
            <w:gridSpan w:val="2"/>
          </w:tcPr>
          <w:p w14:paraId="2AF15901" w14:textId="20F1CD1D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t>SSI-QF-10Q Design Verification or Validation Report</w:t>
            </w:r>
          </w:p>
        </w:tc>
        <w:tc>
          <w:tcPr>
            <w:tcW w:w="1266" w:type="dxa"/>
          </w:tcPr>
          <w:p w14:paraId="5EB89593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266" w:type="dxa"/>
          </w:tcPr>
          <w:p w14:paraId="07F052BC" w14:textId="7DCDE434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857" w:type="dxa"/>
          </w:tcPr>
          <w:p w14:paraId="1ED04113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2377" w:type="dxa"/>
          </w:tcPr>
          <w:p w14:paraId="53CB89D0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4546" w:type="dxa"/>
          </w:tcPr>
          <w:p w14:paraId="4D57C8A4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</w:tr>
      <w:tr w:rsidR="00EE7AAF" w:rsidRPr="00BE5DDD" w14:paraId="139606FA" w14:textId="1420D7EB" w:rsidTr="00860A82">
        <w:tc>
          <w:tcPr>
            <w:tcW w:w="3567" w:type="dxa"/>
            <w:gridSpan w:val="2"/>
          </w:tcPr>
          <w:p w14:paraId="5F27304F" w14:textId="527DB91B" w:rsidR="00EE7AAF" w:rsidRPr="00BE5DDD" w:rsidRDefault="00EE7AAF" w:rsidP="00EE7AAF">
            <w:pPr>
              <w:rPr>
                <w:rFonts w:asciiTheme="minorBidi" w:hAnsiTheme="minorBidi" w:cstheme="minorBidi"/>
                <w:szCs w:val="20"/>
                <w:lang w:val="fr-FR"/>
                <w:rPrChange w:id="69" w:author="James" w:date="2024-05-01T15:36:00Z">
                  <w:rPr>
                    <w:rFonts w:asciiTheme="minorBidi" w:hAnsiTheme="minorBidi" w:cstheme="minorBidi"/>
                    <w:szCs w:val="20"/>
                  </w:rPr>
                </w:rPrChange>
              </w:rPr>
            </w:pPr>
            <w:r w:rsidRPr="00BE5DDD">
              <w:rPr>
                <w:rFonts w:asciiTheme="minorBidi" w:hAnsiTheme="minorBidi" w:cstheme="minorBidi"/>
                <w:szCs w:val="20"/>
                <w:lang w:val="fr-FR"/>
                <w:rPrChange w:id="70" w:author="James" w:date="2024-05-01T15:36:00Z">
                  <w:rPr>
                    <w:rFonts w:asciiTheme="minorBidi" w:hAnsiTheme="minorBidi" w:cstheme="minorBidi"/>
                    <w:szCs w:val="20"/>
                  </w:rPr>
                </w:rPrChange>
              </w:rPr>
              <w:t>SSI-QF-10T MDR Compliance Checklist</w:t>
            </w:r>
          </w:p>
        </w:tc>
        <w:tc>
          <w:tcPr>
            <w:tcW w:w="1266" w:type="dxa"/>
          </w:tcPr>
          <w:p w14:paraId="7837A69A" w14:textId="77777777" w:rsidR="00EE7AAF" w:rsidRPr="00BE5DDD" w:rsidRDefault="00EE7AAF" w:rsidP="00EE7AAF">
            <w:pPr>
              <w:rPr>
                <w:rFonts w:asciiTheme="minorBidi" w:hAnsiTheme="minorBidi" w:cstheme="minorBidi"/>
                <w:szCs w:val="20"/>
                <w:lang w:val="fr-FR"/>
                <w:rPrChange w:id="71" w:author="James" w:date="2024-05-01T15:36:00Z">
                  <w:rPr>
                    <w:rFonts w:asciiTheme="minorBidi" w:hAnsiTheme="minorBidi" w:cstheme="minorBidi"/>
                    <w:szCs w:val="20"/>
                  </w:rPr>
                </w:rPrChange>
              </w:rPr>
            </w:pPr>
          </w:p>
        </w:tc>
        <w:tc>
          <w:tcPr>
            <w:tcW w:w="1266" w:type="dxa"/>
          </w:tcPr>
          <w:p w14:paraId="7D752EEC" w14:textId="6A4F1DD0" w:rsidR="00EE7AAF" w:rsidRPr="00BE5DDD" w:rsidRDefault="00EE7AAF" w:rsidP="00EE7AAF">
            <w:pPr>
              <w:rPr>
                <w:rFonts w:asciiTheme="minorBidi" w:hAnsiTheme="minorBidi" w:cstheme="minorBidi"/>
                <w:szCs w:val="20"/>
                <w:lang w:val="fr-FR"/>
                <w:rPrChange w:id="72" w:author="James" w:date="2024-05-01T15:36:00Z">
                  <w:rPr>
                    <w:rFonts w:asciiTheme="minorBidi" w:hAnsiTheme="minorBidi" w:cstheme="minorBidi"/>
                    <w:szCs w:val="20"/>
                  </w:rPr>
                </w:rPrChange>
              </w:rPr>
            </w:pPr>
          </w:p>
        </w:tc>
        <w:tc>
          <w:tcPr>
            <w:tcW w:w="1857" w:type="dxa"/>
          </w:tcPr>
          <w:p w14:paraId="2EAA642E" w14:textId="77777777" w:rsidR="00EE7AAF" w:rsidRPr="00BE5DDD" w:rsidRDefault="00EE7AAF" w:rsidP="00EE7AAF">
            <w:pPr>
              <w:rPr>
                <w:rFonts w:asciiTheme="minorBidi" w:hAnsiTheme="minorBidi" w:cstheme="minorBidi"/>
                <w:szCs w:val="20"/>
                <w:lang w:val="fr-FR"/>
                <w:rPrChange w:id="73" w:author="James" w:date="2024-05-01T15:36:00Z">
                  <w:rPr>
                    <w:rFonts w:asciiTheme="minorBidi" w:hAnsiTheme="minorBidi" w:cstheme="minorBidi"/>
                    <w:szCs w:val="20"/>
                  </w:rPr>
                </w:rPrChange>
              </w:rPr>
            </w:pPr>
          </w:p>
        </w:tc>
        <w:tc>
          <w:tcPr>
            <w:tcW w:w="2377" w:type="dxa"/>
          </w:tcPr>
          <w:p w14:paraId="4C329BE7" w14:textId="77777777" w:rsidR="00EE7AAF" w:rsidRPr="00BE5DDD" w:rsidRDefault="00EE7AAF" w:rsidP="00EE7AAF">
            <w:pPr>
              <w:rPr>
                <w:rFonts w:asciiTheme="minorBidi" w:hAnsiTheme="minorBidi" w:cstheme="minorBidi"/>
                <w:szCs w:val="20"/>
                <w:lang w:val="fr-FR"/>
                <w:rPrChange w:id="74" w:author="James" w:date="2024-05-01T15:36:00Z">
                  <w:rPr>
                    <w:rFonts w:asciiTheme="minorBidi" w:hAnsiTheme="minorBidi" w:cstheme="minorBidi"/>
                    <w:szCs w:val="20"/>
                  </w:rPr>
                </w:rPrChange>
              </w:rPr>
            </w:pPr>
          </w:p>
        </w:tc>
        <w:tc>
          <w:tcPr>
            <w:tcW w:w="4546" w:type="dxa"/>
          </w:tcPr>
          <w:p w14:paraId="450D4BD7" w14:textId="77777777" w:rsidR="00EE7AAF" w:rsidRPr="00BE5DDD" w:rsidRDefault="00EE7AAF" w:rsidP="00EE7AAF">
            <w:pPr>
              <w:rPr>
                <w:rFonts w:asciiTheme="minorBidi" w:hAnsiTheme="minorBidi" w:cstheme="minorBidi"/>
                <w:szCs w:val="20"/>
                <w:lang w:val="fr-FR"/>
                <w:rPrChange w:id="75" w:author="James" w:date="2024-05-01T15:36:00Z">
                  <w:rPr>
                    <w:rFonts w:asciiTheme="minorBidi" w:hAnsiTheme="minorBidi" w:cstheme="minorBidi"/>
                    <w:szCs w:val="20"/>
                  </w:rPr>
                </w:rPrChange>
              </w:rPr>
            </w:pPr>
          </w:p>
        </w:tc>
      </w:tr>
      <w:tr w:rsidR="00EE7AAF" w:rsidRPr="00C56828" w14:paraId="4879C024" w14:textId="10DD4497" w:rsidTr="00860A82">
        <w:tc>
          <w:tcPr>
            <w:tcW w:w="3567" w:type="dxa"/>
            <w:gridSpan w:val="2"/>
          </w:tcPr>
          <w:p w14:paraId="7D966661" w14:textId="1312FBA1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t>SSI-QF-10U DHF Verification</w:t>
            </w:r>
          </w:p>
        </w:tc>
        <w:tc>
          <w:tcPr>
            <w:tcW w:w="1266" w:type="dxa"/>
          </w:tcPr>
          <w:p w14:paraId="22460182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266" w:type="dxa"/>
          </w:tcPr>
          <w:p w14:paraId="0DE294F9" w14:textId="09FF4D52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857" w:type="dxa"/>
          </w:tcPr>
          <w:p w14:paraId="686F7BCD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2377" w:type="dxa"/>
          </w:tcPr>
          <w:p w14:paraId="5EC3950C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4546" w:type="dxa"/>
          </w:tcPr>
          <w:p w14:paraId="2527C525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</w:tr>
      <w:tr w:rsidR="00EE7AAF" w:rsidRPr="00C56828" w14:paraId="4863C054" w14:textId="5A66AFFE" w:rsidTr="00860A82">
        <w:tc>
          <w:tcPr>
            <w:tcW w:w="3567" w:type="dxa"/>
            <w:gridSpan w:val="2"/>
          </w:tcPr>
          <w:p w14:paraId="7E20B8F0" w14:textId="36681C22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  <w:r w:rsidRPr="0076634A">
              <w:rPr>
                <w:rFonts w:asciiTheme="minorBidi" w:hAnsiTheme="minorBidi" w:cstheme="minorBidi"/>
                <w:lang w:val="en-GB"/>
              </w:rPr>
              <w:t>SSI-QF-14A Labelling Development and Verification Checklist (MDR)</w:t>
            </w:r>
          </w:p>
        </w:tc>
        <w:tc>
          <w:tcPr>
            <w:tcW w:w="1266" w:type="dxa"/>
          </w:tcPr>
          <w:p w14:paraId="139127DE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1266" w:type="dxa"/>
          </w:tcPr>
          <w:p w14:paraId="781AF0F7" w14:textId="72B48CF9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1857" w:type="dxa"/>
          </w:tcPr>
          <w:p w14:paraId="655035E6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2377" w:type="dxa"/>
          </w:tcPr>
          <w:p w14:paraId="224E485F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4546" w:type="dxa"/>
          </w:tcPr>
          <w:p w14:paraId="10B5ED20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</w:tr>
      <w:tr w:rsidR="00EE7AAF" w:rsidRPr="00C56828" w14:paraId="2895E60E" w14:textId="77777777" w:rsidTr="00860A82">
        <w:tc>
          <w:tcPr>
            <w:tcW w:w="3567" w:type="dxa"/>
            <w:gridSpan w:val="2"/>
          </w:tcPr>
          <w:p w14:paraId="602AF97C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t>SSI-QF-10C Design Review</w:t>
            </w:r>
          </w:p>
        </w:tc>
        <w:tc>
          <w:tcPr>
            <w:tcW w:w="1266" w:type="dxa"/>
          </w:tcPr>
          <w:p w14:paraId="6E48C96E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266" w:type="dxa"/>
          </w:tcPr>
          <w:p w14:paraId="6BB1F664" w14:textId="42B3296B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857" w:type="dxa"/>
          </w:tcPr>
          <w:p w14:paraId="25464D32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2377" w:type="dxa"/>
          </w:tcPr>
          <w:p w14:paraId="150C3C2D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4546" w:type="dxa"/>
          </w:tcPr>
          <w:p w14:paraId="116D48FE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</w:tr>
      <w:tr w:rsidR="00EE7AAF" w:rsidRPr="004023F9" w14:paraId="19A66B24" w14:textId="77777777" w:rsidTr="00860A82">
        <w:tc>
          <w:tcPr>
            <w:tcW w:w="1266" w:type="dxa"/>
            <w:shd w:val="clear" w:color="auto" w:fill="E7E6E6" w:themeFill="background2"/>
          </w:tcPr>
          <w:p w14:paraId="1F883C56" w14:textId="77777777" w:rsidR="00EE7AAF" w:rsidRPr="005F6EF5" w:rsidRDefault="00EE7AAF" w:rsidP="00EE7AA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Style w:val="None"/>
                <w:b/>
                <w:bCs/>
              </w:rPr>
            </w:pPr>
          </w:p>
        </w:tc>
        <w:tc>
          <w:tcPr>
            <w:tcW w:w="13613" w:type="dxa"/>
            <w:gridSpan w:val="6"/>
            <w:shd w:val="clear" w:color="auto" w:fill="E7E6E6" w:themeFill="background2"/>
          </w:tcPr>
          <w:p w14:paraId="7E0B7C24" w14:textId="47672E51" w:rsidR="00EE7AAF" w:rsidRPr="004023F9" w:rsidRDefault="00EE7AAF" w:rsidP="00EE7AAF">
            <w:pPr>
              <w:pStyle w:val="Body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Style w:val="None"/>
                <w:b/>
                <w:bCs/>
                <w:sz w:val="22"/>
                <w:szCs w:val="22"/>
              </w:rPr>
            </w:pPr>
            <w:r w:rsidRPr="005F6EF5">
              <w:rPr>
                <w:rStyle w:val="None"/>
                <w:b/>
                <w:bCs/>
              </w:rPr>
              <w:t>Design Validation Phase</w:t>
            </w:r>
          </w:p>
        </w:tc>
      </w:tr>
      <w:tr w:rsidR="00EE7AAF" w:rsidRPr="00C56828" w14:paraId="12A46DA3" w14:textId="77777777" w:rsidTr="00860A82">
        <w:tc>
          <w:tcPr>
            <w:tcW w:w="3567" w:type="dxa"/>
            <w:gridSpan w:val="2"/>
          </w:tcPr>
          <w:p w14:paraId="7358540D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  <w:r w:rsidRPr="0076634A">
              <w:rPr>
                <w:rFonts w:asciiTheme="minorBidi" w:hAnsiTheme="minorBidi" w:cstheme="minorBidi"/>
                <w:lang w:val="en-GB"/>
              </w:rPr>
              <w:t>SSI-QF-25B Clinical Evaluation Report</w:t>
            </w:r>
          </w:p>
        </w:tc>
        <w:tc>
          <w:tcPr>
            <w:tcW w:w="1266" w:type="dxa"/>
          </w:tcPr>
          <w:p w14:paraId="5A963788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1266" w:type="dxa"/>
          </w:tcPr>
          <w:p w14:paraId="1E9D72A8" w14:textId="487F66C4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1857" w:type="dxa"/>
          </w:tcPr>
          <w:p w14:paraId="19445B4B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2377" w:type="dxa"/>
          </w:tcPr>
          <w:p w14:paraId="6E6F11ED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4546" w:type="dxa"/>
          </w:tcPr>
          <w:p w14:paraId="360FAE74" w14:textId="58D1DD10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</w:tr>
      <w:tr w:rsidR="00EE7AAF" w:rsidRPr="00C56828" w14:paraId="0E29BDDA" w14:textId="77777777" w:rsidTr="00860A82">
        <w:tc>
          <w:tcPr>
            <w:tcW w:w="3567" w:type="dxa"/>
            <w:gridSpan w:val="2"/>
          </w:tcPr>
          <w:p w14:paraId="6457BEF0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  <w:r w:rsidRPr="0076634A">
              <w:rPr>
                <w:rFonts w:asciiTheme="minorBidi" w:hAnsiTheme="minorBidi" w:cstheme="minorBidi"/>
                <w:lang w:val="en-GB"/>
              </w:rPr>
              <w:t xml:space="preserve">SSI-QF-32B Usability Engineering File </w:t>
            </w:r>
          </w:p>
        </w:tc>
        <w:tc>
          <w:tcPr>
            <w:tcW w:w="1266" w:type="dxa"/>
          </w:tcPr>
          <w:p w14:paraId="758AD424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1266" w:type="dxa"/>
          </w:tcPr>
          <w:p w14:paraId="1544EDA8" w14:textId="4FDD3D70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1857" w:type="dxa"/>
          </w:tcPr>
          <w:p w14:paraId="105E1229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2377" w:type="dxa"/>
          </w:tcPr>
          <w:p w14:paraId="03EB775B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4546" w:type="dxa"/>
          </w:tcPr>
          <w:p w14:paraId="7B4E83F8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</w:tr>
      <w:tr w:rsidR="00EE7AAF" w:rsidRPr="00C56828" w14:paraId="3307517E" w14:textId="77777777" w:rsidTr="00860A82">
        <w:tc>
          <w:tcPr>
            <w:tcW w:w="3567" w:type="dxa"/>
            <w:gridSpan w:val="2"/>
          </w:tcPr>
          <w:p w14:paraId="12D3FE1E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t xml:space="preserve">SSI-QF-10R Design Verification or Validation Protocol </w:t>
            </w:r>
          </w:p>
        </w:tc>
        <w:tc>
          <w:tcPr>
            <w:tcW w:w="1266" w:type="dxa"/>
          </w:tcPr>
          <w:p w14:paraId="1E6B9660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266" w:type="dxa"/>
          </w:tcPr>
          <w:p w14:paraId="69C877D9" w14:textId="69F95CD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857" w:type="dxa"/>
          </w:tcPr>
          <w:p w14:paraId="4AAAAD74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2377" w:type="dxa"/>
          </w:tcPr>
          <w:p w14:paraId="10CD0B04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4546" w:type="dxa"/>
          </w:tcPr>
          <w:p w14:paraId="252C640F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</w:tr>
      <w:tr w:rsidR="00EE7AAF" w:rsidRPr="00C56828" w14:paraId="689E1D36" w14:textId="77777777" w:rsidTr="00860A82">
        <w:tc>
          <w:tcPr>
            <w:tcW w:w="3567" w:type="dxa"/>
            <w:gridSpan w:val="2"/>
          </w:tcPr>
          <w:p w14:paraId="0B8E6002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t>SSI-QF-10Q Design Verification or Validation Report</w:t>
            </w:r>
          </w:p>
        </w:tc>
        <w:tc>
          <w:tcPr>
            <w:tcW w:w="1266" w:type="dxa"/>
          </w:tcPr>
          <w:p w14:paraId="336EF23D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266" w:type="dxa"/>
          </w:tcPr>
          <w:p w14:paraId="7005E8F7" w14:textId="2074946E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857" w:type="dxa"/>
          </w:tcPr>
          <w:p w14:paraId="2DC74D6F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2377" w:type="dxa"/>
          </w:tcPr>
          <w:p w14:paraId="51F25EFC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4546" w:type="dxa"/>
          </w:tcPr>
          <w:p w14:paraId="5A32C435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</w:tr>
      <w:tr w:rsidR="00EE7AAF" w:rsidRPr="00C56828" w14:paraId="1494BC80" w14:textId="77777777" w:rsidTr="00860A82">
        <w:tc>
          <w:tcPr>
            <w:tcW w:w="3567" w:type="dxa"/>
            <w:gridSpan w:val="2"/>
          </w:tcPr>
          <w:p w14:paraId="733C0D76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  <w:r w:rsidRPr="0076634A">
              <w:rPr>
                <w:rFonts w:asciiTheme="minorBidi" w:hAnsiTheme="minorBidi" w:cstheme="minorBidi"/>
                <w:lang w:val="en-GB"/>
              </w:rPr>
              <w:t>SSI-QF-13D Risk Management Report</w:t>
            </w:r>
          </w:p>
        </w:tc>
        <w:tc>
          <w:tcPr>
            <w:tcW w:w="1266" w:type="dxa"/>
          </w:tcPr>
          <w:p w14:paraId="0DD4C190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1266" w:type="dxa"/>
          </w:tcPr>
          <w:p w14:paraId="61DD4D3E" w14:textId="424FE36E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1857" w:type="dxa"/>
          </w:tcPr>
          <w:p w14:paraId="01E93A97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2377" w:type="dxa"/>
          </w:tcPr>
          <w:p w14:paraId="6B795805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4546" w:type="dxa"/>
          </w:tcPr>
          <w:p w14:paraId="29329542" w14:textId="061A9851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</w:tr>
      <w:tr w:rsidR="00EE7AAF" w:rsidRPr="00C56828" w14:paraId="242BBD1F" w14:textId="77777777" w:rsidTr="00860A82">
        <w:tc>
          <w:tcPr>
            <w:tcW w:w="3567" w:type="dxa"/>
            <w:gridSpan w:val="2"/>
          </w:tcPr>
          <w:p w14:paraId="4EA4E441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  <w:r w:rsidRPr="0076634A">
              <w:rPr>
                <w:rFonts w:asciiTheme="minorBidi" w:hAnsiTheme="minorBidi" w:cstheme="minorBidi"/>
                <w:lang w:val="en-GB"/>
              </w:rPr>
              <w:t xml:space="preserve">SSI-QF-22B General Safety and Performance Requirements (GSPRs)  </w:t>
            </w:r>
          </w:p>
        </w:tc>
        <w:tc>
          <w:tcPr>
            <w:tcW w:w="1266" w:type="dxa"/>
          </w:tcPr>
          <w:p w14:paraId="7DCDA73A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1266" w:type="dxa"/>
          </w:tcPr>
          <w:p w14:paraId="26D576C5" w14:textId="3612798B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1857" w:type="dxa"/>
          </w:tcPr>
          <w:p w14:paraId="663A1F48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2377" w:type="dxa"/>
          </w:tcPr>
          <w:p w14:paraId="5ECF0471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4546" w:type="dxa"/>
          </w:tcPr>
          <w:p w14:paraId="46EA437C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</w:tr>
      <w:tr w:rsidR="00EE7AAF" w:rsidRPr="00BE5DDD" w14:paraId="2324026B" w14:textId="1E11FC9D" w:rsidTr="00860A82">
        <w:tc>
          <w:tcPr>
            <w:tcW w:w="3567" w:type="dxa"/>
            <w:gridSpan w:val="2"/>
          </w:tcPr>
          <w:p w14:paraId="62C49795" w14:textId="1B728EB9" w:rsidR="00EE7AAF" w:rsidRPr="00BE5DDD" w:rsidRDefault="00EE7AAF" w:rsidP="00EE7AAF">
            <w:pPr>
              <w:rPr>
                <w:rFonts w:asciiTheme="minorBidi" w:hAnsiTheme="minorBidi" w:cstheme="minorBidi"/>
                <w:szCs w:val="20"/>
                <w:lang w:val="fr-FR"/>
                <w:rPrChange w:id="76" w:author="James" w:date="2024-05-01T15:36:00Z">
                  <w:rPr>
                    <w:rFonts w:asciiTheme="minorBidi" w:hAnsiTheme="minorBidi" w:cstheme="minorBidi"/>
                    <w:szCs w:val="20"/>
                  </w:rPr>
                </w:rPrChange>
              </w:rPr>
            </w:pPr>
            <w:r w:rsidRPr="00BE5DDD">
              <w:rPr>
                <w:rFonts w:asciiTheme="minorBidi" w:hAnsiTheme="minorBidi" w:cstheme="minorBidi"/>
                <w:szCs w:val="20"/>
                <w:lang w:val="fr-FR"/>
                <w:rPrChange w:id="77" w:author="James" w:date="2024-05-01T15:36:00Z">
                  <w:rPr>
                    <w:rFonts w:asciiTheme="minorBidi" w:hAnsiTheme="minorBidi" w:cstheme="minorBidi"/>
                    <w:szCs w:val="20"/>
                  </w:rPr>
                </w:rPrChange>
              </w:rPr>
              <w:lastRenderedPageBreak/>
              <w:t xml:space="preserve">SSI-QF-22A </w:t>
            </w:r>
            <w:proofErr w:type="spellStart"/>
            <w:r w:rsidRPr="00BE5DDD">
              <w:rPr>
                <w:rFonts w:asciiTheme="minorBidi" w:hAnsiTheme="minorBidi" w:cstheme="minorBidi"/>
                <w:szCs w:val="20"/>
                <w:lang w:val="fr-FR"/>
                <w:rPrChange w:id="78" w:author="James" w:date="2024-05-01T15:36:00Z">
                  <w:rPr>
                    <w:rFonts w:asciiTheme="minorBidi" w:hAnsiTheme="minorBidi" w:cstheme="minorBidi"/>
                    <w:szCs w:val="20"/>
                  </w:rPr>
                </w:rPrChange>
              </w:rPr>
              <w:t>Technical</w:t>
            </w:r>
            <w:proofErr w:type="spellEnd"/>
            <w:r w:rsidRPr="00BE5DDD">
              <w:rPr>
                <w:rFonts w:asciiTheme="minorBidi" w:hAnsiTheme="minorBidi" w:cstheme="minorBidi"/>
                <w:szCs w:val="20"/>
                <w:lang w:val="fr-FR"/>
                <w:rPrChange w:id="79" w:author="James" w:date="2024-05-01T15:36:00Z">
                  <w:rPr>
                    <w:rFonts w:asciiTheme="minorBidi" w:hAnsiTheme="minorBidi" w:cstheme="minorBidi"/>
                    <w:szCs w:val="20"/>
                  </w:rPr>
                </w:rPrChange>
              </w:rPr>
              <w:t xml:space="preserve"> Documentation</w:t>
            </w:r>
          </w:p>
        </w:tc>
        <w:tc>
          <w:tcPr>
            <w:tcW w:w="1266" w:type="dxa"/>
          </w:tcPr>
          <w:p w14:paraId="5F57CBDC" w14:textId="77777777" w:rsidR="00EE7AAF" w:rsidRPr="00BE5DDD" w:rsidRDefault="00EE7AAF" w:rsidP="00EE7AAF">
            <w:pPr>
              <w:rPr>
                <w:rFonts w:asciiTheme="minorBidi" w:hAnsiTheme="minorBidi" w:cstheme="minorBidi"/>
                <w:szCs w:val="20"/>
                <w:lang w:val="fr-FR"/>
                <w:rPrChange w:id="80" w:author="James" w:date="2024-05-01T15:36:00Z">
                  <w:rPr>
                    <w:rFonts w:asciiTheme="minorBidi" w:hAnsiTheme="minorBidi" w:cstheme="minorBidi"/>
                    <w:szCs w:val="20"/>
                  </w:rPr>
                </w:rPrChange>
              </w:rPr>
            </w:pPr>
          </w:p>
        </w:tc>
        <w:tc>
          <w:tcPr>
            <w:tcW w:w="1266" w:type="dxa"/>
          </w:tcPr>
          <w:p w14:paraId="2AF8187B" w14:textId="55956530" w:rsidR="00EE7AAF" w:rsidRPr="00BE5DDD" w:rsidRDefault="00EE7AAF" w:rsidP="00EE7AAF">
            <w:pPr>
              <w:rPr>
                <w:rFonts w:asciiTheme="minorBidi" w:hAnsiTheme="minorBidi" w:cstheme="minorBidi"/>
                <w:szCs w:val="20"/>
                <w:lang w:val="fr-FR"/>
                <w:rPrChange w:id="81" w:author="James" w:date="2024-05-01T15:36:00Z">
                  <w:rPr>
                    <w:rFonts w:asciiTheme="minorBidi" w:hAnsiTheme="minorBidi" w:cstheme="minorBidi"/>
                    <w:szCs w:val="20"/>
                  </w:rPr>
                </w:rPrChange>
              </w:rPr>
            </w:pPr>
          </w:p>
        </w:tc>
        <w:tc>
          <w:tcPr>
            <w:tcW w:w="1857" w:type="dxa"/>
          </w:tcPr>
          <w:p w14:paraId="0ACFE900" w14:textId="77777777" w:rsidR="00EE7AAF" w:rsidRPr="00BE5DDD" w:rsidRDefault="00EE7AAF" w:rsidP="00EE7AAF">
            <w:pPr>
              <w:rPr>
                <w:rFonts w:asciiTheme="minorBidi" w:hAnsiTheme="minorBidi" w:cstheme="minorBidi"/>
                <w:szCs w:val="20"/>
                <w:lang w:val="fr-FR"/>
                <w:rPrChange w:id="82" w:author="James" w:date="2024-05-01T15:36:00Z">
                  <w:rPr>
                    <w:rFonts w:asciiTheme="minorBidi" w:hAnsiTheme="minorBidi" w:cstheme="minorBidi"/>
                    <w:szCs w:val="20"/>
                  </w:rPr>
                </w:rPrChange>
              </w:rPr>
            </w:pPr>
          </w:p>
        </w:tc>
        <w:tc>
          <w:tcPr>
            <w:tcW w:w="2377" w:type="dxa"/>
          </w:tcPr>
          <w:p w14:paraId="652A4EF5" w14:textId="77777777" w:rsidR="00EE7AAF" w:rsidRPr="00BE5DDD" w:rsidRDefault="00EE7AAF" w:rsidP="00EE7AAF">
            <w:pPr>
              <w:rPr>
                <w:rFonts w:asciiTheme="minorBidi" w:hAnsiTheme="minorBidi" w:cstheme="minorBidi"/>
                <w:szCs w:val="20"/>
                <w:lang w:val="fr-FR"/>
                <w:rPrChange w:id="83" w:author="James" w:date="2024-05-01T15:36:00Z">
                  <w:rPr>
                    <w:rFonts w:asciiTheme="minorBidi" w:hAnsiTheme="minorBidi" w:cstheme="minorBidi"/>
                    <w:szCs w:val="20"/>
                  </w:rPr>
                </w:rPrChange>
              </w:rPr>
            </w:pPr>
          </w:p>
        </w:tc>
        <w:tc>
          <w:tcPr>
            <w:tcW w:w="4546" w:type="dxa"/>
          </w:tcPr>
          <w:p w14:paraId="4E1896F6" w14:textId="45520550" w:rsidR="00EE7AAF" w:rsidRPr="00BE5DDD" w:rsidRDefault="00EE7AAF" w:rsidP="00EE7AAF">
            <w:pPr>
              <w:rPr>
                <w:rFonts w:asciiTheme="minorBidi" w:hAnsiTheme="minorBidi" w:cstheme="minorBidi"/>
                <w:szCs w:val="20"/>
                <w:lang w:val="fr-FR"/>
                <w:rPrChange w:id="84" w:author="James" w:date="2024-05-01T15:36:00Z">
                  <w:rPr>
                    <w:rFonts w:asciiTheme="minorBidi" w:hAnsiTheme="minorBidi" w:cstheme="minorBidi"/>
                    <w:szCs w:val="20"/>
                  </w:rPr>
                </w:rPrChange>
              </w:rPr>
            </w:pPr>
          </w:p>
        </w:tc>
      </w:tr>
      <w:tr w:rsidR="00EE7AAF" w:rsidRPr="00C56828" w14:paraId="14EF788C" w14:textId="4307139C" w:rsidTr="00860A82">
        <w:tc>
          <w:tcPr>
            <w:tcW w:w="3567" w:type="dxa"/>
            <w:gridSpan w:val="2"/>
          </w:tcPr>
          <w:p w14:paraId="377D8E8D" w14:textId="0E6E79AB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t>SSI-QF-10K Checklist for Creating a Technical File</w:t>
            </w:r>
          </w:p>
        </w:tc>
        <w:tc>
          <w:tcPr>
            <w:tcW w:w="1266" w:type="dxa"/>
          </w:tcPr>
          <w:p w14:paraId="6CE6D4E0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266" w:type="dxa"/>
          </w:tcPr>
          <w:p w14:paraId="66D27C3B" w14:textId="4634A691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857" w:type="dxa"/>
          </w:tcPr>
          <w:p w14:paraId="33F4C870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2377" w:type="dxa"/>
          </w:tcPr>
          <w:p w14:paraId="50BA44D5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4546" w:type="dxa"/>
          </w:tcPr>
          <w:p w14:paraId="3FE11DD9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</w:tr>
      <w:tr w:rsidR="00EE7AAF" w:rsidRPr="00C56828" w14:paraId="629A0268" w14:textId="77777777" w:rsidTr="00860A82">
        <w:tc>
          <w:tcPr>
            <w:tcW w:w="3567" w:type="dxa"/>
            <w:gridSpan w:val="2"/>
          </w:tcPr>
          <w:p w14:paraId="19A78041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t>SSI-QF-10C Design Review</w:t>
            </w:r>
          </w:p>
        </w:tc>
        <w:tc>
          <w:tcPr>
            <w:tcW w:w="1266" w:type="dxa"/>
          </w:tcPr>
          <w:p w14:paraId="7AC49269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266" w:type="dxa"/>
          </w:tcPr>
          <w:p w14:paraId="49EFF6EF" w14:textId="6E818B29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857" w:type="dxa"/>
          </w:tcPr>
          <w:p w14:paraId="15E106F1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2377" w:type="dxa"/>
          </w:tcPr>
          <w:p w14:paraId="74D41667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4546" w:type="dxa"/>
          </w:tcPr>
          <w:p w14:paraId="076C58DE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</w:tr>
      <w:tr w:rsidR="00EE7AAF" w:rsidRPr="004023F9" w14:paraId="6D177ADB" w14:textId="77777777" w:rsidTr="00860A82">
        <w:tc>
          <w:tcPr>
            <w:tcW w:w="1266" w:type="dxa"/>
            <w:shd w:val="clear" w:color="auto" w:fill="E7E6E6" w:themeFill="background2"/>
          </w:tcPr>
          <w:p w14:paraId="2A201B41" w14:textId="77777777" w:rsidR="00EE7AAF" w:rsidRPr="005F6EF5" w:rsidRDefault="00EE7AAF" w:rsidP="00EE7AA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Style w:val="None"/>
                <w:b/>
                <w:bCs/>
              </w:rPr>
            </w:pPr>
          </w:p>
        </w:tc>
        <w:tc>
          <w:tcPr>
            <w:tcW w:w="13613" w:type="dxa"/>
            <w:gridSpan w:val="6"/>
            <w:shd w:val="clear" w:color="auto" w:fill="E7E6E6" w:themeFill="background2"/>
          </w:tcPr>
          <w:p w14:paraId="7E9D2167" w14:textId="369D01F5" w:rsidR="00EE7AAF" w:rsidRPr="004023F9" w:rsidRDefault="00EE7AAF" w:rsidP="00EE7AAF">
            <w:pPr>
              <w:pStyle w:val="Body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Style w:val="None"/>
                <w:b/>
                <w:bCs/>
                <w:sz w:val="22"/>
                <w:szCs w:val="22"/>
              </w:rPr>
            </w:pPr>
            <w:r w:rsidRPr="005F6EF5">
              <w:rPr>
                <w:rStyle w:val="None"/>
                <w:b/>
                <w:bCs/>
              </w:rPr>
              <w:t xml:space="preserve">Design </w:t>
            </w:r>
            <w:r w:rsidRPr="00F86076">
              <w:rPr>
                <w:rStyle w:val="None"/>
                <w:b/>
                <w:bCs/>
              </w:rPr>
              <w:t>Transfer</w:t>
            </w:r>
            <w:r>
              <w:rPr>
                <w:rStyle w:val="None"/>
              </w:rPr>
              <w:t xml:space="preserve"> </w:t>
            </w:r>
            <w:r w:rsidRPr="005F6EF5">
              <w:rPr>
                <w:rStyle w:val="None"/>
                <w:b/>
                <w:bCs/>
              </w:rPr>
              <w:t>Phase</w:t>
            </w:r>
          </w:p>
        </w:tc>
      </w:tr>
      <w:tr w:rsidR="00EE7AAF" w:rsidRPr="00C56828" w14:paraId="7E3D309B" w14:textId="77777777" w:rsidTr="00860A82">
        <w:tc>
          <w:tcPr>
            <w:tcW w:w="3567" w:type="dxa"/>
            <w:gridSpan w:val="2"/>
          </w:tcPr>
          <w:p w14:paraId="472E185D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t>SSI-QF-10W Device Master Record</w:t>
            </w:r>
          </w:p>
        </w:tc>
        <w:tc>
          <w:tcPr>
            <w:tcW w:w="1266" w:type="dxa"/>
          </w:tcPr>
          <w:p w14:paraId="35D0851F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266" w:type="dxa"/>
          </w:tcPr>
          <w:p w14:paraId="4E69793B" w14:textId="2CC25200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857" w:type="dxa"/>
          </w:tcPr>
          <w:p w14:paraId="3F5CB748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2377" w:type="dxa"/>
          </w:tcPr>
          <w:p w14:paraId="62F01FBE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4546" w:type="dxa"/>
          </w:tcPr>
          <w:p w14:paraId="30FEAD04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</w:tr>
      <w:tr w:rsidR="00EE7AAF" w:rsidRPr="00C56828" w14:paraId="5F96B888" w14:textId="77777777" w:rsidTr="00860A82">
        <w:tc>
          <w:tcPr>
            <w:tcW w:w="3567" w:type="dxa"/>
            <w:gridSpan w:val="2"/>
          </w:tcPr>
          <w:p w14:paraId="70BC8837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  <w:r w:rsidRPr="0076634A">
              <w:rPr>
                <w:rFonts w:asciiTheme="minorBidi" w:hAnsiTheme="minorBidi" w:cstheme="minorBidi"/>
                <w:szCs w:val="20"/>
              </w:rPr>
              <w:t xml:space="preserve">SSI-QF-10E Design Transfer Checklist </w:t>
            </w:r>
          </w:p>
        </w:tc>
        <w:tc>
          <w:tcPr>
            <w:tcW w:w="1266" w:type="dxa"/>
          </w:tcPr>
          <w:p w14:paraId="733E5482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266" w:type="dxa"/>
          </w:tcPr>
          <w:p w14:paraId="0BC2A091" w14:textId="1B8FB5CE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1857" w:type="dxa"/>
          </w:tcPr>
          <w:p w14:paraId="44969472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2377" w:type="dxa"/>
          </w:tcPr>
          <w:p w14:paraId="5FC9B4FA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  <w:tc>
          <w:tcPr>
            <w:tcW w:w="4546" w:type="dxa"/>
          </w:tcPr>
          <w:p w14:paraId="5830B34F" w14:textId="77777777" w:rsidR="00EE7AAF" w:rsidRPr="0076634A" w:rsidRDefault="00EE7AAF" w:rsidP="00EE7AAF">
            <w:pPr>
              <w:rPr>
                <w:rFonts w:asciiTheme="minorBidi" w:hAnsiTheme="minorBidi" w:cstheme="minorBidi"/>
                <w:szCs w:val="20"/>
              </w:rPr>
            </w:pPr>
          </w:p>
        </w:tc>
      </w:tr>
      <w:tr w:rsidR="00EE7AAF" w:rsidRPr="00C56828" w14:paraId="20CF99AC" w14:textId="6E6C3DB8" w:rsidTr="00860A82">
        <w:tc>
          <w:tcPr>
            <w:tcW w:w="3567" w:type="dxa"/>
            <w:gridSpan w:val="2"/>
          </w:tcPr>
          <w:p w14:paraId="3D026AFF" w14:textId="523A9559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1266" w:type="dxa"/>
          </w:tcPr>
          <w:p w14:paraId="725CA516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1266" w:type="dxa"/>
          </w:tcPr>
          <w:p w14:paraId="523BAD4B" w14:textId="393CF3AA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1857" w:type="dxa"/>
          </w:tcPr>
          <w:p w14:paraId="1D2584F0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2377" w:type="dxa"/>
          </w:tcPr>
          <w:p w14:paraId="37B225EF" w14:textId="568065A9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4546" w:type="dxa"/>
          </w:tcPr>
          <w:p w14:paraId="5B006BAC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</w:tr>
      <w:tr w:rsidR="00EE7AAF" w:rsidRPr="00C56828" w14:paraId="62F61B73" w14:textId="19199E5B" w:rsidTr="00860A82">
        <w:tc>
          <w:tcPr>
            <w:tcW w:w="3567" w:type="dxa"/>
            <w:gridSpan w:val="2"/>
          </w:tcPr>
          <w:p w14:paraId="68023B4E" w14:textId="5CA2457F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  <w:r w:rsidRPr="0076634A">
              <w:rPr>
                <w:rFonts w:asciiTheme="minorBidi" w:hAnsiTheme="minorBidi" w:cstheme="minorBidi"/>
              </w:rPr>
              <w:t>SSI-QF-10M Declaration of Conformity EUMDD (</w:t>
            </w:r>
            <w:proofErr w:type="spellStart"/>
            <w:r w:rsidRPr="0076634A">
              <w:rPr>
                <w:rFonts w:asciiTheme="minorBidi" w:hAnsiTheme="minorBidi" w:cstheme="minorBidi"/>
              </w:rPr>
              <w:t>DoC</w:t>
            </w:r>
            <w:proofErr w:type="spellEnd"/>
            <w:r w:rsidRPr="0076634A">
              <w:rPr>
                <w:rFonts w:asciiTheme="minorBidi" w:hAnsiTheme="minorBidi" w:cstheme="minorBidi"/>
              </w:rPr>
              <w:t>)</w:t>
            </w:r>
          </w:p>
        </w:tc>
        <w:tc>
          <w:tcPr>
            <w:tcW w:w="1266" w:type="dxa"/>
          </w:tcPr>
          <w:p w14:paraId="2255CCD9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1266" w:type="dxa"/>
          </w:tcPr>
          <w:p w14:paraId="38AA08B0" w14:textId="67361F25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1857" w:type="dxa"/>
          </w:tcPr>
          <w:p w14:paraId="6E1C0A3F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2377" w:type="dxa"/>
          </w:tcPr>
          <w:p w14:paraId="44C20993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4546" w:type="dxa"/>
          </w:tcPr>
          <w:p w14:paraId="4DF4A524" w14:textId="76A29624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</w:tr>
      <w:tr w:rsidR="00EE7AAF" w:rsidRPr="00C56828" w14:paraId="32F0BF64" w14:textId="607E1FCE" w:rsidTr="00860A82">
        <w:tc>
          <w:tcPr>
            <w:tcW w:w="3567" w:type="dxa"/>
            <w:gridSpan w:val="2"/>
          </w:tcPr>
          <w:p w14:paraId="3DCDC04B" w14:textId="5C602CC9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  <w:r w:rsidRPr="0076634A">
              <w:rPr>
                <w:rFonts w:asciiTheme="minorBidi" w:hAnsiTheme="minorBidi" w:cstheme="minorBidi"/>
                <w:lang w:val="en-GB"/>
              </w:rPr>
              <w:t>SSI-QF-22C Declaration of Conformity EUMDR (</w:t>
            </w:r>
            <w:proofErr w:type="spellStart"/>
            <w:r w:rsidRPr="0076634A">
              <w:rPr>
                <w:rFonts w:asciiTheme="minorBidi" w:hAnsiTheme="minorBidi" w:cstheme="minorBidi"/>
                <w:lang w:val="en-GB"/>
              </w:rPr>
              <w:t>DoC</w:t>
            </w:r>
            <w:proofErr w:type="spellEnd"/>
            <w:r w:rsidRPr="0076634A">
              <w:rPr>
                <w:rFonts w:asciiTheme="minorBidi" w:hAnsiTheme="minorBidi" w:cstheme="minorBidi"/>
                <w:lang w:val="en-GB"/>
              </w:rPr>
              <w:t>)</w:t>
            </w:r>
          </w:p>
        </w:tc>
        <w:tc>
          <w:tcPr>
            <w:tcW w:w="1266" w:type="dxa"/>
          </w:tcPr>
          <w:p w14:paraId="3444B00D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1266" w:type="dxa"/>
          </w:tcPr>
          <w:p w14:paraId="1956D331" w14:textId="50A064B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1857" w:type="dxa"/>
          </w:tcPr>
          <w:p w14:paraId="467CEB7B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2377" w:type="dxa"/>
          </w:tcPr>
          <w:p w14:paraId="0F4045F1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4546" w:type="dxa"/>
          </w:tcPr>
          <w:p w14:paraId="120551E7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</w:tr>
      <w:tr w:rsidR="00EE7AAF" w:rsidRPr="00C56828" w14:paraId="3C28B5D7" w14:textId="7C721D47" w:rsidTr="00860A82">
        <w:tc>
          <w:tcPr>
            <w:tcW w:w="3567" w:type="dxa"/>
            <w:gridSpan w:val="2"/>
          </w:tcPr>
          <w:p w14:paraId="3584CE1C" w14:textId="04C909DA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  <w:r w:rsidRPr="0076634A">
              <w:rPr>
                <w:rFonts w:asciiTheme="minorBidi" w:hAnsiTheme="minorBidi" w:cstheme="minorBidi"/>
                <w:lang w:val="en-GB"/>
              </w:rPr>
              <w:t>SSI-QF-13A Post Production Information Review</w:t>
            </w:r>
          </w:p>
        </w:tc>
        <w:tc>
          <w:tcPr>
            <w:tcW w:w="1266" w:type="dxa"/>
          </w:tcPr>
          <w:p w14:paraId="2E92358D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1266" w:type="dxa"/>
          </w:tcPr>
          <w:p w14:paraId="42E3E72E" w14:textId="4A22A7F5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1857" w:type="dxa"/>
          </w:tcPr>
          <w:p w14:paraId="01068E40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2377" w:type="dxa"/>
          </w:tcPr>
          <w:p w14:paraId="255EB3E0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  <w:tc>
          <w:tcPr>
            <w:tcW w:w="4546" w:type="dxa"/>
          </w:tcPr>
          <w:p w14:paraId="041DD0ED" w14:textId="77777777" w:rsidR="00EE7AAF" w:rsidRPr="0076634A" w:rsidRDefault="00EE7AAF" w:rsidP="00EE7AAF">
            <w:pPr>
              <w:pStyle w:val="NormalNumbering"/>
              <w:ind w:left="0" w:firstLine="0"/>
              <w:jc w:val="both"/>
              <w:rPr>
                <w:rFonts w:asciiTheme="minorBidi" w:hAnsiTheme="minorBidi" w:cstheme="minorBidi"/>
                <w:lang w:val="en-GB"/>
              </w:rPr>
            </w:pPr>
          </w:p>
        </w:tc>
      </w:tr>
    </w:tbl>
    <w:p w14:paraId="5E4D95B3" w14:textId="77777777" w:rsidR="001B070F" w:rsidRPr="00C56828" w:rsidRDefault="001B070F" w:rsidP="00EA1F6C"/>
    <w:p w14:paraId="6EB88DB2" w14:textId="308FAED3" w:rsidR="00EA1F6C" w:rsidRDefault="00191585" w:rsidP="0076634A">
      <w:pPr>
        <w:pStyle w:val="Heading1"/>
      </w:pPr>
      <w:r>
        <w:t>References</w:t>
      </w:r>
    </w:p>
    <w:p w14:paraId="0A2F3679" w14:textId="398B4DFE" w:rsidR="00191585" w:rsidRDefault="00191585" w:rsidP="00EA1F6C">
      <w:r>
        <w:t>Stowood’s MDR compliant total quality management system</w:t>
      </w:r>
      <w:r w:rsidR="006E705B">
        <w:t xml:space="preserve"> and folders </w:t>
      </w:r>
      <w:proofErr w:type="spellStart"/>
      <w:r w:rsidR="006E705B">
        <w:t>therin</w:t>
      </w:r>
      <w:proofErr w:type="spellEnd"/>
      <w:r w:rsidR="0076634A">
        <w:t>. Accessed 5/Dec/2023.</w:t>
      </w:r>
    </w:p>
    <w:p w14:paraId="4C8256FE" w14:textId="207719A6" w:rsidR="00191585" w:rsidRDefault="00191585" w:rsidP="00EA1F6C">
      <w:r w:rsidRPr="00191585">
        <w:t>Visi Drawings and Related Docs List</w:t>
      </w:r>
      <w:r w:rsidR="0076634A" w:rsidRPr="0076634A">
        <w:t xml:space="preserve"> Rev7 230710a</w:t>
      </w:r>
    </w:p>
    <w:p w14:paraId="49CD7AE0" w14:textId="5AE014DF" w:rsidR="00191585" w:rsidRDefault="00BE5DA8" w:rsidP="00BE5DA8">
      <w:r w:rsidRPr="00BE5DA8">
        <w:t>Research and Development Project Report Guide</w:t>
      </w:r>
      <w:r>
        <w:t xml:space="preserve">. </w:t>
      </w:r>
      <w:r w:rsidRPr="00BE5DA8">
        <w:t>Prof. Robert B. Darling</w:t>
      </w:r>
      <w:r>
        <w:t xml:space="preserve">, Dept. of Electrical and Computer Engineering, University of Washington, USA. 2019. Accessed 5/Dec/2023. Available: </w:t>
      </w:r>
      <w:hyperlink r:id="rId8" w:history="1">
        <w:r w:rsidRPr="00E12A00">
          <w:rPr>
            <w:rStyle w:val="Hyperlink"/>
          </w:rPr>
          <w:t>https://peden.ece.uw.edu/student-info/wp-content/uploads/sites/8/2022/05/RnDProjectReportGuide_Rev3.pdf/</w:t>
        </w:r>
      </w:hyperlink>
      <w:r>
        <w:t xml:space="preserve"> </w:t>
      </w:r>
    </w:p>
    <w:p w14:paraId="76255B85" w14:textId="77777777" w:rsidR="0076634A" w:rsidRDefault="00BE5DDD" w:rsidP="0076634A">
      <w:hyperlink r:id="rId9" w:history="1">
        <w:r w:rsidR="0076634A" w:rsidRPr="00E12A00">
          <w:rPr>
            <w:rStyle w:val="Hyperlink"/>
          </w:rPr>
          <w:t>https://owl.purdue.edu/owl/subject_specific_writing/writing_in_engineering/engineering_project_documentation/</w:t>
        </w:r>
      </w:hyperlink>
      <w:r w:rsidR="0076634A">
        <w:t xml:space="preserve"> </w:t>
      </w:r>
    </w:p>
    <w:p w14:paraId="1234E88B" w14:textId="77777777" w:rsidR="0076634A" w:rsidRDefault="00BE5DDD" w:rsidP="0076634A">
      <w:hyperlink r:id="rId10" w:history="1">
        <w:r w:rsidR="0076634A" w:rsidRPr="00E12A00">
          <w:rPr>
            <w:rStyle w:val="Hyperlink"/>
          </w:rPr>
          <w:t>https://www.linkedin.com/advice/0/what-key-project-documentation-deliverables</w:t>
        </w:r>
      </w:hyperlink>
    </w:p>
    <w:p w14:paraId="12C9CD47" w14:textId="77777777" w:rsidR="0076634A" w:rsidRDefault="00BE5DDD" w:rsidP="0076634A">
      <w:hyperlink r:id="rId11" w:history="1">
        <w:r w:rsidR="0076634A" w:rsidRPr="00E12A00">
          <w:rPr>
            <w:rStyle w:val="Hyperlink"/>
          </w:rPr>
          <w:t>http://www.advice-manufacturing.com/Engineering-Project-Planning-Documents.html</w:t>
        </w:r>
      </w:hyperlink>
    </w:p>
    <w:p w14:paraId="62D4D9C8" w14:textId="77777777" w:rsidR="0076634A" w:rsidRDefault="0076634A" w:rsidP="0076634A">
      <w:r w:rsidRPr="00B31ABB">
        <w:t>https://electronics.stackexchange.com/questions/4525/what-should-a-contract-electrical-engineer-deliver-once-a-project-is-complete</w:t>
      </w:r>
    </w:p>
    <w:p w14:paraId="6E094EEA" w14:textId="77777777" w:rsidR="0076634A" w:rsidRDefault="0076634A" w:rsidP="00BE5DA8"/>
    <w:p w14:paraId="7ADC2F58" w14:textId="16A810BD" w:rsidR="00191585" w:rsidRPr="00C56828" w:rsidRDefault="00191585" w:rsidP="00191585"/>
    <w:sectPr w:rsidR="00191585" w:rsidRPr="00C56828" w:rsidSect="00191585">
      <w:headerReference w:type="default" r:id="rId12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B2E6C7" w14:textId="77777777" w:rsidR="00191585" w:rsidRDefault="00191585" w:rsidP="00191585">
      <w:pPr>
        <w:spacing w:after="0"/>
      </w:pPr>
      <w:r>
        <w:separator/>
      </w:r>
    </w:p>
  </w:endnote>
  <w:endnote w:type="continuationSeparator" w:id="0">
    <w:p w14:paraId="65641FC1" w14:textId="77777777" w:rsidR="00191585" w:rsidRDefault="00191585" w:rsidP="001915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oudy Old Style"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7B223E" w14:textId="77777777" w:rsidR="00191585" w:rsidRDefault="00191585" w:rsidP="00191585">
      <w:pPr>
        <w:spacing w:after="0"/>
      </w:pPr>
      <w:r>
        <w:separator/>
      </w:r>
    </w:p>
  </w:footnote>
  <w:footnote w:type="continuationSeparator" w:id="0">
    <w:p w14:paraId="729A789D" w14:textId="77777777" w:rsidR="00191585" w:rsidRDefault="00191585" w:rsidP="001915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878"/>
      <w:gridCol w:w="1983"/>
      <w:gridCol w:w="1858"/>
      <w:gridCol w:w="3370"/>
      <w:gridCol w:w="2859"/>
    </w:tblGrid>
    <w:tr w:rsidR="00BE1919" w:rsidRPr="00BE1919" w14:paraId="4ACDCFC5" w14:textId="77777777" w:rsidTr="00BE1919">
      <w:trPr>
        <w:cantSplit/>
        <w:trHeight w:val="337"/>
      </w:trPr>
      <w:tc>
        <w:tcPr>
          <w:tcW w:w="5000" w:type="pct"/>
          <w:gridSpan w:val="5"/>
          <w:shd w:val="clear" w:color="auto" w:fill="F3F3F3"/>
          <w:vAlign w:val="center"/>
        </w:tcPr>
        <w:p w14:paraId="0318003D" w14:textId="77777777" w:rsidR="00BE1919" w:rsidRPr="00BE1919" w:rsidRDefault="00BE1919" w:rsidP="00BE1919">
          <w:pPr>
            <w:tabs>
              <w:tab w:val="center" w:pos="4513"/>
              <w:tab w:val="right" w:pos="9026"/>
            </w:tabs>
            <w:spacing w:after="0"/>
            <w:jc w:val="center"/>
            <w:rPr>
              <w:rFonts w:ascii="Goudy Old Style" w:eastAsiaTheme="minorHAnsi" w:hAnsi="Goudy Old Style" w:cstheme="minorBidi"/>
              <w:b/>
              <w:sz w:val="20"/>
              <w:szCs w:val="22"/>
            </w:rPr>
          </w:pPr>
          <w:r w:rsidRPr="00BE1919">
            <w:rPr>
              <w:rFonts w:eastAsiaTheme="minorHAnsi" w:cs="Arial"/>
              <w:b/>
              <w:szCs w:val="22"/>
            </w:rPr>
            <w:t>Stowood Scientific Instruments Ltd.</w:t>
          </w:r>
        </w:p>
      </w:tc>
    </w:tr>
    <w:tr w:rsidR="00BE1919" w:rsidRPr="00BE1919" w14:paraId="6061DB56" w14:textId="77777777" w:rsidTr="00BE1919">
      <w:trPr>
        <w:cantSplit/>
        <w:trHeight w:val="413"/>
      </w:trPr>
      <w:tc>
        <w:tcPr>
          <w:tcW w:w="5000" w:type="pct"/>
          <w:gridSpan w:val="5"/>
          <w:vAlign w:val="center"/>
        </w:tcPr>
        <w:p w14:paraId="54A88778" w14:textId="5DE03247" w:rsidR="00BE1919" w:rsidRPr="00BE1919" w:rsidRDefault="00BE1919" w:rsidP="00BE1919">
          <w:pPr>
            <w:tabs>
              <w:tab w:val="center" w:pos="4513"/>
              <w:tab w:val="right" w:pos="9026"/>
            </w:tabs>
            <w:spacing w:after="0"/>
            <w:jc w:val="center"/>
            <w:rPr>
              <w:rFonts w:eastAsiaTheme="minorHAnsi" w:cs="Arial"/>
              <w:b/>
              <w:sz w:val="28"/>
              <w:szCs w:val="22"/>
            </w:rPr>
          </w:pPr>
          <w:r>
            <w:rPr>
              <w:rFonts w:eastAsiaTheme="minorHAnsi" w:cs="Arial"/>
              <w:b/>
              <w:sz w:val="28"/>
              <w:szCs w:val="22"/>
            </w:rPr>
            <w:t>Design project document</w:t>
          </w:r>
          <w:r w:rsidR="0047393F">
            <w:rPr>
              <w:rFonts w:eastAsiaTheme="minorHAnsi" w:cs="Arial"/>
              <w:b/>
              <w:sz w:val="28"/>
              <w:szCs w:val="22"/>
            </w:rPr>
            <w:t>s</w:t>
          </w:r>
        </w:p>
      </w:tc>
    </w:tr>
    <w:tr w:rsidR="00BE1919" w:rsidRPr="00BE1919" w14:paraId="2C6FBA4A" w14:textId="77777777" w:rsidTr="00BE1919">
      <w:trPr>
        <w:trHeight w:val="207"/>
      </w:trPr>
      <w:tc>
        <w:tcPr>
          <w:tcW w:w="1390" w:type="pct"/>
          <w:vAlign w:val="center"/>
        </w:tcPr>
        <w:p w14:paraId="1C2FFD3B" w14:textId="29071C0A" w:rsidR="00BE1919" w:rsidRPr="00BE1919" w:rsidRDefault="00BE1919" w:rsidP="00BE1919">
          <w:pPr>
            <w:tabs>
              <w:tab w:val="center" w:pos="4513"/>
              <w:tab w:val="right" w:pos="9026"/>
            </w:tabs>
            <w:spacing w:after="0"/>
            <w:jc w:val="center"/>
            <w:rPr>
              <w:rFonts w:eastAsiaTheme="minorHAnsi" w:cs="Arial"/>
              <w:b/>
              <w:sz w:val="20"/>
              <w:szCs w:val="22"/>
            </w:rPr>
          </w:pPr>
          <w:r w:rsidRPr="00BE1919">
            <w:rPr>
              <w:rFonts w:eastAsiaTheme="minorHAnsi" w:cs="Arial"/>
              <w:b/>
              <w:sz w:val="20"/>
              <w:szCs w:val="22"/>
            </w:rPr>
            <w:t>Form ID</w:t>
          </w:r>
        </w:p>
      </w:tc>
      <w:tc>
        <w:tcPr>
          <w:tcW w:w="711" w:type="pct"/>
          <w:vAlign w:val="center"/>
        </w:tcPr>
        <w:p w14:paraId="77E6F873" w14:textId="38C17C3B" w:rsidR="00BE1919" w:rsidRPr="00BE1919" w:rsidRDefault="00BE1919" w:rsidP="00BE1919">
          <w:pPr>
            <w:tabs>
              <w:tab w:val="center" w:pos="4513"/>
              <w:tab w:val="right" w:pos="9026"/>
            </w:tabs>
            <w:spacing w:after="0"/>
            <w:jc w:val="center"/>
            <w:rPr>
              <w:rFonts w:eastAsiaTheme="minorHAnsi" w:cs="Arial"/>
              <w:b/>
              <w:sz w:val="20"/>
              <w:szCs w:val="22"/>
            </w:rPr>
          </w:pPr>
          <w:r w:rsidRPr="00BE1919">
            <w:rPr>
              <w:rFonts w:eastAsiaTheme="minorHAnsi" w:cs="Arial"/>
              <w:b/>
              <w:sz w:val="20"/>
              <w:szCs w:val="22"/>
            </w:rPr>
            <w:t>Issue #</w:t>
          </w:r>
        </w:p>
      </w:tc>
      <w:tc>
        <w:tcPr>
          <w:tcW w:w="666" w:type="pct"/>
          <w:vAlign w:val="center"/>
        </w:tcPr>
        <w:p w14:paraId="23329800" w14:textId="322864DC" w:rsidR="00BE1919" w:rsidRPr="00BE1919" w:rsidRDefault="00BE1919" w:rsidP="00BE1919">
          <w:pPr>
            <w:tabs>
              <w:tab w:val="center" w:pos="4513"/>
              <w:tab w:val="right" w:pos="9026"/>
            </w:tabs>
            <w:spacing w:after="0"/>
            <w:jc w:val="center"/>
            <w:rPr>
              <w:rFonts w:eastAsiaTheme="minorHAnsi" w:cs="Arial"/>
              <w:b/>
              <w:sz w:val="20"/>
              <w:szCs w:val="22"/>
            </w:rPr>
          </w:pPr>
          <w:r w:rsidRPr="00BE1919">
            <w:rPr>
              <w:rFonts w:eastAsiaTheme="minorHAnsi" w:cs="Arial"/>
              <w:b/>
              <w:sz w:val="20"/>
              <w:szCs w:val="22"/>
            </w:rPr>
            <w:t>Author</w:t>
          </w:r>
        </w:p>
      </w:tc>
      <w:tc>
        <w:tcPr>
          <w:tcW w:w="1208" w:type="pct"/>
          <w:vAlign w:val="center"/>
        </w:tcPr>
        <w:p w14:paraId="3B5E3E05" w14:textId="25571970" w:rsidR="00BE1919" w:rsidRPr="00BE1919" w:rsidRDefault="00BE1919" w:rsidP="00BE1919">
          <w:pPr>
            <w:tabs>
              <w:tab w:val="center" w:pos="4513"/>
              <w:tab w:val="right" w:pos="9026"/>
            </w:tabs>
            <w:spacing w:after="0"/>
            <w:jc w:val="center"/>
            <w:rPr>
              <w:rFonts w:eastAsiaTheme="minorHAnsi" w:cs="Arial"/>
              <w:b/>
              <w:sz w:val="20"/>
              <w:szCs w:val="22"/>
            </w:rPr>
          </w:pPr>
          <w:r w:rsidRPr="00BE1919">
            <w:rPr>
              <w:rFonts w:eastAsiaTheme="minorHAnsi" w:cs="Arial"/>
              <w:b/>
              <w:sz w:val="20"/>
              <w:szCs w:val="22"/>
            </w:rPr>
            <w:t>Effective Date</w:t>
          </w:r>
        </w:p>
      </w:tc>
      <w:tc>
        <w:tcPr>
          <w:tcW w:w="1025" w:type="pct"/>
          <w:vAlign w:val="center"/>
        </w:tcPr>
        <w:p w14:paraId="4A1F4390" w14:textId="38325B1C" w:rsidR="00BE1919" w:rsidRPr="00BE1919" w:rsidRDefault="00BE1919" w:rsidP="00BE1919">
          <w:pPr>
            <w:tabs>
              <w:tab w:val="center" w:pos="4513"/>
              <w:tab w:val="right" w:pos="9026"/>
            </w:tabs>
            <w:spacing w:after="0"/>
            <w:jc w:val="center"/>
            <w:rPr>
              <w:rFonts w:eastAsiaTheme="minorHAnsi" w:cs="Arial"/>
              <w:b/>
              <w:sz w:val="20"/>
              <w:szCs w:val="22"/>
            </w:rPr>
          </w:pPr>
          <w:r w:rsidRPr="00BE1919">
            <w:rPr>
              <w:rFonts w:eastAsiaTheme="minorHAnsi" w:cs="Arial"/>
              <w:b/>
              <w:sz w:val="20"/>
              <w:szCs w:val="22"/>
            </w:rPr>
            <w:t>Page</w:t>
          </w:r>
        </w:p>
      </w:tc>
    </w:tr>
    <w:tr w:rsidR="00BE1919" w:rsidRPr="00BE1919" w14:paraId="6196E08D" w14:textId="77777777" w:rsidTr="00BE1919">
      <w:trPr>
        <w:trHeight w:val="207"/>
      </w:trPr>
      <w:tc>
        <w:tcPr>
          <w:tcW w:w="1390" w:type="pct"/>
          <w:vAlign w:val="center"/>
        </w:tcPr>
        <w:p w14:paraId="257FA80E" w14:textId="6F6B0275" w:rsidR="00BE1919" w:rsidRPr="00BE1919" w:rsidRDefault="00BE1919" w:rsidP="00BE1919">
          <w:pPr>
            <w:tabs>
              <w:tab w:val="center" w:pos="4513"/>
              <w:tab w:val="right" w:pos="9026"/>
            </w:tabs>
            <w:spacing w:after="0"/>
            <w:jc w:val="center"/>
            <w:rPr>
              <w:rFonts w:eastAsiaTheme="minorHAnsi" w:cs="Arial"/>
              <w:bCs/>
              <w:sz w:val="20"/>
              <w:szCs w:val="22"/>
            </w:rPr>
          </w:pPr>
          <w:r w:rsidRPr="00BE1919">
            <w:rPr>
              <w:rFonts w:eastAsiaTheme="minorHAnsi" w:cs="Arial"/>
              <w:bCs/>
              <w:sz w:val="20"/>
              <w:szCs w:val="22"/>
            </w:rPr>
            <w:t>SSI-QF-10</w:t>
          </w:r>
          <w:r w:rsidR="00860A82">
            <w:rPr>
              <w:rFonts w:eastAsiaTheme="minorHAnsi" w:cs="Arial"/>
              <w:bCs/>
              <w:sz w:val="20"/>
              <w:szCs w:val="22"/>
            </w:rPr>
            <w:t>Y</w:t>
          </w:r>
        </w:p>
      </w:tc>
      <w:tc>
        <w:tcPr>
          <w:tcW w:w="711" w:type="pct"/>
          <w:vAlign w:val="center"/>
        </w:tcPr>
        <w:p w14:paraId="2D5EE798" w14:textId="323B4E9D" w:rsidR="00BE1919" w:rsidRPr="00BE1919" w:rsidRDefault="005761A0" w:rsidP="00BE1919">
          <w:pPr>
            <w:tabs>
              <w:tab w:val="center" w:pos="4513"/>
              <w:tab w:val="right" w:pos="9026"/>
            </w:tabs>
            <w:spacing w:after="0"/>
            <w:jc w:val="center"/>
            <w:rPr>
              <w:rFonts w:eastAsiaTheme="minorHAnsi" w:cs="Arial"/>
              <w:bCs/>
              <w:sz w:val="20"/>
              <w:szCs w:val="22"/>
            </w:rPr>
          </w:pPr>
          <w:ins w:id="85" w:author="GD" w:date="2024-01-05T12:23:00Z">
            <w:r>
              <w:rPr>
                <w:rFonts w:eastAsiaTheme="minorHAnsi" w:cs="Arial"/>
                <w:bCs/>
                <w:sz w:val="20"/>
                <w:szCs w:val="22"/>
              </w:rPr>
              <w:t>2</w:t>
            </w:r>
          </w:ins>
          <w:del w:id="86" w:author="GD" w:date="2024-01-05T12:23:00Z">
            <w:r w:rsidR="00860A82" w:rsidDel="005761A0">
              <w:rPr>
                <w:rFonts w:eastAsiaTheme="minorHAnsi" w:cs="Arial"/>
                <w:bCs/>
                <w:sz w:val="20"/>
                <w:szCs w:val="22"/>
              </w:rPr>
              <w:delText>1</w:delText>
            </w:r>
          </w:del>
        </w:p>
      </w:tc>
      <w:tc>
        <w:tcPr>
          <w:tcW w:w="666" w:type="pct"/>
          <w:vAlign w:val="center"/>
        </w:tcPr>
        <w:p w14:paraId="2CE78923" w14:textId="4230BF52" w:rsidR="00BE1919" w:rsidRPr="00BE1919" w:rsidRDefault="00BE1919" w:rsidP="00BE1919">
          <w:pPr>
            <w:tabs>
              <w:tab w:val="center" w:pos="4513"/>
              <w:tab w:val="right" w:pos="9026"/>
            </w:tabs>
            <w:spacing w:after="0"/>
            <w:jc w:val="center"/>
            <w:rPr>
              <w:rFonts w:eastAsiaTheme="minorHAnsi" w:cs="Arial"/>
              <w:bCs/>
              <w:sz w:val="20"/>
              <w:szCs w:val="22"/>
            </w:rPr>
          </w:pPr>
          <w:r>
            <w:rPr>
              <w:rFonts w:eastAsiaTheme="minorHAnsi" w:cs="Arial"/>
              <w:bCs/>
              <w:sz w:val="20"/>
              <w:szCs w:val="22"/>
            </w:rPr>
            <w:t>GJGD</w:t>
          </w:r>
        </w:p>
      </w:tc>
      <w:tc>
        <w:tcPr>
          <w:tcW w:w="1208" w:type="pct"/>
          <w:vAlign w:val="center"/>
        </w:tcPr>
        <w:p w14:paraId="4984D22A" w14:textId="57BBD5E5" w:rsidR="00BE1919" w:rsidRPr="00BE1919" w:rsidRDefault="00033620" w:rsidP="00BE1919">
          <w:pPr>
            <w:tabs>
              <w:tab w:val="center" w:pos="4513"/>
              <w:tab w:val="right" w:pos="9026"/>
            </w:tabs>
            <w:spacing w:after="0"/>
            <w:jc w:val="center"/>
            <w:rPr>
              <w:rFonts w:eastAsiaTheme="minorHAnsi" w:cs="Arial"/>
              <w:bCs/>
              <w:sz w:val="20"/>
              <w:szCs w:val="22"/>
            </w:rPr>
          </w:pPr>
          <w:r>
            <w:rPr>
              <w:rFonts w:eastAsiaTheme="minorHAnsi" w:cs="Arial"/>
              <w:bCs/>
              <w:sz w:val="20"/>
              <w:szCs w:val="22"/>
            </w:rPr>
            <w:t>12</w:t>
          </w:r>
          <w:r w:rsidR="00860A82">
            <w:rPr>
              <w:rFonts w:eastAsiaTheme="minorHAnsi" w:cs="Arial"/>
              <w:bCs/>
              <w:sz w:val="20"/>
              <w:szCs w:val="22"/>
            </w:rPr>
            <w:t>/12/23</w:t>
          </w:r>
        </w:p>
      </w:tc>
      <w:tc>
        <w:tcPr>
          <w:tcW w:w="1025" w:type="pct"/>
          <w:vAlign w:val="center"/>
        </w:tcPr>
        <w:p w14:paraId="3FDB77FC" w14:textId="7EDE1636" w:rsidR="00BE1919" w:rsidRPr="00BE1919" w:rsidRDefault="00BE1919" w:rsidP="00BE1919">
          <w:pPr>
            <w:tabs>
              <w:tab w:val="center" w:pos="4513"/>
              <w:tab w:val="right" w:pos="9026"/>
            </w:tabs>
            <w:spacing w:after="0"/>
            <w:jc w:val="center"/>
            <w:rPr>
              <w:rFonts w:eastAsiaTheme="minorHAnsi" w:cs="Arial"/>
              <w:sz w:val="20"/>
              <w:szCs w:val="22"/>
            </w:rPr>
          </w:pPr>
          <w:r w:rsidRPr="00BE1919">
            <w:rPr>
              <w:rFonts w:eastAsiaTheme="minorHAnsi" w:cs="Arial"/>
              <w:b/>
              <w:bCs/>
              <w:sz w:val="20"/>
              <w:szCs w:val="22"/>
            </w:rPr>
            <w:fldChar w:fldCharType="begin"/>
          </w:r>
          <w:r w:rsidRPr="00BE1919">
            <w:rPr>
              <w:rFonts w:eastAsiaTheme="minorHAnsi" w:cs="Arial"/>
              <w:b/>
              <w:bCs/>
              <w:sz w:val="20"/>
              <w:szCs w:val="22"/>
            </w:rPr>
            <w:instrText xml:space="preserve"> PAGE </w:instrText>
          </w:r>
          <w:r w:rsidRPr="00BE1919">
            <w:rPr>
              <w:rFonts w:eastAsiaTheme="minorHAnsi" w:cs="Arial"/>
              <w:b/>
              <w:bCs/>
              <w:sz w:val="20"/>
              <w:szCs w:val="22"/>
            </w:rPr>
            <w:fldChar w:fldCharType="separate"/>
          </w:r>
          <w:r w:rsidR="00BE5DDD">
            <w:rPr>
              <w:rFonts w:eastAsiaTheme="minorHAnsi" w:cs="Arial"/>
              <w:b/>
              <w:bCs/>
              <w:noProof/>
              <w:sz w:val="20"/>
              <w:szCs w:val="22"/>
            </w:rPr>
            <w:t>10</w:t>
          </w:r>
          <w:r w:rsidRPr="00BE1919">
            <w:rPr>
              <w:rFonts w:eastAsiaTheme="minorHAnsi" w:cs="Arial"/>
              <w:b/>
              <w:bCs/>
              <w:sz w:val="20"/>
              <w:szCs w:val="22"/>
            </w:rPr>
            <w:fldChar w:fldCharType="end"/>
          </w:r>
          <w:r w:rsidRPr="00BE1919">
            <w:rPr>
              <w:rFonts w:eastAsiaTheme="minorHAnsi" w:cs="Arial"/>
              <w:sz w:val="20"/>
              <w:szCs w:val="22"/>
            </w:rPr>
            <w:t xml:space="preserve"> of </w:t>
          </w:r>
          <w:r w:rsidRPr="00BE1919">
            <w:rPr>
              <w:rFonts w:eastAsiaTheme="minorHAnsi" w:cstheme="minorBidi"/>
              <w:sz w:val="20"/>
              <w:szCs w:val="22"/>
            </w:rPr>
            <w:fldChar w:fldCharType="begin"/>
          </w:r>
          <w:r w:rsidRPr="00BE1919">
            <w:rPr>
              <w:rFonts w:eastAsiaTheme="minorHAnsi" w:cstheme="minorBidi"/>
              <w:sz w:val="20"/>
              <w:szCs w:val="22"/>
            </w:rPr>
            <w:instrText xml:space="preserve"> NUMPAGES </w:instrText>
          </w:r>
          <w:r w:rsidRPr="00BE1919">
            <w:rPr>
              <w:rFonts w:eastAsiaTheme="minorHAnsi" w:cstheme="minorBidi"/>
              <w:sz w:val="20"/>
              <w:szCs w:val="22"/>
            </w:rPr>
            <w:fldChar w:fldCharType="separate"/>
          </w:r>
          <w:r w:rsidR="00BE5DDD">
            <w:rPr>
              <w:rFonts w:eastAsiaTheme="minorHAnsi" w:cstheme="minorBidi"/>
              <w:noProof/>
              <w:sz w:val="20"/>
              <w:szCs w:val="22"/>
            </w:rPr>
            <w:t>10</w:t>
          </w:r>
          <w:r w:rsidRPr="00BE1919">
            <w:rPr>
              <w:rFonts w:eastAsiaTheme="minorHAnsi" w:cstheme="minorBidi"/>
              <w:sz w:val="20"/>
              <w:szCs w:val="22"/>
            </w:rPr>
            <w:fldChar w:fldCharType="end"/>
          </w:r>
        </w:p>
      </w:tc>
    </w:tr>
  </w:tbl>
  <w:p w14:paraId="58C66B3E" w14:textId="3D3DB365" w:rsidR="00BE1919" w:rsidRDefault="00BE1919" w:rsidP="00BE191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77167D"/>
    <w:multiLevelType w:val="multilevel"/>
    <w:tmpl w:val="50E4AA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928" w:hanging="794"/>
      </w:pPr>
      <w:rPr>
        <w:rFonts w:hint="default"/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E1A4383"/>
    <w:multiLevelType w:val="hybridMultilevel"/>
    <w:tmpl w:val="006ED4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3C47B6"/>
    <w:multiLevelType w:val="multilevel"/>
    <w:tmpl w:val="8F461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D">
    <w15:presenceInfo w15:providerId="None" w15:userId="GD"/>
  </w15:person>
  <w15:person w15:author="James">
    <w15:presenceInfo w15:providerId="None" w15:userId="Jame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F6C"/>
    <w:rsid w:val="00033620"/>
    <w:rsid w:val="00054B30"/>
    <w:rsid w:val="00063BA3"/>
    <w:rsid w:val="00075833"/>
    <w:rsid w:val="000954D3"/>
    <w:rsid w:val="0017273F"/>
    <w:rsid w:val="00191585"/>
    <w:rsid w:val="00191C0D"/>
    <w:rsid w:val="001A3682"/>
    <w:rsid w:val="001B070F"/>
    <w:rsid w:val="001D24D1"/>
    <w:rsid w:val="002132FB"/>
    <w:rsid w:val="003123C0"/>
    <w:rsid w:val="00354C5D"/>
    <w:rsid w:val="003745A3"/>
    <w:rsid w:val="003E1B95"/>
    <w:rsid w:val="003F12A8"/>
    <w:rsid w:val="004023F9"/>
    <w:rsid w:val="004116A5"/>
    <w:rsid w:val="0047393F"/>
    <w:rsid w:val="005302FE"/>
    <w:rsid w:val="005761A0"/>
    <w:rsid w:val="00646E42"/>
    <w:rsid w:val="006E705B"/>
    <w:rsid w:val="00755293"/>
    <w:rsid w:val="0076634A"/>
    <w:rsid w:val="007B06D4"/>
    <w:rsid w:val="007E6C8B"/>
    <w:rsid w:val="00860A82"/>
    <w:rsid w:val="008709B0"/>
    <w:rsid w:val="009740EC"/>
    <w:rsid w:val="00987543"/>
    <w:rsid w:val="009A6517"/>
    <w:rsid w:val="00AA5ACD"/>
    <w:rsid w:val="00AE16E9"/>
    <w:rsid w:val="00B1559C"/>
    <w:rsid w:val="00BA6D49"/>
    <w:rsid w:val="00BE1919"/>
    <w:rsid w:val="00BE5DA8"/>
    <w:rsid w:val="00BE5DDD"/>
    <w:rsid w:val="00BF624D"/>
    <w:rsid w:val="00C56828"/>
    <w:rsid w:val="00CD12E1"/>
    <w:rsid w:val="00D44305"/>
    <w:rsid w:val="00EA1F6C"/>
    <w:rsid w:val="00EE7AAF"/>
    <w:rsid w:val="00F81776"/>
    <w:rsid w:val="00F8342C"/>
    <w:rsid w:val="00F86076"/>
    <w:rsid w:val="00F8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78A6ABF7"/>
  <w15:chartTrackingRefBased/>
  <w15:docId w15:val="{A0AF84C1-6350-44F0-A7D6-82C1F37FB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6C8B"/>
    <w:pPr>
      <w:spacing w:after="120" w:line="240" w:lineRule="auto"/>
    </w:pPr>
    <w:rPr>
      <w:rFonts w:ascii="Arial" w:hAnsi="Arial" w:cs="Times New Roman"/>
      <w:kern w:val="0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BE1919"/>
    <w:pPr>
      <w:keepNext/>
      <w:spacing w:before="240" w:after="60"/>
      <w:outlineLvl w:val="0"/>
    </w:pPr>
    <w:rPr>
      <w:rFonts w:cs="Arial"/>
      <w:b/>
      <w:caps/>
      <w:color w:val="002147"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7E6C8B"/>
    <w:pPr>
      <w:keepNext/>
      <w:pageBreakBefore/>
      <w:spacing w:before="240" w:after="60"/>
      <w:outlineLvl w:val="1"/>
    </w:pPr>
    <w:rPr>
      <w:rFonts w:cs="Arial"/>
      <w:caps/>
      <w:color w:val="002147"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7E6C8B"/>
    <w:pPr>
      <w:keepNext/>
      <w:spacing w:before="240" w:after="60"/>
      <w:outlineLvl w:val="2"/>
    </w:pPr>
    <w:rPr>
      <w:rFonts w:cs="Arial"/>
      <w:b/>
      <w:bCs/>
      <w:color w:val="002147"/>
      <w:sz w:val="26"/>
      <w:szCs w:val="20"/>
    </w:rPr>
  </w:style>
  <w:style w:type="paragraph" w:styleId="Heading4">
    <w:name w:val="heading 4"/>
    <w:basedOn w:val="Normal"/>
    <w:next w:val="Normal"/>
    <w:link w:val="Heading4Char"/>
    <w:qFormat/>
    <w:rsid w:val="007E6C8B"/>
    <w:pPr>
      <w:keepNext/>
      <w:spacing w:before="240" w:after="60"/>
      <w:outlineLvl w:val="3"/>
    </w:pPr>
    <w:rPr>
      <w:rFonts w:cs="Arial"/>
      <w:color w:val="002147"/>
      <w:sz w:val="26"/>
      <w:szCs w:val="20"/>
    </w:rPr>
  </w:style>
  <w:style w:type="paragraph" w:styleId="Heading5">
    <w:name w:val="heading 5"/>
    <w:basedOn w:val="Normal"/>
    <w:next w:val="Normal"/>
    <w:link w:val="Heading5Char"/>
    <w:qFormat/>
    <w:rsid w:val="007E6C8B"/>
    <w:pPr>
      <w:keepNext/>
      <w:outlineLvl w:val="4"/>
    </w:pPr>
    <w:rPr>
      <w:rFonts w:cs="Arial"/>
      <w:b/>
      <w:color w:val="002147"/>
      <w:szCs w:val="20"/>
    </w:rPr>
  </w:style>
  <w:style w:type="paragraph" w:styleId="Heading6">
    <w:name w:val="heading 6"/>
    <w:basedOn w:val="Normal"/>
    <w:next w:val="Normal"/>
    <w:link w:val="Heading6Char"/>
    <w:qFormat/>
    <w:rsid w:val="007E6C8B"/>
    <w:pPr>
      <w:keepNext/>
      <w:jc w:val="center"/>
      <w:outlineLvl w:val="5"/>
    </w:pPr>
    <w:rPr>
      <w:rFonts w:ascii="Arial Narrow" w:hAnsi="Arial Narrow" w:cs="Arial"/>
      <w:sz w:val="20"/>
      <w:szCs w:val="20"/>
      <w:u w:val="single"/>
    </w:rPr>
  </w:style>
  <w:style w:type="paragraph" w:styleId="Heading7">
    <w:name w:val="heading 7"/>
    <w:basedOn w:val="Normal"/>
    <w:next w:val="Normal"/>
    <w:link w:val="Heading7Char"/>
    <w:qFormat/>
    <w:rsid w:val="007E6C8B"/>
    <w:pPr>
      <w:keepNext/>
      <w:ind w:left="142"/>
      <w:outlineLvl w:val="6"/>
    </w:pPr>
    <w:rPr>
      <w:rFonts w:ascii="Arial Narrow" w:hAnsi="Arial Narrow" w:cs="Arial"/>
      <w:b/>
      <w:sz w:val="20"/>
      <w:szCs w:val="20"/>
      <w:u w:val="single"/>
    </w:rPr>
  </w:style>
  <w:style w:type="paragraph" w:styleId="Heading8">
    <w:name w:val="heading 8"/>
    <w:basedOn w:val="Normal"/>
    <w:next w:val="Normal"/>
    <w:link w:val="Heading8Char"/>
    <w:qFormat/>
    <w:rsid w:val="007E6C8B"/>
    <w:pPr>
      <w:keepNext/>
      <w:outlineLvl w:val="7"/>
    </w:pPr>
    <w:rPr>
      <w:rFonts w:ascii="Arial Narrow" w:hAnsi="Arial Narrow" w:cs="Arial"/>
      <w:b/>
      <w:sz w:val="20"/>
      <w:szCs w:val="20"/>
    </w:rPr>
  </w:style>
  <w:style w:type="paragraph" w:styleId="Heading9">
    <w:name w:val="heading 9"/>
    <w:basedOn w:val="Header"/>
    <w:next w:val="Normal"/>
    <w:link w:val="Heading9Char"/>
    <w:qFormat/>
    <w:rsid w:val="007E6C8B"/>
    <w:pPr>
      <w:outlineLvl w:val="8"/>
    </w:pPr>
    <w:rPr>
      <w:rFonts w:ascii="Arial" w:hAnsi="Arial"/>
      <w:sz w:val="1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on">
    <w:name w:val="action"/>
    <w:basedOn w:val="Normal"/>
    <w:next w:val="Normal"/>
    <w:rsid w:val="007E6C8B"/>
    <w:rPr>
      <w:rFonts w:ascii="Arial Narrow" w:hAnsi="Arial Narrow" w:cs="Arial"/>
      <w:b/>
      <w:szCs w:val="20"/>
    </w:rPr>
  </w:style>
  <w:style w:type="paragraph" w:styleId="BalloonText">
    <w:name w:val="Balloon Text"/>
    <w:basedOn w:val="Normal"/>
    <w:link w:val="BalloonTextChar"/>
    <w:semiHidden/>
    <w:rsid w:val="007E6C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E6C8B"/>
    <w:rPr>
      <w:rFonts w:ascii="Tahoma" w:eastAsia="Times New Roman" w:hAnsi="Tahoma" w:cs="Tahoma"/>
      <w:kern w:val="0"/>
      <w:sz w:val="16"/>
      <w:szCs w:val="16"/>
      <w14:ligatures w14:val="none"/>
    </w:rPr>
  </w:style>
  <w:style w:type="paragraph" w:styleId="BodyText">
    <w:name w:val="Body Text"/>
    <w:basedOn w:val="Normal"/>
    <w:link w:val="BodyTextChar"/>
    <w:rsid w:val="007E6C8B"/>
    <w:pPr>
      <w:tabs>
        <w:tab w:val="left" w:pos="8306"/>
      </w:tabs>
      <w:ind w:right="-1192"/>
    </w:pPr>
    <w:rPr>
      <w:rFonts w:ascii="Arial Narrow" w:hAnsi="Arial Narrow" w:cs="Arial"/>
      <w:sz w:val="20"/>
      <w:szCs w:val="20"/>
    </w:rPr>
  </w:style>
  <w:style w:type="character" w:customStyle="1" w:styleId="BodyTextChar">
    <w:name w:val="Body Text Char"/>
    <w:link w:val="BodyText"/>
    <w:rsid w:val="007E6C8B"/>
    <w:rPr>
      <w:rFonts w:ascii="Arial Narrow" w:eastAsia="Times New Roman" w:hAnsi="Arial Narrow" w:cs="Arial"/>
      <w:kern w:val="0"/>
      <w:sz w:val="20"/>
      <w:szCs w:val="20"/>
      <w14:ligatures w14:val="none"/>
    </w:rPr>
  </w:style>
  <w:style w:type="paragraph" w:styleId="BodyText2">
    <w:name w:val="Body Text 2"/>
    <w:basedOn w:val="Normal"/>
    <w:link w:val="BodyText2Char"/>
    <w:rsid w:val="007E6C8B"/>
    <w:rPr>
      <w:rFonts w:cs="Arial"/>
      <w:b/>
      <w:sz w:val="18"/>
      <w:szCs w:val="20"/>
    </w:rPr>
  </w:style>
  <w:style w:type="character" w:customStyle="1" w:styleId="BodyText2Char">
    <w:name w:val="Body Text 2 Char"/>
    <w:basedOn w:val="DefaultParagraphFont"/>
    <w:link w:val="BodyText2"/>
    <w:rsid w:val="007E6C8B"/>
    <w:rPr>
      <w:rFonts w:ascii="Arial" w:eastAsia="Times New Roman" w:hAnsi="Arial" w:cs="Arial"/>
      <w:b/>
      <w:kern w:val="0"/>
      <w:sz w:val="18"/>
      <w:szCs w:val="20"/>
      <w14:ligatures w14:val="none"/>
    </w:rPr>
  </w:style>
  <w:style w:type="paragraph" w:styleId="BodyText3">
    <w:name w:val="Body Text 3"/>
    <w:basedOn w:val="Normal"/>
    <w:link w:val="BodyText3Char"/>
    <w:rsid w:val="007E6C8B"/>
    <w:rPr>
      <w:rFonts w:cs="Arial"/>
      <w:b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rsid w:val="007E6C8B"/>
    <w:rPr>
      <w:rFonts w:ascii="Arial" w:eastAsia="Times New Roman" w:hAnsi="Arial" w:cs="Arial"/>
      <w:b/>
      <w:kern w:val="0"/>
      <w:sz w:val="20"/>
      <w:szCs w:val="20"/>
      <w14:ligatures w14:val="none"/>
    </w:rPr>
  </w:style>
  <w:style w:type="paragraph" w:styleId="BodyTextIndent">
    <w:name w:val="Body Text Indent"/>
    <w:basedOn w:val="Normal"/>
    <w:link w:val="BodyTextIndentChar"/>
    <w:rsid w:val="007E6C8B"/>
    <w:pPr>
      <w:ind w:left="142"/>
    </w:pPr>
    <w:rPr>
      <w:rFonts w:ascii="Arial Narrow" w:hAnsi="Arial Narrow" w:cs="Arial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7E6C8B"/>
    <w:rPr>
      <w:rFonts w:ascii="Arial Narrow" w:eastAsia="Times New Roman" w:hAnsi="Arial Narrow" w:cs="Arial"/>
      <w:kern w:val="0"/>
      <w:sz w:val="20"/>
      <w:szCs w:val="20"/>
      <w14:ligatures w14:val="none"/>
    </w:rPr>
  </w:style>
  <w:style w:type="paragraph" w:styleId="BodyTextIndent2">
    <w:name w:val="Body Text Indent 2"/>
    <w:basedOn w:val="Normal"/>
    <w:link w:val="BodyTextIndent2Char"/>
    <w:rsid w:val="007E6C8B"/>
    <w:pPr>
      <w:ind w:left="142"/>
    </w:pPr>
    <w:rPr>
      <w:rFonts w:ascii="Arial Narrow" w:hAnsi="Arial Narrow" w:cs="Arial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7E6C8B"/>
    <w:rPr>
      <w:rFonts w:ascii="Arial Narrow" w:eastAsia="Times New Roman" w:hAnsi="Arial Narrow" w:cs="Arial"/>
      <w:kern w:val="0"/>
      <w:szCs w:val="20"/>
      <w14:ligatures w14:val="none"/>
    </w:rPr>
  </w:style>
  <w:style w:type="paragraph" w:styleId="BodyTextIndent3">
    <w:name w:val="Body Text Indent 3"/>
    <w:basedOn w:val="Normal"/>
    <w:link w:val="BodyTextIndent3Char"/>
    <w:rsid w:val="007E6C8B"/>
    <w:pPr>
      <w:ind w:left="1843" w:hanging="425"/>
    </w:pPr>
    <w:rPr>
      <w:rFonts w:ascii="Arial Narrow" w:hAnsi="Arial Narrow" w:cs="Arial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E6C8B"/>
    <w:rPr>
      <w:rFonts w:ascii="Arial Narrow" w:eastAsia="Times New Roman" w:hAnsi="Arial Narrow" w:cs="Arial"/>
      <w:kern w:val="0"/>
      <w:sz w:val="20"/>
      <w:szCs w:val="20"/>
      <w14:ligatures w14:val="none"/>
    </w:rPr>
  </w:style>
  <w:style w:type="paragraph" w:customStyle="1" w:styleId="bodytext30">
    <w:name w:val="bodytext3"/>
    <w:basedOn w:val="Normal"/>
    <w:rsid w:val="007E6C8B"/>
    <w:pPr>
      <w:spacing w:before="100" w:beforeAutospacing="1" w:after="100" w:afterAutospacing="1"/>
    </w:pPr>
  </w:style>
  <w:style w:type="paragraph" w:styleId="Caption">
    <w:name w:val="caption"/>
    <w:basedOn w:val="Normal"/>
    <w:next w:val="Normal"/>
    <w:qFormat/>
    <w:rsid w:val="007E6C8B"/>
    <w:pPr>
      <w:tabs>
        <w:tab w:val="left" w:pos="1134"/>
      </w:tabs>
      <w:ind w:left="1418" w:hanging="1418"/>
    </w:pPr>
    <w:rPr>
      <w:rFonts w:ascii="Arial Narrow" w:hAnsi="Arial Narrow" w:cs="Arial"/>
      <w:b/>
      <w:sz w:val="20"/>
      <w:szCs w:val="20"/>
    </w:rPr>
  </w:style>
  <w:style w:type="character" w:styleId="CommentReference">
    <w:name w:val="annotation reference"/>
    <w:rsid w:val="007E6C8B"/>
    <w:rPr>
      <w:sz w:val="16"/>
      <w:szCs w:val="16"/>
    </w:rPr>
  </w:style>
  <w:style w:type="paragraph" w:styleId="CommentText">
    <w:name w:val="annotation text"/>
    <w:basedOn w:val="Normal"/>
    <w:link w:val="CommentTextChar"/>
    <w:rsid w:val="007E6C8B"/>
    <w:rPr>
      <w:sz w:val="20"/>
      <w:szCs w:val="20"/>
    </w:rPr>
  </w:style>
  <w:style w:type="character" w:customStyle="1" w:styleId="CommentTextChar">
    <w:name w:val="Comment Text Char"/>
    <w:link w:val="CommentText"/>
    <w:rsid w:val="007E6C8B"/>
    <w:rPr>
      <w:rFonts w:ascii="Arial" w:eastAsia="Times New Roman" w:hAnsi="Arial" w:cs="Times New Roman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rsid w:val="007E6C8B"/>
    <w:rPr>
      <w:b/>
      <w:bCs/>
    </w:rPr>
  </w:style>
  <w:style w:type="character" w:customStyle="1" w:styleId="CommentSubjectChar">
    <w:name w:val="Comment Subject Char"/>
    <w:link w:val="CommentSubject"/>
    <w:rsid w:val="007E6C8B"/>
    <w:rPr>
      <w:rFonts w:ascii="Arial" w:eastAsia="Times New Roman" w:hAnsi="Arial" w:cs="Times New Roman"/>
      <w:b/>
      <w:bCs/>
      <w:kern w:val="0"/>
      <w:sz w:val="20"/>
      <w:szCs w:val="20"/>
      <w14:ligatures w14:val="none"/>
    </w:rPr>
  </w:style>
  <w:style w:type="character" w:styleId="Emphasis">
    <w:name w:val="Emphasis"/>
    <w:basedOn w:val="DefaultParagraphFont"/>
    <w:qFormat/>
    <w:rsid w:val="007E6C8B"/>
    <w:rPr>
      <w:i/>
      <w:iCs/>
    </w:rPr>
  </w:style>
  <w:style w:type="paragraph" w:styleId="Footer">
    <w:name w:val="footer"/>
    <w:basedOn w:val="Normal"/>
    <w:link w:val="FooterChar"/>
    <w:rsid w:val="007E6C8B"/>
    <w:pPr>
      <w:tabs>
        <w:tab w:val="center" w:pos="4153"/>
        <w:tab w:val="right" w:pos="8306"/>
      </w:tabs>
    </w:pPr>
    <w:rPr>
      <w:rFonts w:ascii="Arial Narrow" w:hAnsi="Arial Narrow" w:cs="Arial"/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7E6C8B"/>
    <w:rPr>
      <w:rFonts w:ascii="Arial Narrow" w:eastAsia="Times New Roman" w:hAnsi="Arial Narrow" w:cs="Arial"/>
      <w:kern w:val="0"/>
      <w:sz w:val="20"/>
      <w:szCs w:val="20"/>
      <w14:ligatures w14:val="none"/>
    </w:rPr>
  </w:style>
  <w:style w:type="character" w:styleId="FootnoteReference">
    <w:name w:val="footnote reference"/>
    <w:semiHidden/>
    <w:rsid w:val="007E6C8B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7E6C8B"/>
    <w:rPr>
      <w:rFonts w:ascii="Arial Narrow" w:hAnsi="Arial Narrow" w:cs="Arial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7E6C8B"/>
    <w:rPr>
      <w:rFonts w:ascii="Arial Narrow" w:eastAsia="Times New Roman" w:hAnsi="Arial Narrow" w:cs="Arial"/>
      <w:kern w:val="0"/>
      <w:sz w:val="20"/>
      <w:szCs w:val="20"/>
      <w14:ligatures w14:val="none"/>
    </w:rPr>
  </w:style>
  <w:style w:type="paragraph" w:customStyle="1" w:styleId="H4">
    <w:name w:val="H4"/>
    <w:basedOn w:val="Normal"/>
    <w:next w:val="Normal"/>
    <w:rsid w:val="007E6C8B"/>
    <w:pPr>
      <w:keepNext/>
      <w:spacing w:before="100" w:after="100"/>
      <w:outlineLvl w:val="4"/>
    </w:pPr>
    <w:rPr>
      <w:rFonts w:cs="Arial"/>
      <w:b/>
      <w:snapToGrid w:val="0"/>
      <w:szCs w:val="20"/>
    </w:rPr>
  </w:style>
  <w:style w:type="paragraph" w:customStyle="1" w:styleId="hcp2">
    <w:name w:val="hcp2"/>
    <w:basedOn w:val="Normal"/>
    <w:rsid w:val="007E6C8B"/>
    <w:pPr>
      <w:spacing w:before="100" w:beforeAutospacing="1" w:after="100" w:afterAutospacing="1"/>
    </w:pPr>
    <w:rPr>
      <w:rFonts w:ascii="Verdana" w:hAnsi="Verdana"/>
      <w:sz w:val="20"/>
      <w:szCs w:val="20"/>
      <w:lang w:eastAsia="en-GB"/>
    </w:rPr>
  </w:style>
  <w:style w:type="paragraph" w:customStyle="1" w:styleId="hcp3">
    <w:name w:val="hcp3"/>
    <w:basedOn w:val="Normal"/>
    <w:rsid w:val="007E6C8B"/>
    <w:pPr>
      <w:spacing w:before="100" w:beforeAutospacing="1" w:after="100" w:afterAutospacing="1"/>
    </w:pPr>
    <w:rPr>
      <w:rFonts w:ascii="Verdana" w:hAnsi="Verdana"/>
      <w:lang w:eastAsia="en-GB"/>
    </w:rPr>
  </w:style>
  <w:style w:type="paragraph" w:styleId="Header">
    <w:name w:val="header"/>
    <w:basedOn w:val="Normal"/>
    <w:link w:val="HeaderChar"/>
    <w:rsid w:val="007E6C8B"/>
    <w:pPr>
      <w:tabs>
        <w:tab w:val="center" w:pos="4153"/>
        <w:tab w:val="right" w:pos="8306"/>
      </w:tabs>
    </w:pPr>
    <w:rPr>
      <w:rFonts w:ascii="Courier New" w:hAnsi="Courier New" w:cs="Arial"/>
      <w:szCs w:val="20"/>
      <w:lang w:val="de-DE"/>
    </w:rPr>
  </w:style>
  <w:style w:type="character" w:customStyle="1" w:styleId="HeaderChar">
    <w:name w:val="Header Char"/>
    <w:basedOn w:val="DefaultParagraphFont"/>
    <w:link w:val="Header"/>
    <w:uiPriority w:val="99"/>
    <w:rsid w:val="007E6C8B"/>
    <w:rPr>
      <w:rFonts w:ascii="Courier New" w:eastAsia="Times New Roman" w:hAnsi="Courier New" w:cs="Arial"/>
      <w:kern w:val="0"/>
      <w:szCs w:val="20"/>
      <w:lang w:val="de-DE"/>
      <w14:ligatures w14:val="none"/>
    </w:rPr>
  </w:style>
  <w:style w:type="character" w:customStyle="1" w:styleId="Heading1Char">
    <w:name w:val="Heading 1 Char"/>
    <w:link w:val="Heading1"/>
    <w:rsid w:val="00BE1919"/>
    <w:rPr>
      <w:rFonts w:ascii="Arial" w:hAnsi="Arial" w:cs="Arial"/>
      <w:b/>
      <w:caps/>
      <w:color w:val="002147"/>
      <w:kern w:val="28"/>
      <w:sz w:val="28"/>
      <w:szCs w:val="20"/>
      <w14:ligatures w14:val="none"/>
    </w:rPr>
  </w:style>
  <w:style w:type="character" w:customStyle="1" w:styleId="Heading2Char">
    <w:name w:val="Heading 2 Char"/>
    <w:basedOn w:val="DefaultParagraphFont"/>
    <w:link w:val="Heading2"/>
    <w:rsid w:val="007E6C8B"/>
    <w:rPr>
      <w:rFonts w:ascii="Arial" w:eastAsia="Times New Roman" w:hAnsi="Arial" w:cs="Arial"/>
      <w:caps/>
      <w:color w:val="002147"/>
      <w:kern w:val="0"/>
      <w:sz w:val="28"/>
      <w:szCs w:val="20"/>
      <w14:ligatures w14:val="none"/>
    </w:rPr>
  </w:style>
  <w:style w:type="character" w:customStyle="1" w:styleId="Heading3Char">
    <w:name w:val="Heading 3 Char"/>
    <w:link w:val="Heading3"/>
    <w:rsid w:val="007E6C8B"/>
    <w:rPr>
      <w:rFonts w:ascii="Arial" w:eastAsia="Times New Roman" w:hAnsi="Arial" w:cs="Arial"/>
      <w:b/>
      <w:bCs/>
      <w:color w:val="002147"/>
      <w:kern w:val="0"/>
      <w:sz w:val="26"/>
      <w:szCs w:val="20"/>
      <w14:ligatures w14:val="none"/>
    </w:rPr>
  </w:style>
  <w:style w:type="character" w:customStyle="1" w:styleId="Heading4Char">
    <w:name w:val="Heading 4 Char"/>
    <w:link w:val="Heading4"/>
    <w:rsid w:val="007E6C8B"/>
    <w:rPr>
      <w:rFonts w:ascii="Arial" w:eastAsia="Times New Roman" w:hAnsi="Arial" w:cs="Arial"/>
      <w:color w:val="002147"/>
      <w:kern w:val="0"/>
      <w:sz w:val="26"/>
      <w:szCs w:val="20"/>
      <w14:ligatures w14:val="none"/>
    </w:rPr>
  </w:style>
  <w:style w:type="character" w:customStyle="1" w:styleId="Heading5Char">
    <w:name w:val="Heading 5 Char"/>
    <w:link w:val="Heading5"/>
    <w:rsid w:val="007E6C8B"/>
    <w:rPr>
      <w:rFonts w:ascii="Arial" w:eastAsia="Times New Roman" w:hAnsi="Arial" w:cs="Arial"/>
      <w:b/>
      <w:color w:val="002147"/>
      <w:kern w:val="0"/>
      <w:szCs w:val="20"/>
      <w14:ligatures w14:val="none"/>
    </w:rPr>
  </w:style>
  <w:style w:type="character" w:customStyle="1" w:styleId="Heading6Char">
    <w:name w:val="Heading 6 Char"/>
    <w:basedOn w:val="DefaultParagraphFont"/>
    <w:link w:val="Heading6"/>
    <w:rsid w:val="007E6C8B"/>
    <w:rPr>
      <w:rFonts w:ascii="Arial Narrow" w:eastAsia="Times New Roman" w:hAnsi="Arial Narrow" w:cs="Arial"/>
      <w:kern w:val="0"/>
      <w:sz w:val="20"/>
      <w:szCs w:val="20"/>
      <w:u w:val="single"/>
      <w14:ligatures w14:val="none"/>
    </w:rPr>
  </w:style>
  <w:style w:type="character" w:customStyle="1" w:styleId="Heading7Char">
    <w:name w:val="Heading 7 Char"/>
    <w:link w:val="Heading7"/>
    <w:rsid w:val="007E6C8B"/>
    <w:rPr>
      <w:rFonts w:ascii="Arial Narrow" w:eastAsia="Times New Roman" w:hAnsi="Arial Narrow" w:cs="Arial"/>
      <w:b/>
      <w:kern w:val="0"/>
      <w:sz w:val="20"/>
      <w:szCs w:val="20"/>
      <w:u w:val="single"/>
      <w14:ligatures w14:val="none"/>
    </w:rPr>
  </w:style>
  <w:style w:type="character" w:customStyle="1" w:styleId="Heading8Char">
    <w:name w:val="Heading 8 Char"/>
    <w:basedOn w:val="DefaultParagraphFont"/>
    <w:link w:val="Heading8"/>
    <w:rsid w:val="007E6C8B"/>
    <w:rPr>
      <w:rFonts w:ascii="Arial Narrow" w:eastAsia="Times New Roman" w:hAnsi="Arial Narrow" w:cs="Arial"/>
      <w:b/>
      <w:kern w:val="0"/>
      <w:sz w:val="20"/>
      <w:szCs w:val="20"/>
      <w14:ligatures w14:val="none"/>
    </w:rPr>
  </w:style>
  <w:style w:type="character" w:customStyle="1" w:styleId="Heading9Char">
    <w:name w:val="Heading 9 Char"/>
    <w:basedOn w:val="DefaultParagraphFont"/>
    <w:link w:val="Heading9"/>
    <w:rsid w:val="007E6C8B"/>
    <w:rPr>
      <w:rFonts w:ascii="Arial" w:eastAsia="Times New Roman" w:hAnsi="Arial" w:cs="Arial"/>
      <w:kern w:val="0"/>
      <w:sz w:val="16"/>
      <w:szCs w:val="20"/>
      <w14:ligatures w14:val="none"/>
    </w:rPr>
  </w:style>
  <w:style w:type="character" w:customStyle="1" w:styleId="HTMLMarkup">
    <w:name w:val="HTML Markup"/>
    <w:rsid w:val="007E6C8B"/>
    <w:rPr>
      <w:vanish/>
      <w:color w:val="FF0000"/>
    </w:rPr>
  </w:style>
  <w:style w:type="character" w:styleId="Hyperlink">
    <w:name w:val="Hyperlink"/>
    <w:rsid w:val="007E6C8B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7E6C8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E6C8B"/>
    <w:rPr>
      <w:rFonts w:ascii="Arial" w:eastAsia="Times New Roman" w:hAnsi="Arial" w:cs="Times New Roman"/>
      <w:kern w:val="0"/>
      <w:szCs w:val="24"/>
      <w14:ligatures w14:val="none"/>
    </w:rPr>
  </w:style>
  <w:style w:type="paragraph" w:styleId="NormalWeb">
    <w:name w:val="Normal (Web)"/>
    <w:basedOn w:val="Normal"/>
    <w:rsid w:val="007E6C8B"/>
    <w:rPr>
      <w:rFonts w:ascii="Arial Narrow" w:hAnsi="Arial Narrow" w:cs="Arial"/>
    </w:rPr>
  </w:style>
  <w:style w:type="paragraph" w:customStyle="1" w:styleId="Normal1">
    <w:name w:val="Normal1"/>
    <w:basedOn w:val="Normal"/>
    <w:rsid w:val="007E6C8B"/>
    <w:pPr>
      <w:spacing w:before="100" w:beforeAutospacing="1" w:after="100" w:afterAutospacing="1"/>
    </w:pPr>
    <w:rPr>
      <w:lang w:val="en-US"/>
    </w:rPr>
  </w:style>
  <w:style w:type="paragraph" w:customStyle="1" w:styleId="Normal2">
    <w:name w:val="Normal2"/>
    <w:basedOn w:val="Normal"/>
    <w:rsid w:val="007E6C8B"/>
    <w:pPr>
      <w:spacing w:before="100" w:after="100"/>
    </w:pPr>
    <w:rPr>
      <w:rFonts w:ascii="Arial Narrow" w:hAnsi="Arial Narrow"/>
      <w:sz w:val="24"/>
      <w:szCs w:val="20"/>
      <w:lang w:val="en-US"/>
    </w:rPr>
  </w:style>
  <w:style w:type="character" w:customStyle="1" w:styleId="normalbis">
    <w:name w:val="normalbis"/>
    <w:rsid w:val="007E6C8B"/>
    <w:rPr>
      <w:rFonts w:ascii="Times New Roman" w:hAnsi="Times New Roman"/>
      <w:sz w:val="22"/>
      <w:vertAlign w:val="baseline"/>
    </w:rPr>
  </w:style>
  <w:style w:type="character" w:styleId="PageNumber">
    <w:name w:val="page number"/>
    <w:basedOn w:val="DefaultParagraphFont"/>
    <w:rsid w:val="007E6C8B"/>
  </w:style>
  <w:style w:type="paragraph" w:customStyle="1" w:styleId="rvps2">
    <w:name w:val="rvps2"/>
    <w:basedOn w:val="Normal"/>
    <w:rsid w:val="007E6C8B"/>
    <w:pPr>
      <w:spacing w:before="100" w:beforeAutospacing="1" w:after="100" w:afterAutospacing="1"/>
    </w:pPr>
    <w:rPr>
      <w:lang w:eastAsia="en-GB"/>
    </w:rPr>
  </w:style>
  <w:style w:type="paragraph" w:customStyle="1" w:styleId="rvps8">
    <w:name w:val="rvps8"/>
    <w:basedOn w:val="Normal"/>
    <w:rsid w:val="007E6C8B"/>
    <w:pPr>
      <w:spacing w:before="100" w:beforeAutospacing="1" w:after="100" w:afterAutospacing="1"/>
    </w:pPr>
    <w:rPr>
      <w:lang w:eastAsia="en-GB"/>
    </w:rPr>
  </w:style>
  <w:style w:type="character" w:customStyle="1" w:styleId="rvts11">
    <w:name w:val="rvts11"/>
    <w:basedOn w:val="DefaultParagraphFont"/>
    <w:rsid w:val="007E6C8B"/>
  </w:style>
  <w:style w:type="character" w:customStyle="1" w:styleId="rvts22">
    <w:name w:val="rvts22"/>
    <w:basedOn w:val="DefaultParagraphFont"/>
    <w:rsid w:val="007E6C8B"/>
  </w:style>
  <w:style w:type="character" w:customStyle="1" w:styleId="rvts23">
    <w:name w:val="rvts23"/>
    <w:basedOn w:val="DefaultParagraphFont"/>
    <w:rsid w:val="007E6C8B"/>
  </w:style>
  <w:style w:type="character" w:customStyle="1" w:styleId="rvts29">
    <w:name w:val="rvts29"/>
    <w:basedOn w:val="DefaultParagraphFont"/>
    <w:rsid w:val="007E6C8B"/>
  </w:style>
  <w:style w:type="character" w:customStyle="1" w:styleId="rvts30">
    <w:name w:val="rvts30"/>
    <w:basedOn w:val="DefaultParagraphFont"/>
    <w:rsid w:val="007E6C8B"/>
  </w:style>
  <w:style w:type="character" w:customStyle="1" w:styleId="rvts38">
    <w:name w:val="rvts38"/>
    <w:basedOn w:val="DefaultParagraphFont"/>
    <w:rsid w:val="007E6C8B"/>
  </w:style>
  <w:style w:type="character" w:customStyle="1" w:styleId="rvts48">
    <w:name w:val="rvts48"/>
    <w:basedOn w:val="DefaultParagraphFont"/>
    <w:rsid w:val="007E6C8B"/>
  </w:style>
  <w:style w:type="character" w:customStyle="1" w:styleId="rvts49">
    <w:name w:val="rvts49"/>
    <w:basedOn w:val="DefaultParagraphFont"/>
    <w:rsid w:val="007E6C8B"/>
  </w:style>
  <w:style w:type="character" w:customStyle="1" w:styleId="rvts50">
    <w:name w:val="rvts50"/>
    <w:basedOn w:val="DefaultParagraphFont"/>
    <w:rsid w:val="007E6C8B"/>
  </w:style>
  <w:style w:type="character" w:customStyle="1" w:styleId="rvts51">
    <w:name w:val="rvts51"/>
    <w:basedOn w:val="DefaultParagraphFont"/>
    <w:rsid w:val="007E6C8B"/>
  </w:style>
  <w:style w:type="character" w:customStyle="1" w:styleId="rvts6">
    <w:name w:val="rvts6"/>
    <w:basedOn w:val="DefaultParagraphFont"/>
    <w:rsid w:val="007E6C8B"/>
  </w:style>
  <w:style w:type="character" w:styleId="Strong">
    <w:name w:val="Strong"/>
    <w:qFormat/>
    <w:rsid w:val="007E6C8B"/>
    <w:rPr>
      <w:rFonts w:ascii="Arial" w:hAnsi="Arial"/>
      <w:b/>
      <w:bCs/>
      <w:sz w:val="22"/>
    </w:rPr>
  </w:style>
  <w:style w:type="table" w:styleId="TableGrid">
    <w:name w:val="Table Grid"/>
    <w:basedOn w:val="TableNormal"/>
    <w:rsid w:val="007E6C8B"/>
    <w:pPr>
      <w:spacing w:after="0" w:line="240" w:lineRule="auto"/>
    </w:pPr>
    <w:rPr>
      <w:rFonts w:ascii="Times New Roman" w:hAnsi="Times New Roman" w:cs="Times New Roman"/>
      <w:kern w:val="0"/>
      <w:sz w:val="20"/>
      <w:szCs w:val="20"/>
      <w:lang w:eastAsia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7E6C8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7E6C8B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TOC1">
    <w:name w:val="toc 1"/>
    <w:basedOn w:val="Normal"/>
    <w:next w:val="Normal"/>
    <w:autoRedefine/>
    <w:semiHidden/>
    <w:rsid w:val="007E6C8B"/>
    <w:pPr>
      <w:tabs>
        <w:tab w:val="right" w:leader="dot" w:pos="9346"/>
      </w:tabs>
      <w:jc w:val="center"/>
    </w:pPr>
    <w:rPr>
      <w:noProof/>
    </w:rPr>
  </w:style>
  <w:style w:type="paragraph" w:styleId="TOC2">
    <w:name w:val="toc 2"/>
    <w:basedOn w:val="Normal"/>
    <w:next w:val="Normal"/>
    <w:autoRedefine/>
    <w:semiHidden/>
    <w:rsid w:val="007E6C8B"/>
    <w:pPr>
      <w:tabs>
        <w:tab w:val="right" w:leader="dot" w:pos="9346"/>
      </w:tabs>
      <w:ind w:left="200"/>
    </w:pPr>
    <w:rPr>
      <w:rFonts w:ascii="Arial Narrow" w:hAnsi="Arial Narrow" w:cs="Arial"/>
      <w:smallCaps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7E6C8B"/>
    <w:pPr>
      <w:ind w:left="400"/>
    </w:pPr>
    <w:rPr>
      <w:rFonts w:ascii="Arial Narrow" w:hAnsi="Arial Narrow" w:cs="Arial"/>
      <w:i/>
      <w:sz w:val="20"/>
      <w:szCs w:val="20"/>
    </w:rPr>
  </w:style>
  <w:style w:type="paragraph" w:customStyle="1" w:styleId="toc10">
    <w:name w:val="toc1"/>
    <w:basedOn w:val="Normal"/>
    <w:rsid w:val="007E6C8B"/>
    <w:pPr>
      <w:spacing w:before="100" w:beforeAutospacing="1" w:after="100" w:afterAutospacing="1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E6C8B"/>
    <w:rPr>
      <w:color w:val="605E5C"/>
      <w:shd w:val="clear" w:color="auto" w:fill="E1DFDD"/>
    </w:rPr>
  </w:style>
  <w:style w:type="paragraph" w:customStyle="1" w:styleId="NormalNumbering">
    <w:name w:val="Normal Numbering"/>
    <w:basedOn w:val="Normal"/>
    <w:rsid w:val="001B070F"/>
    <w:pPr>
      <w:tabs>
        <w:tab w:val="left" w:pos="0"/>
      </w:tabs>
      <w:ind w:left="900" w:hanging="612"/>
    </w:pPr>
    <w:rPr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E5DA8"/>
    <w:rPr>
      <w:color w:val="954F72" w:themeColor="followedHyperlink"/>
      <w:u w:val="single"/>
    </w:rPr>
  </w:style>
  <w:style w:type="paragraph" w:customStyle="1" w:styleId="Body">
    <w:name w:val="Body"/>
    <w:rsid w:val="004023F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" w:eastAsia="Arial" w:hAnsi="Arial" w:cs="Arial"/>
      <w:color w:val="000000"/>
      <w:kern w:val="0"/>
      <w:sz w:val="24"/>
      <w:szCs w:val="24"/>
      <w:u w:color="000000"/>
      <w:bdr w:val="nil"/>
      <w:lang w:eastAsia="en-GB"/>
      <w14:textOutline w14:w="0" w14:cap="flat" w14:cmpd="sng" w14:algn="ctr">
        <w14:noFill/>
        <w14:prstDash w14:val="solid"/>
        <w14:bevel/>
      </w14:textOutline>
      <w14:ligatures w14:val="none"/>
    </w:rPr>
  </w:style>
  <w:style w:type="character" w:customStyle="1" w:styleId="None">
    <w:name w:val="None"/>
    <w:rsid w:val="004023F9"/>
  </w:style>
  <w:style w:type="paragraph" w:styleId="Revision">
    <w:name w:val="Revision"/>
    <w:hidden/>
    <w:uiPriority w:val="99"/>
    <w:semiHidden/>
    <w:rsid w:val="004116A5"/>
    <w:pPr>
      <w:spacing w:after="0" w:line="240" w:lineRule="auto"/>
    </w:pPr>
    <w:rPr>
      <w:rFonts w:ascii="Arial" w:hAnsi="Arial" w:cs="Times New Roman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den.ece.uw.edu/student-info/wp-content/uploads/sites/8/2022/05/RnDProjectReportGuide_Rev3.pdf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dvice-manufacturing.com/Engineering-Project-Planning-Documents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advice/0/what-key-project-documentation-deliverabl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wl.purdue.edu/owl/subject_specific_writing/writing_in_engineering/engineering_project_documentation/stage_one_conceptual_design.html" TargetMode="Externa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96FC71-097C-44C8-B521-0273AF86C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10</Pages>
  <Words>1228</Words>
  <Characters>7006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</dc:creator>
  <cp:keywords/>
  <dc:description/>
  <cp:lastModifiedBy>James</cp:lastModifiedBy>
  <cp:revision>16</cp:revision>
  <dcterms:created xsi:type="dcterms:W3CDTF">2023-12-05T10:04:00Z</dcterms:created>
  <dcterms:modified xsi:type="dcterms:W3CDTF">2024-05-01T14:36:00Z</dcterms:modified>
</cp:coreProperties>
</file>