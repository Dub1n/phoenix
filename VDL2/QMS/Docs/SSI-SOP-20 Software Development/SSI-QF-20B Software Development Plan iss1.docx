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25E43B" w14:textId="77777777" w:rsidR="007D266A" w:rsidRDefault="007D266A" w:rsidP="005E1739">
      <w:pPr>
        <w:tabs>
          <w:tab w:val="left" w:pos="6120"/>
        </w:tabs>
        <w:spacing w:after="0" w:line="240" w:lineRule="auto"/>
        <w:rPr>
          <w:rFonts w:eastAsia="Times New Roman" w:cs="Times New Roman"/>
          <w:b/>
          <w:bCs/>
          <w:sz w:val="32"/>
          <w:szCs w:val="32"/>
        </w:rPr>
      </w:pPr>
      <w:bookmarkStart w:id="0" w:name="_Toc508898021"/>
    </w:p>
    <w:p w14:paraId="2E8CF538" w14:textId="77777777" w:rsidR="00E74E8C" w:rsidRDefault="00896FDE" w:rsidP="00896FDE">
      <w:pPr>
        <w:tabs>
          <w:tab w:val="left" w:pos="6120"/>
        </w:tabs>
        <w:jc w:val="center"/>
        <w:rPr>
          <w:ins w:id="1" w:author="James" w:date="2024-11-07T15:20:00Z"/>
          <w:rFonts w:cs="Arial"/>
          <w:b/>
          <w:color w:val="0070C0"/>
          <w:sz w:val="28"/>
          <w:szCs w:val="28"/>
        </w:rPr>
      </w:pPr>
      <w:r w:rsidRPr="00E86558">
        <w:rPr>
          <w:rFonts w:cs="Arial"/>
          <w:b/>
          <w:color w:val="0070C0"/>
          <w:sz w:val="28"/>
          <w:szCs w:val="28"/>
        </w:rPr>
        <w:t>This template is intended only as a guide and may be adapted as required to meet specific circumstances.</w:t>
      </w:r>
      <w:ins w:id="2" w:author="James" w:date="2024-11-07T15:19:00Z">
        <w:r w:rsidR="00E74E8C">
          <w:rPr>
            <w:rFonts w:cs="Arial"/>
            <w:b/>
            <w:color w:val="0070C0"/>
            <w:sz w:val="28"/>
            <w:szCs w:val="28"/>
          </w:rPr>
          <w:t xml:space="preserve">  </w:t>
        </w:r>
      </w:ins>
    </w:p>
    <w:p w14:paraId="4FEB72C3" w14:textId="7D006FC9" w:rsidR="00896FDE" w:rsidRPr="00E86558" w:rsidRDefault="00E74E8C" w:rsidP="00896FDE">
      <w:pPr>
        <w:tabs>
          <w:tab w:val="left" w:pos="6120"/>
        </w:tabs>
        <w:jc w:val="center"/>
        <w:rPr>
          <w:rFonts w:cs="Arial"/>
          <w:b/>
          <w:color w:val="0070C0"/>
          <w:sz w:val="28"/>
          <w:szCs w:val="28"/>
        </w:rPr>
      </w:pPr>
      <w:ins w:id="3" w:author="James" w:date="2024-11-07T15:19:00Z">
        <w:r>
          <w:rPr>
            <w:rFonts w:cs="Arial"/>
            <w:b/>
            <w:color w:val="0070C0"/>
            <w:sz w:val="28"/>
            <w:szCs w:val="28"/>
          </w:rPr>
          <w:t>It is for use in the development of a new software system. Bug</w:t>
        </w:r>
      </w:ins>
      <w:ins w:id="4" w:author="James" w:date="2024-11-07T15:20:00Z">
        <w:r>
          <w:rPr>
            <w:rFonts w:cs="Arial"/>
            <w:b/>
            <w:color w:val="0070C0"/>
            <w:sz w:val="28"/>
            <w:szCs w:val="28"/>
          </w:rPr>
          <w:t xml:space="preserve"> fixes and enhancements to an existing sy</w:t>
        </w:r>
      </w:ins>
      <w:ins w:id="5" w:author="James" w:date="2024-11-07T15:25:00Z">
        <w:r>
          <w:rPr>
            <w:rFonts w:cs="Arial"/>
            <w:b/>
            <w:color w:val="0070C0"/>
            <w:sz w:val="28"/>
            <w:szCs w:val="28"/>
          </w:rPr>
          <w:t>s</w:t>
        </w:r>
      </w:ins>
      <w:bookmarkStart w:id="6" w:name="_GoBack"/>
      <w:bookmarkEnd w:id="6"/>
      <w:ins w:id="7" w:author="James" w:date="2024-11-07T15:20:00Z">
        <w:r>
          <w:rPr>
            <w:rFonts w:cs="Arial"/>
            <w:b/>
            <w:color w:val="0070C0"/>
            <w:sz w:val="28"/>
            <w:szCs w:val="28"/>
          </w:rPr>
          <w:t>tem are dealt with using SSI-QF-10P Problem Report as the primary input source.</w:t>
        </w:r>
      </w:ins>
    </w:p>
    <w:p w14:paraId="169E8D64" w14:textId="27ED8CE1" w:rsidR="00896FDE" w:rsidRPr="0013225C" w:rsidRDefault="00F916F1" w:rsidP="00896FDE">
      <w:pPr>
        <w:spacing w:before="840"/>
        <w:jc w:val="center"/>
        <w:rPr>
          <w:b/>
          <w:sz w:val="44"/>
          <w:szCs w:val="44"/>
        </w:rPr>
      </w:pPr>
      <w:r>
        <w:rPr>
          <w:b/>
          <w:sz w:val="44"/>
          <w:szCs w:val="44"/>
        </w:rPr>
        <w:t>Software</w:t>
      </w:r>
      <w:r w:rsidR="00D55158">
        <w:rPr>
          <w:b/>
          <w:sz w:val="44"/>
          <w:szCs w:val="44"/>
        </w:rPr>
        <w:t xml:space="preserve"> Development</w:t>
      </w:r>
      <w:r w:rsidR="00D55158" w:rsidRPr="0013225C">
        <w:rPr>
          <w:b/>
          <w:sz w:val="44"/>
          <w:szCs w:val="44"/>
        </w:rPr>
        <w:t xml:space="preserve"> </w:t>
      </w:r>
      <w:r w:rsidR="00896FDE" w:rsidRPr="0013225C">
        <w:rPr>
          <w:b/>
          <w:sz w:val="44"/>
          <w:szCs w:val="44"/>
        </w:rPr>
        <w:t>Plan</w:t>
      </w:r>
    </w:p>
    <w:p w14:paraId="5BA2F40B" w14:textId="77777777" w:rsidR="00896FDE" w:rsidRPr="0013225C" w:rsidRDefault="00896FDE" w:rsidP="00896FDE">
      <w:pPr>
        <w:rPr>
          <w:sz w:val="18"/>
          <w:szCs w:val="20"/>
        </w:rPr>
      </w:pPr>
      <w:r w:rsidRPr="00ED575E">
        <w:rPr>
          <w:noProof/>
          <w:sz w:val="18"/>
          <w:szCs w:val="20"/>
          <w:lang w:eastAsia="en-GB"/>
        </w:rPr>
        <mc:AlternateContent>
          <mc:Choice Requires="wps">
            <w:drawing>
              <wp:anchor distT="0" distB="0" distL="114300" distR="114300" simplePos="0" relativeHeight="251662336" behindDoc="0" locked="0" layoutInCell="1" allowOverlap="1" wp14:anchorId="3EE0E4E4" wp14:editId="32656706">
                <wp:simplePos x="0" y="0"/>
                <wp:positionH relativeFrom="column">
                  <wp:posOffset>0</wp:posOffset>
                </wp:positionH>
                <wp:positionV relativeFrom="paragraph">
                  <wp:posOffset>-4445</wp:posOffset>
                </wp:positionV>
                <wp:extent cx="5486400" cy="0"/>
                <wp:effectExtent l="0" t="19050" r="1905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28575">
                          <a:solidFill>
                            <a:schemeClr val="tx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2FF17109" id="Straight Connector 1"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5pt" to="6in,-.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" strokecolor="black [3213]" strokeweight="2.25pt"/>
            </w:pict>
          </mc:Fallback>
        </mc:AlternateContent>
      </w:r>
    </w:p>
    <w:p w14:paraId="1579251D" w14:textId="2441406B" w:rsidR="00896FDE" w:rsidRPr="0013225C" w:rsidRDefault="00896FDE" w:rsidP="00896FDE">
      <w:pPr>
        <w:tabs>
          <w:tab w:val="left" w:pos="2880"/>
        </w:tabs>
        <w:ind w:left="3600" w:hanging="3600"/>
        <w:rPr>
          <w:sz w:val="24"/>
          <w:szCs w:val="24"/>
        </w:rPr>
      </w:pPr>
      <w:r w:rsidRPr="0013225C">
        <w:rPr>
          <w:b/>
          <w:sz w:val="24"/>
          <w:szCs w:val="24"/>
        </w:rPr>
        <w:t>Project Name:</w:t>
      </w:r>
      <w:r w:rsidR="00AA7124">
        <w:rPr>
          <w:b/>
          <w:sz w:val="24"/>
          <w:szCs w:val="24"/>
        </w:rPr>
        <w:t xml:space="preserve"> </w:t>
      </w:r>
    </w:p>
    <w:p w14:paraId="63917837" w14:textId="77777777" w:rsidR="00896FDE" w:rsidRPr="0013225C" w:rsidRDefault="00896FDE" w:rsidP="00896FDE">
      <w:pPr>
        <w:rPr>
          <w:sz w:val="18"/>
          <w:szCs w:val="20"/>
        </w:rPr>
      </w:pPr>
    </w:p>
    <w:p w14:paraId="5EBDB609" w14:textId="77777777" w:rsidR="00896FDE" w:rsidRPr="0013225C" w:rsidRDefault="00896FDE" w:rsidP="00896FDE">
      <w:pPr>
        <w:rPr>
          <w:sz w:val="18"/>
          <w:szCs w:val="20"/>
        </w:rPr>
      </w:pPr>
    </w:p>
    <w:p w14:paraId="2EFD723A" w14:textId="77777777" w:rsidR="00896FDE" w:rsidRPr="0024761F" w:rsidRDefault="00896FDE" w:rsidP="00896FDE"/>
    <w:p w14:paraId="4C13F7AE" w14:textId="46820470" w:rsidR="00896FDE" w:rsidRPr="0024761F" w:rsidRDefault="0024761F" w:rsidP="00896FDE">
      <w:pPr>
        <w:tabs>
          <w:tab w:val="left" w:pos="2880"/>
        </w:tabs>
        <w:ind w:left="3600" w:hanging="3600"/>
        <w:rPr>
          <w:b/>
          <w:sz w:val="24"/>
          <w:szCs w:val="24"/>
        </w:rPr>
      </w:pPr>
      <w:r w:rsidRPr="0024761F">
        <w:rPr>
          <w:b/>
          <w:sz w:val="24"/>
          <w:szCs w:val="24"/>
        </w:rPr>
        <w:t>Project Type</w:t>
      </w:r>
      <w:r w:rsidR="00AA7124">
        <w:rPr>
          <w:b/>
          <w:sz w:val="24"/>
          <w:szCs w:val="24"/>
        </w:rPr>
        <w:t>:</w:t>
      </w:r>
      <w:r w:rsidRPr="0024761F">
        <w:rPr>
          <w:b/>
          <w:sz w:val="24"/>
          <w:szCs w:val="24"/>
        </w:rPr>
        <w:t xml:space="preserve"> </w:t>
      </w:r>
    </w:p>
    <w:p w14:paraId="3511BB88" w14:textId="77777777" w:rsidR="00896FDE" w:rsidRPr="0024761F" w:rsidRDefault="00E74E8C" w:rsidP="00896FDE">
      <w:pPr>
        <w:tabs>
          <w:tab w:val="left" w:pos="2880"/>
        </w:tabs>
        <w:ind w:left="3600" w:hanging="3600"/>
        <w:rPr>
          <w:b/>
          <w:szCs w:val="20"/>
        </w:rPr>
      </w:pPr>
      <w:sdt>
        <w:sdtPr>
          <w:rPr>
            <w:b/>
            <w:sz w:val="22"/>
          </w:rPr>
          <w:id w:val="1572851821"/>
        </w:sdtPr>
        <w:sdtEndPr>
          <w:rPr>
            <w:sz w:val="20"/>
            <w:szCs w:val="20"/>
          </w:rPr>
        </w:sdtEndPr>
        <w:sdtContent>
          <w:sdt>
            <w:sdtPr>
              <w:rPr>
                <w:b/>
                <w:szCs w:val="20"/>
              </w:rPr>
              <w:id w:val="1590511536"/>
              <w14:checkbox>
                <w14:checked w14:val="0"/>
                <w14:checkedState w14:val="2612" w14:font="MS Gothic"/>
                <w14:uncheckedState w14:val="2610" w14:font="MS Gothic"/>
              </w14:checkbox>
            </w:sdtPr>
            <w:sdtEndPr/>
            <w:sdtContent>
              <w:r w:rsidR="00896FDE" w:rsidRPr="0024761F">
                <w:rPr>
                  <w:rFonts w:ascii="MS Gothic" w:eastAsia="MS Gothic" w:hAnsi="MS Gothic" w:hint="eastAsia"/>
                  <w:b/>
                  <w:szCs w:val="20"/>
                </w:rPr>
                <w:t>☐</w:t>
              </w:r>
            </w:sdtContent>
          </w:sdt>
        </w:sdtContent>
      </w:sdt>
      <w:r w:rsidR="00896FDE" w:rsidRPr="0024761F">
        <w:rPr>
          <w:b/>
          <w:szCs w:val="20"/>
        </w:rPr>
        <w:t xml:space="preserve"> New Product</w:t>
      </w:r>
    </w:p>
    <w:p w14:paraId="04542AC6" w14:textId="77777777" w:rsidR="00896FDE" w:rsidRPr="0024761F" w:rsidRDefault="00E74E8C" w:rsidP="00896FDE">
      <w:pPr>
        <w:tabs>
          <w:tab w:val="left" w:pos="2880"/>
        </w:tabs>
        <w:ind w:left="3600" w:hanging="3600"/>
        <w:rPr>
          <w:b/>
          <w:szCs w:val="20"/>
        </w:rPr>
      </w:pPr>
      <w:sdt>
        <w:sdtPr>
          <w:rPr>
            <w:b/>
            <w:szCs w:val="20"/>
          </w:rPr>
          <w:id w:val="-1844155814"/>
          <w14:checkbox>
            <w14:checked w14:val="0"/>
            <w14:checkedState w14:val="2612" w14:font="MS Gothic"/>
            <w14:uncheckedState w14:val="2610" w14:font="MS Gothic"/>
          </w14:checkbox>
        </w:sdtPr>
        <w:sdtEndPr/>
        <w:sdtContent>
          <w:r w:rsidR="00896FDE" w:rsidRPr="0024761F">
            <w:rPr>
              <w:rFonts w:ascii="Segoe UI Symbol" w:hAnsi="Segoe UI Symbol" w:cs="Segoe UI Symbol"/>
              <w:b/>
              <w:szCs w:val="20"/>
            </w:rPr>
            <w:t>☐</w:t>
          </w:r>
        </w:sdtContent>
      </w:sdt>
      <w:r w:rsidR="00896FDE" w:rsidRPr="0024761F">
        <w:rPr>
          <w:b/>
          <w:szCs w:val="20"/>
        </w:rPr>
        <w:t xml:space="preserve"> Portfolio Extension</w:t>
      </w:r>
    </w:p>
    <w:p w14:paraId="2BF9A3A8" w14:textId="77777777" w:rsidR="00896FDE" w:rsidRPr="0024761F" w:rsidRDefault="00E74E8C" w:rsidP="00896FDE">
      <w:pPr>
        <w:tabs>
          <w:tab w:val="left" w:pos="2880"/>
        </w:tabs>
        <w:ind w:left="3600" w:hanging="3600"/>
        <w:rPr>
          <w:b/>
          <w:szCs w:val="20"/>
        </w:rPr>
      </w:pPr>
      <w:sdt>
        <w:sdtPr>
          <w:rPr>
            <w:b/>
            <w:szCs w:val="20"/>
          </w:rPr>
          <w:id w:val="1623654686"/>
        </w:sdtPr>
        <w:sdtEndPr/>
        <w:sdtContent>
          <w:sdt>
            <w:sdtPr>
              <w:rPr>
                <w:b/>
                <w:szCs w:val="20"/>
              </w:rPr>
              <w:id w:val="708776363"/>
              <w14:checkbox>
                <w14:checked w14:val="0"/>
                <w14:checkedState w14:val="2612" w14:font="MS Gothic"/>
                <w14:uncheckedState w14:val="2610" w14:font="MS Gothic"/>
              </w14:checkbox>
            </w:sdtPr>
            <w:sdtEndPr/>
            <w:sdtContent>
              <w:r w:rsidR="00896FDE" w:rsidRPr="0024761F">
                <w:rPr>
                  <w:rFonts w:ascii="Segoe UI Symbol" w:hAnsi="Segoe UI Symbol" w:cs="Segoe UI Symbol"/>
                  <w:b/>
                  <w:szCs w:val="20"/>
                </w:rPr>
                <w:t>☐</w:t>
              </w:r>
            </w:sdtContent>
          </w:sdt>
        </w:sdtContent>
      </w:sdt>
      <w:r w:rsidR="00896FDE" w:rsidRPr="0024761F">
        <w:rPr>
          <w:b/>
          <w:szCs w:val="20"/>
        </w:rPr>
        <w:t xml:space="preserve"> Design Change</w:t>
      </w:r>
    </w:p>
    <w:p w14:paraId="23082093" w14:textId="77777777" w:rsidR="00896FDE" w:rsidRPr="0024761F" w:rsidRDefault="00E74E8C" w:rsidP="00896FDE">
      <w:pPr>
        <w:tabs>
          <w:tab w:val="left" w:pos="2880"/>
        </w:tabs>
        <w:ind w:left="3600" w:hanging="3600"/>
        <w:rPr>
          <w:b/>
          <w:szCs w:val="20"/>
        </w:rPr>
      </w:pPr>
      <w:sdt>
        <w:sdtPr>
          <w:rPr>
            <w:b/>
            <w:szCs w:val="20"/>
          </w:rPr>
          <w:id w:val="145867584"/>
        </w:sdtPr>
        <w:sdtEndPr/>
        <w:sdtContent>
          <w:sdt>
            <w:sdtPr>
              <w:rPr>
                <w:b/>
                <w:szCs w:val="20"/>
              </w:rPr>
              <w:id w:val="-527646906"/>
              <w14:checkbox>
                <w14:checked w14:val="0"/>
                <w14:checkedState w14:val="2612" w14:font="MS Gothic"/>
                <w14:uncheckedState w14:val="2610" w14:font="MS Gothic"/>
              </w14:checkbox>
            </w:sdtPr>
            <w:sdtEndPr/>
            <w:sdtContent>
              <w:r w:rsidR="00896FDE" w:rsidRPr="0024761F">
                <w:rPr>
                  <w:rFonts w:ascii="Segoe UI Symbol" w:hAnsi="Segoe UI Symbol" w:cs="Segoe UI Symbol"/>
                  <w:b/>
                  <w:szCs w:val="20"/>
                </w:rPr>
                <w:t>☐</w:t>
              </w:r>
            </w:sdtContent>
          </w:sdt>
        </w:sdtContent>
      </w:sdt>
      <w:r w:rsidR="00896FDE" w:rsidRPr="0024761F">
        <w:rPr>
          <w:b/>
          <w:szCs w:val="20"/>
        </w:rPr>
        <w:t xml:space="preserve"> Other: ______________</w:t>
      </w:r>
    </w:p>
    <w:p w14:paraId="09D67841" w14:textId="77777777" w:rsidR="00896FDE" w:rsidRPr="0013225C" w:rsidRDefault="00896FDE" w:rsidP="00896FDE">
      <w:pPr>
        <w:spacing w:after="120" w:line="240" w:lineRule="auto"/>
        <w:rPr>
          <w:rFonts w:cs="Arial"/>
          <w:b/>
          <w:bCs/>
          <w:color w:val="44546A" w:themeColor="text2"/>
          <w:sz w:val="22"/>
        </w:rPr>
      </w:pPr>
    </w:p>
    <w:p w14:paraId="03D008B8" w14:textId="77777777" w:rsidR="00896FDE" w:rsidRPr="0013225C" w:rsidRDefault="00896FDE" w:rsidP="00896FDE">
      <w:pPr>
        <w:spacing w:after="120" w:line="240" w:lineRule="auto"/>
        <w:rPr>
          <w:rFonts w:cs="Arial"/>
          <w:b/>
          <w:bCs/>
          <w:color w:val="44546A" w:themeColor="text2"/>
          <w:sz w:val="22"/>
        </w:rPr>
      </w:pPr>
    </w:p>
    <w:p w14:paraId="5EEB29AC" w14:textId="1EF891BC" w:rsidR="00896FDE" w:rsidRPr="0024761F" w:rsidRDefault="0024761F" w:rsidP="00896FDE">
      <w:pPr>
        <w:spacing w:after="120" w:line="240" w:lineRule="auto"/>
        <w:rPr>
          <w:rFonts w:cs="Arial"/>
          <w:b/>
          <w:bCs/>
          <w:sz w:val="24"/>
          <w:szCs w:val="24"/>
        </w:rPr>
      </w:pPr>
      <w:r w:rsidRPr="0024761F">
        <w:rPr>
          <w:rFonts w:cs="Arial"/>
          <w:b/>
          <w:bCs/>
          <w:sz w:val="24"/>
          <w:szCs w:val="24"/>
        </w:rPr>
        <w:t>Prepared By</w:t>
      </w:r>
    </w:p>
    <w:tbl>
      <w:tblPr>
        <w:tblStyle w:val="NoBorders"/>
        <w:tblW w:w="0" w:type="auto"/>
        <w:tblLook w:val="0480" w:firstRow="0" w:lastRow="0" w:firstColumn="1" w:lastColumn="0" w:noHBand="0" w:noVBand="1"/>
      </w:tblPr>
      <w:tblGrid>
        <w:gridCol w:w="3433"/>
        <w:gridCol w:w="5521"/>
      </w:tblGrid>
      <w:tr w:rsidR="00896FDE" w:rsidRPr="0013225C" w14:paraId="260FC6B5" w14:textId="77777777" w:rsidTr="0000256F">
        <w:tc>
          <w:tcPr>
            <w:tcW w:w="3433" w:type="dxa"/>
          </w:tcPr>
          <w:p w14:paraId="7EAA997A" w14:textId="08C088FB" w:rsidR="00896FDE" w:rsidRPr="00E86558" w:rsidRDefault="00896FDE" w:rsidP="004A578E">
            <w:pPr>
              <w:jc w:val="both"/>
              <w:rPr>
                <w:rFonts w:eastAsiaTheme="minorHAnsi" w:cstheme="minorBidi"/>
                <w:i/>
                <w:color w:val="0070C0"/>
                <w:szCs w:val="22"/>
                <w:lang w:val="en-GB"/>
              </w:rPr>
            </w:pPr>
            <w:r w:rsidRPr="00E86558">
              <w:rPr>
                <w:rFonts w:eastAsiaTheme="minorHAnsi" w:cstheme="minorBidi"/>
                <w:i/>
                <w:color w:val="0070C0"/>
                <w:szCs w:val="22"/>
                <w:lang w:val="en-GB"/>
              </w:rPr>
              <w:t>&lt;Name&gt;</w:t>
            </w:r>
          </w:p>
        </w:tc>
        <w:tc>
          <w:tcPr>
            <w:tcW w:w="5521" w:type="dxa"/>
          </w:tcPr>
          <w:p w14:paraId="71CED008" w14:textId="0E0E96B5" w:rsidR="00896FDE" w:rsidRPr="00E86558" w:rsidRDefault="00896FDE" w:rsidP="0000256F">
            <w:pPr>
              <w:pStyle w:val="Page1Text"/>
              <w:rPr>
                <w:rFonts w:eastAsiaTheme="minorHAnsi" w:cstheme="minorBidi"/>
                <w:i/>
                <w:color w:val="0070C0"/>
                <w:sz w:val="20"/>
                <w:szCs w:val="22"/>
                <w:lang w:val="en-GB"/>
              </w:rPr>
            </w:pPr>
            <w:r w:rsidRPr="00E86558">
              <w:rPr>
                <w:rFonts w:eastAsiaTheme="minorHAnsi" w:cstheme="minorBidi"/>
                <w:i/>
                <w:color w:val="0070C0"/>
                <w:sz w:val="20"/>
                <w:szCs w:val="22"/>
                <w:lang w:val="en-GB"/>
              </w:rPr>
              <w:t>&lt;Role/ Function&gt;</w:t>
            </w:r>
          </w:p>
        </w:tc>
      </w:tr>
      <w:tr w:rsidR="00896FDE" w:rsidRPr="0013225C" w14:paraId="11935EC6" w14:textId="77777777" w:rsidTr="0000256F">
        <w:tc>
          <w:tcPr>
            <w:tcW w:w="3433" w:type="dxa"/>
          </w:tcPr>
          <w:p w14:paraId="4646D4B6" w14:textId="77777777" w:rsidR="00896FDE" w:rsidRPr="0013225C" w:rsidRDefault="00896FDE" w:rsidP="0000256F">
            <w:pPr>
              <w:pStyle w:val="Page1Text"/>
              <w:rPr>
                <w:rFonts w:cs="Arial"/>
                <w:sz w:val="16"/>
                <w:szCs w:val="18"/>
              </w:rPr>
            </w:pPr>
          </w:p>
        </w:tc>
        <w:tc>
          <w:tcPr>
            <w:tcW w:w="5521" w:type="dxa"/>
          </w:tcPr>
          <w:p w14:paraId="265B247C" w14:textId="77777777" w:rsidR="00896FDE" w:rsidRPr="0013225C" w:rsidRDefault="00896FDE" w:rsidP="0000256F">
            <w:pPr>
              <w:pStyle w:val="Page1Text"/>
              <w:rPr>
                <w:rFonts w:cs="Arial"/>
                <w:sz w:val="16"/>
                <w:szCs w:val="18"/>
              </w:rPr>
            </w:pPr>
          </w:p>
        </w:tc>
      </w:tr>
      <w:tr w:rsidR="00896FDE" w:rsidRPr="0013225C" w14:paraId="3BBA204D" w14:textId="77777777" w:rsidTr="0000256F">
        <w:tc>
          <w:tcPr>
            <w:tcW w:w="3433" w:type="dxa"/>
          </w:tcPr>
          <w:p w14:paraId="5DA78E78" w14:textId="77777777" w:rsidR="00896FDE" w:rsidRPr="0013225C" w:rsidRDefault="00896FDE" w:rsidP="0000256F">
            <w:pPr>
              <w:pStyle w:val="Page1Text"/>
              <w:rPr>
                <w:rFonts w:cs="Arial"/>
                <w:sz w:val="16"/>
                <w:szCs w:val="18"/>
              </w:rPr>
            </w:pPr>
          </w:p>
        </w:tc>
        <w:tc>
          <w:tcPr>
            <w:tcW w:w="5521" w:type="dxa"/>
          </w:tcPr>
          <w:p w14:paraId="001188CF" w14:textId="77777777" w:rsidR="00896FDE" w:rsidRPr="0013225C" w:rsidRDefault="00896FDE" w:rsidP="0000256F">
            <w:pPr>
              <w:pStyle w:val="Page1Text"/>
              <w:rPr>
                <w:rFonts w:cs="Arial"/>
                <w:sz w:val="16"/>
                <w:szCs w:val="18"/>
              </w:rPr>
            </w:pPr>
          </w:p>
        </w:tc>
      </w:tr>
      <w:tr w:rsidR="00896FDE" w:rsidRPr="0013225C" w14:paraId="667B9E93" w14:textId="77777777" w:rsidTr="0000256F">
        <w:tc>
          <w:tcPr>
            <w:tcW w:w="3433" w:type="dxa"/>
          </w:tcPr>
          <w:p w14:paraId="6E75FF2A" w14:textId="77777777" w:rsidR="00896FDE" w:rsidRPr="0013225C" w:rsidRDefault="00896FDE" w:rsidP="0000256F">
            <w:pPr>
              <w:pStyle w:val="Page1Text"/>
              <w:rPr>
                <w:rFonts w:cs="Arial"/>
                <w:sz w:val="16"/>
                <w:szCs w:val="18"/>
              </w:rPr>
            </w:pPr>
          </w:p>
        </w:tc>
        <w:tc>
          <w:tcPr>
            <w:tcW w:w="5521" w:type="dxa"/>
          </w:tcPr>
          <w:p w14:paraId="3FCAE9E4" w14:textId="77777777" w:rsidR="00896FDE" w:rsidRPr="0013225C" w:rsidRDefault="00896FDE" w:rsidP="0000256F">
            <w:pPr>
              <w:pStyle w:val="Page1Text"/>
              <w:rPr>
                <w:rFonts w:cs="Arial"/>
                <w:sz w:val="16"/>
                <w:szCs w:val="18"/>
              </w:rPr>
            </w:pPr>
          </w:p>
        </w:tc>
      </w:tr>
    </w:tbl>
    <w:p w14:paraId="2F7F69EF" w14:textId="77777777" w:rsidR="00896FDE" w:rsidRPr="0013225C" w:rsidRDefault="00896FDE" w:rsidP="00896FDE">
      <w:pPr>
        <w:spacing w:after="120" w:line="240" w:lineRule="auto"/>
        <w:rPr>
          <w:rFonts w:cs="Arial"/>
          <w:b/>
          <w:bCs/>
          <w:color w:val="0070C0"/>
          <w:sz w:val="22"/>
        </w:rPr>
      </w:pPr>
    </w:p>
    <w:p w14:paraId="460FCB51" w14:textId="681429EB" w:rsidR="00896FDE" w:rsidRPr="00DA0C1D" w:rsidRDefault="0024761F" w:rsidP="00896FDE">
      <w:pPr>
        <w:spacing w:after="120" w:line="240" w:lineRule="auto"/>
        <w:rPr>
          <w:rFonts w:cs="Arial"/>
          <w:b/>
          <w:bCs/>
          <w:sz w:val="24"/>
          <w:szCs w:val="24"/>
        </w:rPr>
      </w:pPr>
      <w:r w:rsidRPr="00DA0C1D">
        <w:rPr>
          <w:rFonts w:cs="Arial"/>
          <w:b/>
          <w:bCs/>
          <w:sz w:val="24"/>
          <w:szCs w:val="24"/>
        </w:rPr>
        <w:t>Revision</w:t>
      </w:r>
    </w:p>
    <w:p w14:paraId="66F7C5EE" w14:textId="35C0FA6D" w:rsidR="00896FDE" w:rsidRPr="00E86558" w:rsidRDefault="00896FDE" w:rsidP="004A578E">
      <w:pPr>
        <w:pStyle w:val="Page1Text"/>
        <w:rPr>
          <w:rFonts w:eastAsiaTheme="minorHAnsi" w:cstheme="minorBidi"/>
          <w:i/>
          <w:color w:val="0070C0"/>
          <w:sz w:val="20"/>
          <w:lang w:val="en-GB"/>
        </w:rPr>
      </w:pPr>
      <w:r w:rsidRPr="00E86558">
        <w:rPr>
          <w:rFonts w:eastAsiaTheme="minorHAnsi" w:cstheme="minorBidi"/>
          <w:i/>
          <w:color w:val="0070C0"/>
          <w:sz w:val="20"/>
          <w:lang w:val="en-GB"/>
        </w:rPr>
        <w:t>&lt;V.#&gt;</w:t>
      </w:r>
    </w:p>
    <w:p w14:paraId="4A711DB1" w14:textId="77777777" w:rsidR="00896FDE" w:rsidRPr="0013225C" w:rsidRDefault="00896FDE" w:rsidP="00896FDE">
      <w:pPr>
        <w:widowControl w:val="0"/>
        <w:spacing w:after="120" w:line="240" w:lineRule="auto"/>
        <w:rPr>
          <w:rFonts w:cs="Arial"/>
          <w:b/>
          <w:bCs/>
          <w:color w:val="0070C0"/>
          <w:sz w:val="18"/>
          <w:szCs w:val="20"/>
        </w:rPr>
      </w:pPr>
    </w:p>
    <w:p w14:paraId="708CEE28" w14:textId="513B2F7E" w:rsidR="00896FDE" w:rsidRPr="00DA0C1D" w:rsidRDefault="0024761F" w:rsidP="00896FDE">
      <w:pPr>
        <w:spacing w:after="120" w:line="240" w:lineRule="auto"/>
        <w:rPr>
          <w:rFonts w:cs="Arial"/>
          <w:b/>
          <w:bCs/>
          <w:sz w:val="24"/>
          <w:szCs w:val="24"/>
        </w:rPr>
      </w:pPr>
      <w:r w:rsidRPr="00DA0C1D">
        <w:rPr>
          <w:rFonts w:cs="Arial"/>
          <w:b/>
          <w:bCs/>
          <w:sz w:val="24"/>
          <w:szCs w:val="24"/>
        </w:rPr>
        <w:t>Date</w:t>
      </w:r>
    </w:p>
    <w:p w14:paraId="69997315" w14:textId="1A0ABA5A" w:rsidR="00896FDE" w:rsidRPr="00E86558" w:rsidRDefault="00896FDE" w:rsidP="004A578E">
      <w:pPr>
        <w:pStyle w:val="Page1Text"/>
        <w:rPr>
          <w:rFonts w:eastAsiaTheme="minorHAnsi" w:cstheme="minorBidi"/>
          <w:i/>
          <w:color w:val="0070C0"/>
          <w:sz w:val="20"/>
          <w:lang w:val="en-GB"/>
        </w:rPr>
      </w:pPr>
      <w:r w:rsidRPr="00E86558">
        <w:rPr>
          <w:rFonts w:eastAsiaTheme="minorHAnsi" w:cstheme="minorBidi"/>
          <w:i/>
          <w:color w:val="0070C0"/>
          <w:sz w:val="20"/>
          <w:lang w:val="en-GB"/>
        </w:rPr>
        <w:t>&lt;</w:t>
      </w:r>
      <w:proofErr w:type="spellStart"/>
      <w:r w:rsidRPr="00E86558">
        <w:rPr>
          <w:rFonts w:eastAsiaTheme="minorHAnsi" w:cstheme="minorBidi"/>
          <w:i/>
          <w:color w:val="0070C0"/>
          <w:sz w:val="20"/>
          <w:lang w:val="en-GB"/>
        </w:rPr>
        <w:t>dd</w:t>
      </w:r>
      <w:proofErr w:type="spellEnd"/>
      <w:r w:rsidRPr="00E86558">
        <w:rPr>
          <w:rFonts w:eastAsiaTheme="minorHAnsi" w:cstheme="minorBidi"/>
          <w:i/>
          <w:color w:val="0070C0"/>
          <w:sz w:val="20"/>
          <w:lang w:val="en-GB"/>
        </w:rPr>
        <w:t>-MON-</w:t>
      </w:r>
      <w:proofErr w:type="spellStart"/>
      <w:r w:rsidRPr="00E86558">
        <w:rPr>
          <w:rFonts w:eastAsiaTheme="minorHAnsi" w:cstheme="minorBidi"/>
          <w:i/>
          <w:color w:val="0070C0"/>
          <w:sz w:val="20"/>
          <w:lang w:val="en-GB"/>
        </w:rPr>
        <w:t>yyyy</w:t>
      </w:r>
      <w:proofErr w:type="spellEnd"/>
      <w:r w:rsidRPr="00E86558">
        <w:rPr>
          <w:rFonts w:eastAsiaTheme="minorHAnsi" w:cstheme="minorBidi"/>
          <w:i/>
          <w:color w:val="0070C0"/>
          <w:sz w:val="20"/>
          <w:lang w:val="en-GB"/>
        </w:rPr>
        <w:t>&gt;</w:t>
      </w:r>
    </w:p>
    <w:p w14:paraId="532FF625" w14:textId="77777777" w:rsidR="007D266A" w:rsidRDefault="007D266A" w:rsidP="005E1739">
      <w:pPr>
        <w:tabs>
          <w:tab w:val="left" w:pos="6120"/>
        </w:tabs>
        <w:spacing w:after="0" w:line="240" w:lineRule="auto"/>
        <w:rPr>
          <w:rFonts w:eastAsia="Times New Roman" w:cs="Times New Roman"/>
          <w:b/>
          <w:bCs/>
          <w:sz w:val="32"/>
          <w:szCs w:val="32"/>
        </w:rPr>
      </w:pPr>
    </w:p>
    <w:p w14:paraId="29DE7F27" w14:textId="77777777" w:rsidR="005E1739" w:rsidRDefault="005E1739" w:rsidP="005E1739">
      <w:pPr>
        <w:spacing w:after="120" w:line="240" w:lineRule="auto"/>
        <w:rPr>
          <w:rFonts w:cs="Arial"/>
          <w:b/>
          <w:bCs/>
          <w:color w:val="0070C0"/>
          <w:sz w:val="22"/>
        </w:rPr>
      </w:pPr>
    </w:p>
    <w:p w14:paraId="70E02AD7" w14:textId="77777777" w:rsidR="0013225C" w:rsidRDefault="0013225C" w:rsidP="005E1739">
      <w:pPr>
        <w:spacing w:after="120" w:line="240" w:lineRule="auto"/>
        <w:rPr>
          <w:rFonts w:cs="Arial"/>
          <w:b/>
          <w:bCs/>
          <w:color w:val="0070C0"/>
          <w:sz w:val="22"/>
        </w:rPr>
      </w:pPr>
    </w:p>
    <w:p w14:paraId="73F9FDE3" w14:textId="77777777" w:rsidR="00D55158" w:rsidRDefault="00D55158">
      <w:pPr>
        <w:rPr>
          <w:rFonts w:eastAsiaTheme="majorEastAsia" w:cstheme="majorBidi"/>
          <w:b/>
          <w:bCs/>
          <w:color w:val="2F5496" w:themeColor="accent1" w:themeShade="BF"/>
          <w:sz w:val="24"/>
          <w:szCs w:val="28"/>
          <w:lang w:val="en-US"/>
        </w:rPr>
      </w:pPr>
      <w:r>
        <w:rPr>
          <w:color w:val="2F5496" w:themeColor="accent1" w:themeShade="BF"/>
        </w:rPr>
        <w:br w:type="page"/>
      </w:r>
    </w:p>
    <w:p w14:paraId="4AB4BEC5" w14:textId="63B6B992" w:rsidR="005E1739" w:rsidRPr="00A727D1" w:rsidRDefault="005E1739" w:rsidP="00412682">
      <w:pPr>
        <w:pStyle w:val="TOCHeading"/>
      </w:pPr>
      <w:r w:rsidRPr="00A727D1">
        <w:lastRenderedPageBreak/>
        <w:t>Document Contents</w:t>
      </w:r>
    </w:p>
    <w:sdt>
      <w:sdtPr>
        <w:rPr>
          <w:rFonts w:eastAsiaTheme="minorHAnsi" w:cstheme="minorBidi"/>
        </w:rPr>
        <w:id w:val="15580554"/>
        <w:docPartObj>
          <w:docPartGallery w:val="Table of Contents"/>
          <w:docPartUnique/>
        </w:docPartObj>
      </w:sdtPr>
      <w:sdtEndPr>
        <w:rPr>
          <w:rFonts w:eastAsia="Calibri" w:cs="Times New Roman"/>
        </w:rPr>
      </w:sdtEndPr>
      <w:sdtContent>
        <w:p w14:paraId="3CA552EA" w14:textId="6ABECCA6" w:rsidR="00412682" w:rsidRDefault="00057568">
          <w:pPr>
            <w:pStyle w:val="TOC1"/>
            <w:rPr>
              <w:rFonts w:asciiTheme="minorHAnsi" w:eastAsiaTheme="minorEastAsia" w:hAnsiTheme="minorHAnsi" w:cstheme="minorBidi"/>
              <w:noProof/>
              <w:sz w:val="22"/>
              <w:lang w:eastAsia="en-GB"/>
            </w:rPr>
          </w:pPr>
          <w:r>
            <w:fldChar w:fldCharType="begin"/>
          </w:r>
          <w:r>
            <w:instrText xml:space="preserve"> TOC \o "1-2" \h \z \u </w:instrText>
          </w:r>
          <w:r>
            <w:fldChar w:fldCharType="separate"/>
          </w:r>
          <w:hyperlink w:anchor="_Toc117966679" w:history="1">
            <w:r w:rsidR="00412682" w:rsidRPr="00C8357A">
              <w:rPr>
                <w:rStyle w:val="Hyperlink"/>
                <w:noProof/>
              </w:rPr>
              <w:t>1.</w:t>
            </w:r>
            <w:r w:rsidR="00412682">
              <w:rPr>
                <w:rFonts w:asciiTheme="minorHAnsi" w:eastAsiaTheme="minorEastAsia" w:hAnsiTheme="minorHAnsi" w:cstheme="minorBidi"/>
                <w:noProof/>
                <w:sz w:val="22"/>
                <w:lang w:eastAsia="en-GB"/>
              </w:rPr>
              <w:tab/>
            </w:r>
            <w:r w:rsidR="00412682" w:rsidRPr="00C8357A">
              <w:rPr>
                <w:rStyle w:val="Hyperlink"/>
                <w:noProof/>
              </w:rPr>
              <w:t>Purpose</w:t>
            </w:r>
            <w:r w:rsidR="00412682">
              <w:rPr>
                <w:noProof/>
                <w:webHidden/>
              </w:rPr>
              <w:tab/>
            </w:r>
            <w:r w:rsidR="00412682">
              <w:rPr>
                <w:noProof/>
                <w:webHidden/>
              </w:rPr>
              <w:fldChar w:fldCharType="begin"/>
            </w:r>
            <w:r w:rsidR="00412682">
              <w:rPr>
                <w:noProof/>
                <w:webHidden/>
              </w:rPr>
              <w:instrText xml:space="preserve"> PAGEREF _Toc117966679 \h </w:instrText>
            </w:r>
            <w:r w:rsidR="00412682">
              <w:rPr>
                <w:noProof/>
                <w:webHidden/>
              </w:rPr>
            </w:r>
            <w:r w:rsidR="00412682">
              <w:rPr>
                <w:noProof/>
                <w:webHidden/>
              </w:rPr>
              <w:fldChar w:fldCharType="separate"/>
            </w:r>
            <w:r w:rsidR="00412682">
              <w:rPr>
                <w:noProof/>
                <w:webHidden/>
              </w:rPr>
              <w:t>3</w:t>
            </w:r>
            <w:r w:rsidR="00412682">
              <w:rPr>
                <w:noProof/>
                <w:webHidden/>
              </w:rPr>
              <w:fldChar w:fldCharType="end"/>
            </w:r>
          </w:hyperlink>
        </w:p>
        <w:p w14:paraId="2D6AB0F3" w14:textId="5F023903" w:rsidR="00412682" w:rsidRDefault="00E74E8C">
          <w:pPr>
            <w:pStyle w:val="TOC1"/>
            <w:rPr>
              <w:rFonts w:asciiTheme="minorHAnsi" w:eastAsiaTheme="minorEastAsia" w:hAnsiTheme="minorHAnsi" w:cstheme="minorBidi"/>
              <w:noProof/>
              <w:sz w:val="22"/>
              <w:lang w:eastAsia="en-GB"/>
            </w:rPr>
          </w:pPr>
          <w:hyperlink w:anchor="_Toc117966680" w:history="1">
            <w:r w:rsidR="00412682" w:rsidRPr="00C8357A">
              <w:rPr>
                <w:rStyle w:val="Hyperlink"/>
                <w:noProof/>
              </w:rPr>
              <w:t>2.</w:t>
            </w:r>
            <w:r w:rsidR="00412682">
              <w:rPr>
                <w:rFonts w:asciiTheme="minorHAnsi" w:eastAsiaTheme="minorEastAsia" w:hAnsiTheme="minorHAnsi" w:cstheme="minorBidi"/>
                <w:noProof/>
                <w:sz w:val="22"/>
                <w:lang w:eastAsia="en-GB"/>
              </w:rPr>
              <w:tab/>
            </w:r>
            <w:r w:rsidR="00412682" w:rsidRPr="00C8357A">
              <w:rPr>
                <w:rStyle w:val="Hyperlink"/>
                <w:noProof/>
              </w:rPr>
              <w:t>Reference to System Design and Development</w:t>
            </w:r>
            <w:r w:rsidR="00412682">
              <w:rPr>
                <w:noProof/>
                <w:webHidden/>
              </w:rPr>
              <w:tab/>
            </w:r>
            <w:r w:rsidR="00412682">
              <w:rPr>
                <w:noProof/>
                <w:webHidden/>
              </w:rPr>
              <w:fldChar w:fldCharType="begin"/>
            </w:r>
            <w:r w:rsidR="00412682">
              <w:rPr>
                <w:noProof/>
                <w:webHidden/>
              </w:rPr>
              <w:instrText xml:space="preserve"> PAGEREF _Toc117966680 \h </w:instrText>
            </w:r>
            <w:r w:rsidR="00412682">
              <w:rPr>
                <w:noProof/>
                <w:webHidden/>
              </w:rPr>
            </w:r>
            <w:r w:rsidR="00412682">
              <w:rPr>
                <w:noProof/>
                <w:webHidden/>
              </w:rPr>
              <w:fldChar w:fldCharType="separate"/>
            </w:r>
            <w:r w:rsidR="00412682">
              <w:rPr>
                <w:noProof/>
                <w:webHidden/>
              </w:rPr>
              <w:t>3</w:t>
            </w:r>
            <w:r w:rsidR="00412682">
              <w:rPr>
                <w:noProof/>
                <w:webHidden/>
              </w:rPr>
              <w:fldChar w:fldCharType="end"/>
            </w:r>
          </w:hyperlink>
        </w:p>
        <w:p w14:paraId="71131338" w14:textId="7E6493B3" w:rsidR="00412682" w:rsidRDefault="00E74E8C">
          <w:pPr>
            <w:pStyle w:val="TOC2"/>
            <w:tabs>
              <w:tab w:val="left" w:pos="880"/>
              <w:tab w:val="right" w:leader="dot" w:pos="9016"/>
            </w:tabs>
            <w:rPr>
              <w:rFonts w:asciiTheme="minorHAnsi" w:eastAsiaTheme="minorEastAsia" w:hAnsiTheme="minorHAnsi" w:cstheme="minorBidi"/>
              <w:noProof/>
              <w:sz w:val="22"/>
              <w:lang w:eastAsia="en-GB"/>
            </w:rPr>
          </w:pPr>
          <w:hyperlink w:anchor="_Toc117966681" w:history="1">
            <w:r w:rsidR="00412682" w:rsidRPr="00C8357A">
              <w:rPr>
                <w:rStyle w:val="Hyperlink"/>
                <w:bCs/>
                <w:i/>
                <w:iCs/>
                <w:noProof/>
              </w:rPr>
              <w:t>2.1</w:t>
            </w:r>
            <w:r w:rsidR="00412682">
              <w:rPr>
                <w:rFonts w:asciiTheme="minorHAnsi" w:eastAsiaTheme="minorEastAsia" w:hAnsiTheme="minorHAnsi" w:cstheme="minorBidi"/>
                <w:noProof/>
                <w:sz w:val="22"/>
                <w:lang w:eastAsia="en-GB"/>
              </w:rPr>
              <w:tab/>
            </w:r>
            <w:r w:rsidR="00412682" w:rsidRPr="00C8357A">
              <w:rPr>
                <w:rStyle w:val="Hyperlink"/>
                <w:bCs/>
                <w:i/>
                <w:iCs/>
                <w:noProof/>
              </w:rPr>
              <w:t>Doc. Ref. xxxxx: Document title - Requirements Traceability Matrix</w:t>
            </w:r>
            <w:r w:rsidR="00412682">
              <w:rPr>
                <w:noProof/>
                <w:webHidden/>
              </w:rPr>
              <w:tab/>
            </w:r>
            <w:r w:rsidR="00412682">
              <w:rPr>
                <w:noProof/>
                <w:webHidden/>
              </w:rPr>
              <w:fldChar w:fldCharType="begin"/>
            </w:r>
            <w:r w:rsidR="00412682">
              <w:rPr>
                <w:noProof/>
                <w:webHidden/>
              </w:rPr>
              <w:instrText xml:space="preserve"> PAGEREF _Toc117966681 \h </w:instrText>
            </w:r>
            <w:r w:rsidR="00412682">
              <w:rPr>
                <w:noProof/>
                <w:webHidden/>
              </w:rPr>
            </w:r>
            <w:r w:rsidR="00412682">
              <w:rPr>
                <w:noProof/>
                <w:webHidden/>
              </w:rPr>
              <w:fldChar w:fldCharType="separate"/>
            </w:r>
            <w:r w:rsidR="00412682">
              <w:rPr>
                <w:noProof/>
                <w:webHidden/>
              </w:rPr>
              <w:t>3</w:t>
            </w:r>
            <w:r w:rsidR="00412682">
              <w:rPr>
                <w:noProof/>
                <w:webHidden/>
              </w:rPr>
              <w:fldChar w:fldCharType="end"/>
            </w:r>
          </w:hyperlink>
        </w:p>
        <w:p w14:paraId="03D54D59" w14:textId="38C6363A" w:rsidR="00412682" w:rsidRDefault="00E74E8C">
          <w:pPr>
            <w:pStyle w:val="TOC2"/>
            <w:tabs>
              <w:tab w:val="left" w:pos="880"/>
              <w:tab w:val="right" w:leader="dot" w:pos="9016"/>
            </w:tabs>
            <w:rPr>
              <w:rFonts w:asciiTheme="minorHAnsi" w:eastAsiaTheme="minorEastAsia" w:hAnsiTheme="minorHAnsi" w:cstheme="minorBidi"/>
              <w:noProof/>
              <w:sz w:val="22"/>
              <w:lang w:eastAsia="en-GB"/>
            </w:rPr>
          </w:pPr>
          <w:hyperlink w:anchor="_Toc117966682" w:history="1">
            <w:r w:rsidR="00412682" w:rsidRPr="00C8357A">
              <w:rPr>
                <w:rStyle w:val="Hyperlink"/>
                <w:bCs/>
                <w:i/>
                <w:iCs/>
                <w:noProof/>
              </w:rPr>
              <w:t>2.2</w:t>
            </w:r>
            <w:r w:rsidR="00412682">
              <w:rPr>
                <w:rFonts w:asciiTheme="minorHAnsi" w:eastAsiaTheme="minorEastAsia" w:hAnsiTheme="minorHAnsi" w:cstheme="minorBidi"/>
                <w:noProof/>
                <w:sz w:val="22"/>
                <w:lang w:eastAsia="en-GB"/>
              </w:rPr>
              <w:tab/>
            </w:r>
            <w:r w:rsidR="00412682" w:rsidRPr="00C8357A">
              <w:rPr>
                <w:rStyle w:val="Hyperlink"/>
                <w:bCs/>
                <w:i/>
                <w:iCs/>
                <w:noProof/>
              </w:rPr>
              <w:t>Doc. Ref. xxxxx: Document Title - Design &amp; Development Plan</w:t>
            </w:r>
            <w:r w:rsidR="00412682">
              <w:rPr>
                <w:noProof/>
                <w:webHidden/>
              </w:rPr>
              <w:tab/>
            </w:r>
            <w:r w:rsidR="00412682">
              <w:rPr>
                <w:noProof/>
                <w:webHidden/>
              </w:rPr>
              <w:fldChar w:fldCharType="begin"/>
            </w:r>
            <w:r w:rsidR="00412682">
              <w:rPr>
                <w:noProof/>
                <w:webHidden/>
              </w:rPr>
              <w:instrText xml:space="preserve"> PAGEREF _Toc117966682 \h </w:instrText>
            </w:r>
            <w:r w:rsidR="00412682">
              <w:rPr>
                <w:noProof/>
                <w:webHidden/>
              </w:rPr>
            </w:r>
            <w:r w:rsidR="00412682">
              <w:rPr>
                <w:noProof/>
                <w:webHidden/>
              </w:rPr>
              <w:fldChar w:fldCharType="separate"/>
            </w:r>
            <w:r w:rsidR="00412682">
              <w:rPr>
                <w:noProof/>
                <w:webHidden/>
              </w:rPr>
              <w:t>3</w:t>
            </w:r>
            <w:r w:rsidR="00412682">
              <w:rPr>
                <w:noProof/>
                <w:webHidden/>
              </w:rPr>
              <w:fldChar w:fldCharType="end"/>
            </w:r>
          </w:hyperlink>
        </w:p>
        <w:p w14:paraId="29050881" w14:textId="11A9F54D" w:rsidR="00412682" w:rsidRDefault="00E74E8C">
          <w:pPr>
            <w:pStyle w:val="TOC2"/>
            <w:tabs>
              <w:tab w:val="left" w:pos="880"/>
              <w:tab w:val="right" w:leader="dot" w:pos="9016"/>
            </w:tabs>
            <w:rPr>
              <w:rFonts w:asciiTheme="minorHAnsi" w:eastAsiaTheme="minorEastAsia" w:hAnsiTheme="minorHAnsi" w:cstheme="minorBidi"/>
              <w:noProof/>
              <w:sz w:val="22"/>
              <w:lang w:eastAsia="en-GB"/>
            </w:rPr>
          </w:pPr>
          <w:hyperlink w:anchor="_Toc117966683" w:history="1">
            <w:r w:rsidR="00412682" w:rsidRPr="00C8357A">
              <w:rPr>
                <w:rStyle w:val="Hyperlink"/>
                <w:bCs/>
                <w:i/>
                <w:iCs/>
                <w:noProof/>
              </w:rPr>
              <w:t>2.3</w:t>
            </w:r>
            <w:r w:rsidR="00412682">
              <w:rPr>
                <w:rFonts w:asciiTheme="minorHAnsi" w:eastAsiaTheme="minorEastAsia" w:hAnsiTheme="minorHAnsi" w:cstheme="minorBidi"/>
                <w:noProof/>
                <w:sz w:val="22"/>
                <w:lang w:eastAsia="en-GB"/>
              </w:rPr>
              <w:tab/>
            </w:r>
            <w:r w:rsidR="00412682" w:rsidRPr="00C8357A">
              <w:rPr>
                <w:rStyle w:val="Hyperlink"/>
                <w:bCs/>
                <w:i/>
                <w:iCs/>
                <w:noProof/>
              </w:rPr>
              <w:t>Doc. Ref. xxxxx: Document Title – Risk Management Plan</w:t>
            </w:r>
            <w:r w:rsidR="00412682">
              <w:rPr>
                <w:noProof/>
                <w:webHidden/>
              </w:rPr>
              <w:tab/>
            </w:r>
            <w:r w:rsidR="00412682">
              <w:rPr>
                <w:noProof/>
                <w:webHidden/>
              </w:rPr>
              <w:fldChar w:fldCharType="begin"/>
            </w:r>
            <w:r w:rsidR="00412682">
              <w:rPr>
                <w:noProof/>
                <w:webHidden/>
              </w:rPr>
              <w:instrText xml:space="preserve"> PAGEREF _Toc117966683 \h </w:instrText>
            </w:r>
            <w:r w:rsidR="00412682">
              <w:rPr>
                <w:noProof/>
                <w:webHidden/>
              </w:rPr>
            </w:r>
            <w:r w:rsidR="00412682">
              <w:rPr>
                <w:noProof/>
                <w:webHidden/>
              </w:rPr>
              <w:fldChar w:fldCharType="separate"/>
            </w:r>
            <w:r w:rsidR="00412682">
              <w:rPr>
                <w:noProof/>
                <w:webHidden/>
              </w:rPr>
              <w:t>3</w:t>
            </w:r>
            <w:r w:rsidR="00412682">
              <w:rPr>
                <w:noProof/>
                <w:webHidden/>
              </w:rPr>
              <w:fldChar w:fldCharType="end"/>
            </w:r>
          </w:hyperlink>
        </w:p>
        <w:p w14:paraId="4124070B" w14:textId="52259190" w:rsidR="00412682" w:rsidRDefault="00E74E8C">
          <w:pPr>
            <w:pStyle w:val="TOC2"/>
            <w:tabs>
              <w:tab w:val="left" w:pos="880"/>
              <w:tab w:val="right" w:leader="dot" w:pos="9016"/>
            </w:tabs>
            <w:rPr>
              <w:rFonts w:asciiTheme="minorHAnsi" w:eastAsiaTheme="minorEastAsia" w:hAnsiTheme="minorHAnsi" w:cstheme="minorBidi"/>
              <w:noProof/>
              <w:sz w:val="22"/>
              <w:lang w:eastAsia="en-GB"/>
            </w:rPr>
          </w:pPr>
          <w:hyperlink w:anchor="_Toc117966684" w:history="1">
            <w:r w:rsidR="00412682" w:rsidRPr="00C8357A">
              <w:rPr>
                <w:rStyle w:val="Hyperlink"/>
                <w:bCs/>
                <w:noProof/>
              </w:rPr>
              <w:t>2.4</w:t>
            </w:r>
            <w:r w:rsidR="00412682">
              <w:rPr>
                <w:rFonts w:asciiTheme="minorHAnsi" w:eastAsiaTheme="minorEastAsia" w:hAnsiTheme="minorHAnsi" w:cstheme="minorBidi"/>
                <w:noProof/>
                <w:sz w:val="22"/>
                <w:lang w:eastAsia="en-GB"/>
              </w:rPr>
              <w:tab/>
            </w:r>
            <w:r w:rsidR="00412682" w:rsidRPr="00C8357A">
              <w:rPr>
                <w:rStyle w:val="Hyperlink"/>
                <w:bCs/>
                <w:noProof/>
              </w:rPr>
              <w:t>SSI-SOP-20, Software Development and V</w:t>
            </w:r>
            <w:r w:rsidR="00970CD5">
              <w:rPr>
                <w:rStyle w:val="Hyperlink"/>
                <w:bCs/>
                <w:noProof/>
              </w:rPr>
              <w:t>erification</w:t>
            </w:r>
            <w:r w:rsidR="00412682">
              <w:rPr>
                <w:noProof/>
                <w:webHidden/>
              </w:rPr>
              <w:tab/>
            </w:r>
            <w:r w:rsidR="00412682">
              <w:rPr>
                <w:noProof/>
                <w:webHidden/>
              </w:rPr>
              <w:fldChar w:fldCharType="begin"/>
            </w:r>
            <w:r w:rsidR="00412682">
              <w:rPr>
                <w:noProof/>
                <w:webHidden/>
              </w:rPr>
              <w:instrText xml:space="preserve"> PAGEREF _Toc117966684 \h </w:instrText>
            </w:r>
            <w:r w:rsidR="00412682">
              <w:rPr>
                <w:noProof/>
                <w:webHidden/>
              </w:rPr>
            </w:r>
            <w:r w:rsidR="00412682">
              <w:rPr>
                <w:noProof/>
                <w:webHidden/>
              </w:rPr>
              <w:fldChar w:fldCharType="separate"/>
            </w:r>
            <w:r w:rsidR="00412682">
              <w:rPr>
                <w:noProof/>
                <w:webHidden/>
              </w:rPr>
              <w:t>3</w:t>
            </w:r>
            <w:r w:rsidR="00412682">
              <w:rPr>
                <w:noProof/>
                <w:webHidden/>
              </w:rPr>
              <w:fldChar w:fldCharType="end"/>
            </w:r>
          </w:hyperlink>
        </w:p>
        <w:p w14:paraId="1E2F0418" w14:textId="27C127C0" w:rsidR="00412682" w:rsidRDefault="00E74E8C">
          <w:pPr>
            <w:pStyle w:val="TOC2"/>
            <w:tabs>
              <w:tab w:val="left" w:pos="880"/>
              <w:tab w:val="right" w:leader="dot" w:pos="9016"/>
            </w:tabs>
            <w:rPr>
              <w:rFonts w:asciiTheme="minorHAnsi" w:eastAsiaTheme="minorEastAsia" w:hAnsiTheme="minorHAnsi" w:cstheme="minorBidi"/>
              <w:noProof/>
              <w:sz w:val="22"/>
              <w:lang w:eastAsia="en-GB"/>
            </w:rPr>
          </w:pPr>
          <w:hyperlink w:anchor="_Toc117966685" w:history="1">
            <w:r w:rsidR="00412682" w:rsidRPr="00C8357A">
              <w:rPr>
                <w:rStyle w:val="Hyperlink"/>
                <w:bCs/>
                <w:noProof/>
              </w:rPr>
              <w:t>2.5</w:t>
            </w:r>
            <w:r w:rsidR="00412682">
              <w:rPr>
                <w:rFonts w:asciiTheme="minorHAnsi" w:eastAsiaTheme="minorEastAsia" w:hAnsiTheme="minorHAnsi" w:cstheme="minorBidi"/>
                <w:noProof/>
                <w:sz w:val="22"/>
                <w:lang w:eastAsia="en-GB"/>
              </w:rPr>
              <w:tab/>
            </w:r>
            <w:r w:rsidR="00412682" w:rsidRPr="00C8357A">
              <w:rPr>
                <w:rStyle w:val="Hyperlink"/>
                <w:bCs/>
                <w:noProof/>
              </w:rPr>
              <w:t>SSI-SOP-13, Risk Management</w:t>
            </w:r>
            <w:r w:rsidR="00412682">
              <w:rPr>
                <w:noProof/>
                <w:webHidden/>
              </w:rPr>
              <w:tab/>
            </w:r>
            <w:r w:rsidR="00412682">
              <w:rPr>
                <w:noProof/>
                <w:webHidden/>
              </w:rPr>
              <w:fldChar w:fldCharType="begin"/>
            </w:r>
            <w:r w:rsidR="00412682">
              <w:rPr>
                <w:noProof/>
                <w:webHidden/>
              </w:rPr>
              <w:instrText xml:space="preserve"> PAGEREF _Toc117966685 \h </w:instrText>
            </w:r>
            <w:r w:rsidR="00412682">
              <w:rPr>
                <w:noProof/>
                <w:webHidden/>
              </w:rPr>
            </w:r>
            <w:r w:rsidR="00412682">
              <w:rPr>
                <w:noProof/>
                <w:webHidden/>
              </w:rPr>
              <w:fldChar w:fldCharType="separate"/>
            </w:r>
            <w:r w:rsidR="00412682">
              <w:rPr>
                <w:noProof/>
                <w:webHidden/>
              </w:rPr>
              <w:t>3</w:t>
            </w:r>
            <w:r w:rsidR="00412682">
              <w:rPr>
                <w:noProof/>
                <w:webHidden/>
              </w:rPr>
              <w:fldChar w:fldCharType="end"/>
            </w:r>
          </w:hyperlink>
        </w:p>
        <w:p w14:paraId="0CBCD10F" w14:textId="6C12FA96" w:rsidR="00412682" w:rsidRDefault="00E74E8C">
          <w:pPr>
            <w:pStyle w:val="TOC2"/>
            <w:tabs>
              <w:tab w:val="left" w:pos="880"/>
              <w:tab w:val="right" w:leader="dot" w:pos="9016"/>
            </w:tabs>
            <w:rPr>
              <w:rFonts w:asciiTheme="minorHAnsi" w:eastAsiaTheme="minorEastAsia" w:hAnsiTheme="minorHAnsi" w:cstheme="minorBidi"/>
              <w:noProof/>
              <w:sz w:val="22"/>
              <w:lang w:eastAsia="en-GB"/>
            </w:rPr>
          </w:pPr>
          <w:hyperlink w:anchor="_Toc117966686" w:history="1">
            <w:r w:rsidR="00412682" w:rsidRPr="00C8357A">
              <w:rPr>
                <w:rStyle w:val="Hyperlink"/>
                <w:bCs/>
                <w:noProof/>
              </w:rPr>
              <w:t>2.6</w:t>
            </w:r>
            <w:r w:rsidR="00412682">
              <w:rPr>
                <w:rFonts w:asciiTheme="minorHAnsi" w:eastAsiaTheme="minorEastAsia" w:hAnsiTheme="minorHAnsi" w:cstheme="minorBidi"/>
                <w:noProof/>
                <w:sz w:val="22"/>
                <w:lang w:eastAsia="en-GB"/>
              </w:rPr>
              <w:tab/>
            </w:r>
            <w:r w:rsidR="00412682" w:rsidRPr="00C8357A">
              <w:rPr>
                <w:rStyle w:val="Hyperlink"/>
                <w:bCs/>
                <w:noProof/>
              </w:rPr>
              <w:t>SSI-SOP-10, Design and Development</w:t>
            </w:r>
            <w:r w:rsidR="00412682">
              <w:rPr>
                <w:noProof/>
                <w:webHidden/>
              </w:rPr>
              <w:tab/>
            </w:r>
            <w:r w:rsidR="00412682">
              <w:rPr>
                <w:noProof/>
                <w:webHidden/>
              </w:rPr>
              <w:fldChar w:fldCharType="begin"/>
            </w:r>
            <w:r w:rsidR="00412682">
              <w:rPr>
                <w:noProof/>
                <w:webHidden/>
              </w:rPr>
              <w:instrText xml:space="preserve"> PAGEREF _Toc117966686 \h </w:instrText>
            </w:r>
            <w:r w:rsidR="00412682">
              <w:rPr>
                <w:noProof/>
                <w:webHidden/>
              </w:rPr>
            </w:r>
            <w:r w:rsidR="00412682">
              <w:rPr>
                <w:noProof/>
                <w:webHidden/>
              </w:rPr>
              <w:fldChar w:fldCharType="separate"/>
            </w:r>
            <w:r w:rsidR="00412682">
              <w:rPr>
                <w:noProof/>
                <w:webHidden/>
              </w:rPr>
              <w:t>3</w:t>
            </w:r>
            <w:r w:rsidR="00412682">
              <w:rPr>
                <w:noProof/>
                <w:webHidden/>
              </w:rPr>
              <w:fldChar w:fldCharType="end"/>
            </w:r>
          </w:hyperlink>
        </w:p>
        <w:p w14:paraId="42ACD2BD" w14:textId="6ADEFA22" w:rsidR="00412682" w:rsidRDefault="00E74E8C">
          <w:pPr>
            <w:pStyle w:val="TOC1"/>
            <w:rPr>
              <w:rFonts w:asciiTheme="minorHAnsi" w:eastAsiaTheme="minorEastAsia" w:hAnsiTheme="minorHAnsi" w:cstheme="minorBidi"/>
              <w:noProof/>
              <w:sz w:val="22"/>
              <w:lang w:eastAsia="en-GB"/>
            </w:rPr>
          </w:pPr>
          <w:hyperlink w:anchor="_Toc117966687" w:history="1">
            <w:r w:rsidR="00412682" w:rsidRPr="00C8357A">
              <w:rPr>
                <w:rStyle w:val="Hyperlink"/>
                <w:noProof/>
              </w:rPr>
              <w:t>3.</w:t>
            </w:r>
            <w:r w:rsidR="00412682">
              <w:rPr>
                <w:rFonts w:asciiTheme="minorHAnsi" w:eastAsiaTheme="minorEastAsia" w:hAnsiTheme="minorHAnsi" w:cstheme="minorBidi"/>
                <w:noProof/>
                <w:sz w:val="22"/>
                <w:lang w:eastAsia="en-GB"/>
              </w:rPr>
              <w:tab/>
            </w:r>
            <w:r w:rsidR="00412682" w:rsidRPr="00C8357A">
              <w:rPr>
                <w:rStyle w:val="Hyperlink"/>
                <w:noProof/>
              </w:rPr>
              <w:t>Development Activities</w:t>
            </w:r>
            <w:r w:rsidR="00412682">
              <w:rPr>
                <w:noProof/>
                <w:webHidden/>
              </w:rPr>
              <w:tab/>
            </w:r>
            <w:r w:rsidR="00412682">
              <w:rPr>
                <w:noProof/>
                <w:webHidden/>
              </w:rPr>
              <w:fldChar w:fldCharType="begin"/>
            </w:r>
            <w:r w:rsidR="00412682">
              <w:rPr>
                <w:noProof/>
                <w:webHidden/>
              </w:rPr>
              <w:instrText xml:space="preserve"> PAGEREF _Toc117966687 \h </w:instrText>
            </w:r>
            <w:r w:rsidR="00412682">
              <w:rPr>
                <w:noProof/>
                <w:webHidden/>
              </w:rPr>
            </w:r>
            <w:r w:rsidR="00412682">
              <w:rPr>
                <w:noProof/>
                <w:webHidden/>
              </w:rPr>
              <w:fldChar w:fldCharType="separate"/>
            </w:r>
            <w:r w:rsidR="00412682">
              <w:rPr>
                <w:noProof/>
                <w:webHidden/>
              </w:rPr>
              <w:t>3</w:t>
            </w:r>
            <w:r w:rsidR="00412682">
              <w:rPr>
                <w:noProof/>
                <w:webHidden/>
              </w:rPr>
              <w:fldChar w:fldCharType="end"/>
            </w:r>
          </w:hyperlink>
        </w:p>
        <w:p w14:paraId="7B1D6F87" w14:textId="04AF4555" w:rsidR="00412682" w:rsidRDefault="00E74E8C">
          <w:pPr>
            <w:pStyle w:val="TOC2"/>
            <w:tabs>
              <w:tab w:val="left" w:pos="880"/>
              <w:tab w:val="right" w:leader="dot" w:pos="9016"/>
            </w:tabs>
            <w:rPr>
              <w:rFonts w:asciiTheme="minorHAnsi" w:eastAsiaTheme="minorEastAsia" w:hAnsiTheme="minorHAnsi" w:cstheme="minorBidi"/>
              <w:noProof/>
              <w:sz w:val="22"/>
              <w:lang w:eastAsia="en-GB"/>
            </w:rPr>
          </w:pPr>
          <w:hyperlink w:anchor="_Toc117966688" w:history="1">
            <w:r w:rsidR="00412682" w:rsidRPr="00C8357A">
              <w:rPr>
                <w:rStyle w:val="Hyperlink"/>
                <w:noProof/>
              </w:rPr>
              <w:t>3.1</w:t>
            </w:r>
            <w:r w:rsidR="00412682">
              <w:rPr>
                <w:rFonts w:asciiTheme="minorHAnsi" w:eastAsiaTheme="minorEastAsia" w:hAnsiTheme="minorHAnsi" w:cstheme="minorBidi"/>
                <w:noProof/>
                <w:sz w:val="22"/>
                <w:lang w:eastAsia="en-GB"/>
              </w:rPr>
              <w:tab/>
            </w:r>
            <w:r w:rsidR="00412682" w:rsidRPr="00C8357A">
              <w:rPr>
                <w:rStyle w:val="Hyperlink"/>
                <w:noProof/>
              </w:rPr>
              <w:t>Development Management</w:t>
            </w:r>
            <w:r w:rsidR="00412682">
              <w:rPr>
                <w:noProof/>
                <w:webHidden/>
              </w:rPr>
              <w:tab/>
            </w:r>
            <w:r w:rsidR="00412682">
              <w:rPr>
                <w:noProof/>
                <w:webHidden/>
              </w:rPr>
              <w:fldChar w:fldCharType="begin"/>
            </w:r>
            <w:r w:rsidR="00412682">
              <w:rPr>
                <w:noProof/>
                <w:webHidden/>
              </w:rPr>
              <w:instrText xml:space="preserve"> PAGEREF _Toc117966688 \h </w:instrText>
            </w:r>
            <w:r w:rsidR="00412682">
              <w:rPr>
                <w:noProof/>
                <w:webHidden/>
              </w:rPr>
            </w:r>
            <w:r w:rsidR="00412682">
              <w:rPr>
                <w:noProof/>
                <w:webHidden/>
              </w:rPr>
              <w:fldChar w:fldCharType="separate"/>
            </w:r>
            <w:r w:rsidR="00412682">
              <w:rPr>
                <w:noProof/>
                <w:webHidden/>
              </w:rPr>
              <w:t>3</w:t>
            </w:r>
            <w:r w:rsidR="00412682">
              <w:rPr>
                <w:noProof/>
                <w:webHidden/>
              </w:rPr>
              <w:fldChar w:fldCharType="end"/>
            </w:r>
          </w:hyperlink>
        </w:p>
        <w:p w14:paraId="334C8A33" w14:textId="7B15CC09" w:rsidR="00412682" w:rsidRDefault="00E74E8C">
          <w:pPr>
            <w:pStyle w:val="TOC2"/>
            <w:tabs>
              <w:tab w:val="left" w:pos="880"/>
              <w:tab w:val="right" w:leader="dot" w:pos="9016"/>
            </w:tabs>
            <w:rPr>
              <w:rFonts w:asciiTheme="minorHAnsi" w:eastAsiaTheme="minorEastAsia" w:hAnsiTheme="minorHAnsi" w:cstheme="minorBidi"/>
              <w:noProof/>
              <w:sz w:val="22"/>
              <w:lang w:eastAsia="en-GB"/>
            </w:rPr>
          </w:pPr>
          <w:hyperlink w:anchor="_Toc117966689" w:history="1">
            <w:r w:rsidR="00412682" w:rsidRPr="00C8357A">
              <w:rPr>
                <w:rStyle w:val="Hyperlink"/>
                <w:noProof/>
              </w:rPr>
              <w:t>3.2</w:t>
            </w:r>
            <w:r w:rsidR="00412682">
              <w:rPr>
                <w:rFonts w:asciiTheme="minorHAnsi" w:eastAsiaTheme="minorEastAsia" w:hAnsiTheme="minorHAnsi" w:cstheme="minorBidi"/>
                <w:noProof/>
                <w:sz w:val="22"/>
                <w:lang w:eastAsia="en-GB"/>
              </w:rPr>
              <w:tab/>
            </w:r>
            <w:r w:rsidR="00412682" w:rsidRPr="00C8357A">
              <w:rPr>
                <w:rStyle w:val="Hyperlink"/>
                <w:noProof/>
              </w:rPr>
              <w:t>Risk Management</w:t>
            </w:r>
            <w:r w:rsidR="00412682">
              <w:rPr>
                <w:noProof/>
                <w:webHidden/>
              </w:rPr>
              <w:tab/>
            </w:r>
            <w:r w:rsidR="00412682">
              <w:rPr>
                <w:noProof/>
                <w:webHidden/>
              </w:rPr>
              <w:fldChar w:fldCharType="begin"/>
            </w:r>
            <w:r w:rsidR="00412682">
              <w:rPr>
                <w:noProof/>
                <w:webHidden/>
              </w:rPr>
              <w:instrText xml:space="preserve"> PAGEREF _Toc117966689 \h </w:instrText>
            </w:r>
            <w:r w:rsidR="00412682">
              <w:rPr>
                <w:noProof/>
                <w:webHidden/>
              </w:rPr>
            </w:r>
            <w:r w:rsidR="00412682">
              <w:rPr>
                <w:noProof/>
                <w:webHidden/>
              </w:rPr>
              <w:fldChar w:fldCharType="separate"/>
            </w:r>
            <w:r w:rsidR="00412682">
              <w:rPr>
                <w:noProof/>
                <w:webHidden/>
              </w:rPr>
              <w:t>3</w:t>
            </w:r>
            <w:r w:rsidR="00412682">
              <w:rPr>
                <w:noProof/>
                <w:webHidden/>
              </w:rPr>
              <w:fldChar w:fldCharType="end"/>
            </w:r>
          </w:hyperlink>
        </w:p>
        <w:p w14:paraId="1A5E9F9F" w14:textId="0CE0099F" w:rsidR="00412682" w:rsidRDefault="00E74E8C">
          <w:pPr>
            <w:pStyle w:val="TOC2"/>
            <w:tabs>
              <w:tab w:val="left" w:pos="880"/>
              <w:tab w:val="right" w:leader="dot" w:pos="9016"/>
            </w:tabs>
            <w:rPr>
              <w:rFonts w:asciiTheme="minorHAnsi" w:eastAsiaTheme="minorEastAsia" w:hAnsiTheme="minorHAnsi" w:cstheme="minorBidi"/>
              <w:noProof/>
              <w:sz w:val="22"/>
              <w:lang w:eastAsia="en-GB"/>
            </w:rPr>
          </w:pPr>
          <w:hyperlink w:anchor="_Toc117966690" w:history="1">
            <w:r w:rsidR="00412682" w:rsidRPr="00C8357A">
              <w:rPr>
                <w:rStyle w:val="Hyperlink"/>
                <w:noProof/>
              </w:rPr>
              <w:t>3.3</w:t>
            </w:r>
            <w:r w:rsidR="00412682">
              <w:rPr>
                <w:rFonts w:asciiTheme="minorHAnsi" w:eastAsiaTheme="minorEastAsia" w:hAnsiTheme="minorHAnsi" w:cstheme="minorBidi"/>
                <w:noProof/>
                <w:sz w:val="22"/>
                <w:lang w:eastAsia="en-GB"/>
              </w:rPr>
              <w:tab/>
            </w:r>
            <w:r w:rsidR="00412682" w:rsidRPr="00C8357A">
              <w:rPr>
                <w:rStyle w:val="Hyperlink"/>
                <w:noProof/>
              </w:rPr>
              <w:t>Standards</w:t>
            </w:r>
            <w:r w:rsidR="00412682">
              <w:rPr>
                <w:noProof/>
                <w:webHidden/>
              </w:rPr>
              <w:tab/>
            </w:r>
            <w:r w:rsidR="00412682">
              <w:rPr>
                <w:noProof/>
                <w:webHidden/>
              </w:rPr>
              <w:fldChar w:fldCharType="begin"/>
            </w:r>
            <w:r w:rsidR="00412682">
              <w:rPr>
                <w:noProof/>
                <w:webHidden/>
              </w:rPr>
              <w:instrText xml:space="preserve"> PAGEREF _Toc117966690 \h </w:instrText>
            </w:r>
            <w:r w:rsidR="00412682">
              <w:rPr>
                <w:noProof/>
                <w:webHidden/>
              </w:rPr>
            </w:r>
            <w:r w:rsidR="00412682">
              <w:rPr>
                <w:noProof/>
                <w:webHidden/>
              </w:rPr>
              <w:fldChar w:fldCharType="separate"/>
            </w:r>
            <w:r w:rsidR="00412682">
              <w:rPr>
                <w:noProof/>
                <w:webHidden/>
              </w:rPr>
              <w:t>3</w:t>
            </w:r>
            <w:r w:rsidR="00412682">
              <w:rPr>
                <w:noProof/>
                <w:webHidden/>
              </w:rPr>
              <w:fldChar w:fldCharType="end"/>
            </w:r>
          </w:hyperlink>
        </w:p>
        <w:p w14:paraId="3B1E491D" w14:textId="2CD45FCE" w:rsidR="00412682" w:rsidRDefault="00E74E8C">
          <w:pPr>
            <w:pStyle w:val="TOC1"/>
            <w:rPr>
              <w:rFonts w:asciiTheme="minorHAnsi" w:eastAsiaTheme="minorEastAsia" w:hAnsiTheme="minorHAnsi" w:cstheme="minorBidi"/>
              <w:noProof/>
              <w:sz w:val="22"/>
              <w:lang w:eastAsia="en-GB"/>
            </w:rPr>
          </w:pPr>
          <w:hyperlink w:anchor="_Toc117966691" w:history="1">
            <w:r w:rsidR="00412682" w:rsidRPr="00C8357A">
              <w:rPr>
                <w:rStyle w:val="Hyperlink"/>
                <w:noProof/>
              </w:rPr>
              <w:t>4.</w:t>
            </w:r>
            <w:r w:rsidR="00412682">
              <w:rPr>
                <w:rFonts w:asciiTheme="minorHAnsi" w:eastAsiaTheme="minorEastAsia" w:hAnsiTheme="minorHAnsi" w:cstheme="minorBidi"/>
                <w:noProof/>
                <w:sz w:val="22"/>
                <w:lang w:eastAsia="en-GB"/>
              </w:rPr>
              <w:tab/>
            </w:r>
            <w:r w:rsidR="00412682" w:rsidRPr="00C8357A">
              <w:rPr>
                <w:rStyle w:val="Hyperlink"/>
                <w:noProof/>
              </w:rPr>
              <w:t>Deliverables</w:t>
            </w:r>
            <w:r w:rsidR="00412682">
              <w:rPr>
                <w:noProof/>
                <w:webHidden/>
              </w:rPr>
              <w:tab/>
            </w:r>
            <w:r w:rsidR="00412682">
              <w:rPr>
                <w:noProof/>
                <w:webHidden/>
              </w:rPr>
              <w:fldChar w:fldCharType="begin"/>
            </w:r>
            <w:r w:rsidR="00412682">
              <w:rPr>
                <w:noProof/>
                <w:webHidden/>
              </w:rPr>
              <w:instrText xml:space="preserve"> PAGEREF _Toc117966691 \h </w:instrText>
            </w:r>
            <w:r w:rsidR="00412682">
              <w:rPr>
                <w:noProof/>
                <w:webHidden/>
              </w:rPr>
            </w:r>
            <w:r w:rsidR="00412682">
              <w:rPr>
                <w:noProof/>
                <w:webHidden/>
              </w:rPr>
              <w:fldChar w:fldCharType="separate"/>
            </w:r>
            <w:r w:rsidR="00412682">
              <w:rPr>
                <w:noProof/>
                <w:webHidden/>
              </w:rPr>
              <w:t>4</w:t>
            </w:r>
            <w:r w:rsidR="00412682">
              <w:rPr>
                <w:noProof/>
                <w:webHidden/>
              </w:rPr>
              <w:fldChar w:fldCharType="end"/>
            </w:r>
          </w:hyperlink>
        </w:p>
        <w:p w14:paraId="13E7B9C6" w14:textId="13DE1A1B" w:rsidR="00412682" w:rsidRDefault="00E74E8C">
          <w:pPr>
            <w:pStyle w:val="TOC1"/>
            <w:rPr>
              <w:rFonts w:asciiTheme="minorHAnsi" w:eastAsiaTheme="minorEastAsia" w:hAnsiTheme="minorHAnsi" w:cstheme="minorBidi"/>
              <w:noProof/>
              <w:sz w:val="22"/>
              <w:lang w:eastAsia="en-GB"/>
            </w:rPr>
          </w:pPr>
          <w:hyperlink w:anchor="_Toc117966692" w:history="1">
            <w:r w:rsidR="00412682" w:rsidRPr="00C8357A">
              <w:rPr>
                <w:rStyle w:val="Hyperlink"/>
                <w:noProof/>
              </w:rPr>
              <w:t>5.</w:t>
            </w:r>
            <w:r w:rsidR="00412682">
              <w:rPr>
                <w:rFonts w:asciiTheme="minorHAnsi" w:eastAsiaTheme="minorEastAsia" w:hAnsiTheme="minorHAnsi" w:cstheme="minorBidi"/>
                <w:noProof/>
                <w:sz w:val="22"/>
                <w:lang w:eastAsia="en-GB"/>
              </w:rPr>
              <w:tab/>
            </w:r>
            <w:r w:rsidR="00412682" w:rsidRPr="00C8357A">
              <w:rPr>
                <w:rStyle w:val="Hyperlink"/>
                <w:noProof/>
              </w:rPr>
              <w:t>Configuration Management</w:t>
            </w:r>
            <w:r w:rsidR="00412682">
              <w:rPr>
                <w:noProof/>
                <w:webHidden/>
              </w:rPr>
              <w:tab/>
            </w:r>
            <w:r w:rsidR="00412682">
              <w:rPr>
                <w:noProof/>
                <w:webHidden/>
              </w:rPr>
              <w:fldChar w:fldCharType="begin"/>
            </w:r>
            <w:r w:rsidR="00412682">
              <w:rPr>
                <w:noProof/>
                <w:webHidden/>
              </w:rPr>
              <w:instrText xml:space="preserve"> PAGEREF _Toc117966692 \h </w:instrText>
            </w:r>
            <w:r w:rsidR="00412682">
              <w:rPr>
                <w:noProof/>
                <w:webHidden/>
              </w:rPr>
            </w:r>
            <w:r w:rsidR="00412682">
              <w:rPr>
                <w:noProof/>
                <w:webHidden/>
              </w:rPr>
              <w:fldChar w:fldCharType="separate"/>
            </w:r>
            <w:r w:rsidR="00412682">
              <w:rPr>
                <w:noProof/>
                <w:webHidden/>
              </w:rPr>
              <w:t>5</w:t>
            </w:r>
            <w:r w:rsidR="00412682">
              <w:rPr>
                <w:noProof/>
                <w:webHidden/>
              </w:rPr>
              <w:fldChar w:fldCharType="end"/>
            </w:r>
          </w:hyperlink>
        </w:p>
        <w:p w14:paraId="3BCEAB69" w14:textId="0E5E8D12" w:rsidR="00412682" w:rsidRDefault="00E74E8C">
          <w:pPr>
            <w:pStyle w:val="TOC2"/>
            <w:tabs>
              <w:tab w:val="left" w:pos="880"/>
              <w:tab w:val="right" w:leader="dot" w:pos="9016"/>
            </w:tabs>
            <w:rPr>
              <w:rFonts w:asciiTheme="minorHAnsi" w:eastAsiaTheme="minorEastAsia" w:hAnsiTheme="minorHAnsi" w:cstheme="minorBidi"/>
              <w:noProof/>
              <w:sz w:val="22"/>
              <w:lang w:eastAsia="en-GB"/>
            </w:rPr>
          </w:pPr>
          <w:hyperlink w:anchor="_Toc117966693" w:history="1">
            <w:r w:rsidR="00412682" w:rsidRPr="00C8357A">
              <w:rPr>
                <w:rStyle w:val="Hyperlink"/>
                <w:noProof/>
              </w:rPr>
              <w:t>5.1</w:t>
            </w:r>
            <w:r w:rsidR="00412682">
              <w:rPr>
                <w:rFonts w:asciiTheme="minorHAnsi" w:eastAsiaTheme="minorEastAsia" w:hAnsiTheme="minorHAnsi" w:cstheme="minorBidi"/>
                <w:noProof/>
                <w:sz w:val="22"/>
                <w:lang w:eastAsia="en-GB"/>
              </w:rPr>
              <w:tab/>
            </w:r>
            <w:r w:rsidR="00412682" w:rsidRPr="00C8357A">
              <w:rPr>
                <w:rStyle w:val="Hyperlink"/>
                <w:noProof/>
              </w:rPr>
              <w:t>Software Items and Units</w:t>
            </w:r>
            <w:r w:rsidR="00412682">
              <w:rPr>
                <w:noProof/>
                <w:webHidden/>
              </w:rPr>
              <w:tab/>
            </w:r>
            <w:r w:rsidR="00412682">
              <w:rPr>
                <w:noProof/>
                <w:webHidden/>
              </w:rPr>
              <w:fldChar w:fldCharType="begin"/>
            </w:r>
            <w:r w:rsidR="00412682">
              <w:rPr>
                <w:noProof/>
                <w:webHidden/>
              </w:rPr>
              <w:instrText xml:space="preserve"> PAGEREF _Toc117966693 \h </w:instrText>
            </w:r>
            <w:r w:rsidR="00412682">
              <w:rPr>
                <w:noProof/>
                <w:webHidden/>
              </w:rPr>
            </w:r>
            <w:r w:rsidR="00412682">
              <w:rPr>
                <w:noProof/>
                <w:webHidden/>
              </w:rPr>
              <w:fldChar w:fldCharType="separate"/>
            </w:r>
            <w:r w:rsidR="00412682">
              <w:rPr>
                <w:noProof/>
                <w:webHidden/>
              </w:rPr>
              <w:t>5</w:t>
            </w:r>
            <w:r w:rsidR="00412682">
              <w:rPr>
                <w:noProof/>
                <w:webHidden/>
              </w:rPr>
              <w:fldChar w:fldCharType="end"/>
            </w:r>
          </w:hyperlink>
        </w:p>
        <w:p w14:paraId="0292A3C1" w14:textId="7330F45F" w:rsidR="00412682" w:rsidRDefault="00E74E8C">
          <w:pPr>
            <w:pStyle w:val="TOC2"/>
            <w:tabs>
              <w:tab w:val="left" w:pos="880"/>
              <w:tab w:val="right" w:leader="dot" w:pos="9016"/>
            </w:tabs>
            <w:rPr>
              <w:rFonts w:asciiTheme="minorHAnsi" w:eastAsiaTheme="minorEastAsia" w:hAnsiTheme="minorHAnsi" w:cstheme="minorBidi"/>
              <w:noProof/>
              <w:sz w:val="22"/>
              <w:lang w:eastAsia="en-GB"/>
            </w:rPr>
          </w:pPr>
          <w:hyperlink w:anchor="_Toc117966694" w:history="1">
            <w:r w:rsidR="00412682" w:rsidRPr="00C8357A">
              <w:rPr>
                <w:rStyle w:val="Hyperlink"/>
                <w:noProof/>
              </w:rPr>
              <w:t>5.2</w:t>
            </w:r>
            <w:r w:rsidR="00412682">
              <w:rPr>
                <w:rFonts w:asciiTheme="minorHAnsi" w:eastAsiaTheme="minorEastAsia" w:hAnsiTheme="minorHAnsi" w:cstheme="minorBidi"/>
                <w:noProof/>
                <w:sz w:val="22"/>
                <w:lang w:eastAsia="en-GB"/>
              </w:rPr>
              <w:tab/>
            </w:r>
            <w:r w:rsidR="00412682" w:rsidRPr="00C8357A">
              <w:rPr>
                <w:rStyle w:val="Hyperlink"/>
                <w:noProof/>
              </w:rPr>
              <w:t>SOUP</w:t>
            </w:r>
            <w:r w:rsidR="00412682">
              <w:rPr>
                <w:noProof/>
                <w:webHidden/>
              </w:rPr>
              <w:tab/>
            </w:r>
            <w:r w:rsidR="00412682">
              <w:rPr>
                <w:noProof/>
                <w:webHidden/>
              </w:rPr>
              <w:fldChar w:fldCharType="begin"/>
            </w:r>
            <w:r w:rsidR="00412682">
              <w:rPr>
                <w:noProof/>
                <w:webHidden/>
              </w:rPr>
              <w:instrText xml:space="preserve"> PAGEREF _Toc117966694 \h </w:instrText>
            </w:r>
            <w:r w:rsidR="00412682">
              <w:rPr>
                <w:noProof/>
                <w:webHidden/>
              </w:rPr>
            </w:r>
            <w:r w:rsidR="00412682">
              <w:rPr>
                <w:noProof/>
                <w:webHidden/>
              </w:rPr>
              <w:fldChar w:fldCharType="separate"/>
            </w:r>
            <w:r w:rsidR="00412682">
              <w:rPr>
                <w:noProof/>
                <w:webHidden/>
              </w:rPr>
              <w:t>5</w:t>
            </w:r>
            <w:r w:rsidR="00412682">
              <w:rPr>
                <w:noProof/>
                <w:webHidden/>
              </w:rPr>
              <w:fldChar w:fldCharType="end"/>
            </w:r>
          </w:hyperlink>
        </w:p>
        <w:p w14:paraId="4EA0D6F7" w14:textId="609C21BF" w:rsidR="00412682" w:rsidRDefault="00E74E8C">
          <w:pPr>
            <w:pStyle w:val="TOC2"/>
            <w:tabs>
              <w:tab w:val="left" w:pos="880"/>
              <w:tab w:val="right" w:leader="dot" w:pos="9016"/>
            </w:tabs>
            <w:rPr>
              <w:rFonts w:asciiTheme="minorHAnsi" w:eastAsiaTheme="minorEastAsia" w:hAnsiTheme="minorHAnsi" w:cstheme="minorBidi"/>
              <w:noProof/>
              <w:sz w:val="22"/>
              <w:lang w:eastAsia="en-GB"/>
            </w:rPr>
          </w:pPr>
          <w:hyperlink w:anchor="_Toc117966695" w:history="1">
            <w:r w:rsidR="00412682" w:rsidRPr="00C8357A">
              <w:rPr>
                <w:rStyle w:val="Hyperlink"/>
                <w:noProof/>
              </w:rPr>
              <w:t>5.3</w:t>
            </w:r>
            <w:r w:rsidR="00412682">
              <w:rPr>
                <w:rFonts w:asciiTheme="minorHAnsi" w:eastAsiaTheme="minorEastAsia" w:hAnsiTheme="minorHAnsi" w:cstheme="minorBidi"/>
                <w:noProof/>
                <w:sz w:val="22"/>
                <w:lang w:eastAsia="en-GB"/>
              </w:rPr>
              <w:tab/>
            </w:r>
            <w:r w:rsidR="00412682" w:rsidRPr="00C8357A">
              <w:rPr>
                <w:rStyle w:val="Hyperlink"/>
                <w:noProof/>
              </w:rPr>
              <w:t>Supporting Items</w:t>
            </w:r>
            <w:r w:rsidR="00412682">
              <w:rPr>
                <w:noProof/>
                <w:webHidden/>
              </w:rPr>
              <w:tab/>
            </w:r>
            <w:r w:rsidR="00412682">
              <w:rPr>
                <w:noProof/>
                <w:webHidden/>
              </w:rPr>
              <w:fldChar w:fldCharType="begin"/>
            </w:r>
            <w:r w:rsidR="00412682">
              <w:rPr>
                <w:noProof/>
                <w:webHidden/>
              </w:rPr>
              <w:instrText xml:space="preserve"> PAGEREF _Toc117966695 \h </w:instrText>
            </w:r>
            <w:r w:rsidR="00412682">
              <w:rPr>
                <w:noProof/>
                <w:webHidden/>
              </w:rPr>
            </w:r>
            <w:r w:rsidR="00412682">
              <w:rPr>
                <w:noProof/>
                <w:webHidden/>
              </w:rPr>
              <w:fldChar w:fldCharType="separate"/>
            </w:r>
            <w:r w:rsidR="00412682">
              <w:rPr>
                <w:noProof/>
                <w:webHidden/>
              </w:rPr>
              <w:t>6</w:t>
            </w:r>
            <w:r w:rsidR="00412682">
              <w:rPr>
                <w:noProof/>
                <w:webHidden/>
              </w:rPr>
              <w:fldChar w:fldCharType="end"/>
            </w:r>
          </w:hyperlink>
        </w:p>
        <w:p w14:paraId="0B638FE3" w14:textId="4772D1CC" w:rsidR="00412682" w:rsidRDefault="00E74E8C">
          <w:pPr>
            <w:pStyle w:val="TOC2"/>
            <w:tabs>
              <w:tab w:val="left" w:pos="880"/>
              <w:tab w:val="right" w:leader="dot" w:pos="9016"/>
            </w:tabs>
            <w:rPr>
              <w:rFonts w:asciiTheme="minorHAnsi" w:eastAsiaTheme="minorEastAsia" w:hAnsiTheme="minorHAnsi" w:cstheme="minorBidi"/>
              <w:noProof/>
              <w:sz w:val="22"/>
              <w:lang w:eastAsia="en-GB"/>
            </w:rPr>
          </w:pPr>
          <w:hyperlink w:anchor="_Toc117966696" w:history="1">
            <w:r w:rsidR="00412682" w:rsidRPr="00C8357A">
              <w:rPr>
                <w:rStyle w:val="Hyperlink"/>
                <w:noProof/>
              </w:rPr>
              <w:t>5.4</w:t>
            </w:r>
            <w:r w:rsidR="00412682">
              <w:rPr>
                <w:rFonts w:asciiTheme="minorHAnsi" w:eastAsiaTheme="minorEastAsia" w:hAnsiTheme="minorHAnsi" w:cstheme="minorBidi"/>
                <w:noProof/>
                <w:sz w:val="22"/>
                <w:lang w:eastAsia="en-GB"/>
              </w:rPr>
              <w:tab/>
            </w:r>
            <w:r w:rsidR="00412682" w:rsidRPr="00C8357A">
              <w:rPr>
                <w:rStyle w:val="Hyperlink"/>
                <w:noProof/>
              </w:rPr>
              <w:t>Other Configuration Items</w:t>
            </w:r>
            <w:r w:rsidR="00412682">
              <w:rPr>
                <w:noProof/>
                <w:webHidden/>
              </w:rPr>
              <w:tab/>
            </w:r>
            <w:r w:rsidR="00412682">
              <w:rPr>
                <w:noProof/>
                <w:webHidden/>
              </w:rPr>
              <w:fldChar w:fldCharType="begin"/>
            </w:r>
            <w:r w:rsidR="00412682">
              <w:rPr>
                <w:noProof/>
                <w:webHidden/>
              </w:rPr>
              <w:instrText xml:space="preserve"> PAGEREF _Toc117966696 \h </w:instrText>
            </w:r>
            <w:r w:rsidR="00412682">
              <w:rPr>
                <w:noProof/>
                <w:webHidden/>
              </w:rPr>
            </w:r>
            <w:r w:rsidR="00412682">
              <w:rPr>
                <w:noProof/>
                <w:webHidden/>
              </w:rPr>
              <w:fldChar w:fldCharType="separate"/>
            </w:r>
            <w:r w:rsidR="00412682">
              <w:rPr>
                <w:noProof/>
                <w:webHidden/>
              </w:rPr>
              <w:t>7</w:t>
            </w:r>
            <w:r w:rsidR="00412682">
              <w:rPr>
                <w:noProof/>
                <w:webHidden/>
              </w:rPr>
              <w:fldChar w:fldCharType="end"/>
            </w:r>
          </w:hyperlink>
        </w:p>
        <w:p w14:paraId="0593ACE5" w14:textId="7509912F" w:rsidR="00412682" w:rsidRDefault="00E74E8C">
          <w:pPr>
            <w:pStyle w:val="TOC1"/>
            <w:rPr>
              <w:rFonts w:asciiTheme="minorHAnsi" w:eastAsiaTheme="minorEastAsia" w:hAnsiTheme="minorHAnsi" w:cstheme="minorBidi"/>
              <w:noProof/>
              <w:sz w:val="22"/>
              <w:lang w:eastAsia="en-GB"/>
            </w:rPr>
          </w:pPr>
          <w:hyperlink w:anchor="_Toc117966697" w:history="1">
            <w:r w:rsidR="00412682" w:rsidRPr="00C8357A">
              <w:rPr>
                <w:rStyle w:val="Hyperlink"/>
                <w:noProof/>
              </w:rPr>
              <w:t>6.</w:t>
            </w:r>
            <w:r w:rsidR="00412682">
              <w:rPr>
                <w:rFonts w:asciiTheme="minorHAnsi" w:eastAsiaTheme="minorEastAsia" w:hAnsiTheme="minorHAnsi" w:cstheme="minorBidi"/>
                <w:noProof/>
                <w:sz w:val="22"/>
                <w:lang w:eastAsia="en-GB"/>
              </w:rPr>
              <w:tab/>
            </w:r>
            <w:r w:rsidR="00412682" w:rsidRPr="00C8357A">
              <w:rPr>
                <w:rStyle w:val="Hyperlink"/>
                <w:noProof/>
              </w:rPr>
              <w:t>Risk Management</w:t>
            </w:r>
            <w:r w:rsidR="00412682">
              <w:rPr>
                <w:noProof/>
                <w:webHidden/>
              </w:rPr>
              <w:tab/>
            </w:r>
            <w:r w:rsidR="00412682">
              <w:rPr>
                <w:noProof/>
                <w:webHidden/>
              </w:rPr>
              <w:fldChar w:fldCharType="begin"/>
            </w:r>
            <w:r w:rsidR="00412682">
              <w:rPr>
                <w:noProof/>
                <w:webHidden/>
              </w:rPr>
              <w:instrText xml:space="preserve"> PAGEREF _Toc117966697 \h </w:instrText>
            </w:r>
            <w:r w:rsidR="00412682">
              <w:rPr>
                <w:noProof/>
                <w:webHidden/>
              </w:rPr>
            </w:r>
            <w:r w:rsidR="00412682">
              <w:rPr>
                <w:noProof/>
                <w:webHidden/>
              </w:rPr>
              <w:fldChar w:fldCharType="separate"/>
            </w:r>
            <w:r w:rsidR="00412682">
              <w:rPr>
                <w:noProof/>
                <w:webHidden/>
              </w:rPr>
              <w:t>7</w:t>
            </w:r>
            <w:r w:rsidR="00412682">
              <w:rPr>
                <w:noProof/>
                <w:webHidden/>
              </w:rPr>
              <w:fldChar w:fldCharType="end"/>
            </w:r>
          </w:hyperlink>
        </w:p>
        <w:p w14:paraId="0D5C6DDD" w14:textId="5652CC31" w:rsidR="00412682" w:rsidRDefault="00E74E8C">
          <w:pPr>
            <w:pStyle w:val="TOC1"/>
            <w:rPr>
              <w:rFonts w:asciiTheme="minorHAnsi" w:eastAsiaTheme="minorEastAsia" w:hAnsiTheme="minorHAnsi" w:cstheme="minorBidi"/>
              <w:noProof/>
              <w:sz w:val="22"/>
              <w:lang w:eastAsia="en-GB"/>
            </w:rPr>
          </w:pPr>
          <w:hyperlink w:anchor="_Toc117966698" w:history="1">
            <w:r w:rsidR="00412682" w:rsidRPr="00C8357A">
              <w:rPr>
                <w:rStyle w:val="Hyperlink"/>
                <w:noProof/>
              </w:rPr>
              <w:t>7.</w:t>
            </w:r>
            <w:r w:rsidR="00412682">
              <w:rPr>
                <w:rFonts w:asciiTheme="minorHAnsi" w:eastAsiaTheme="minorEastAsia" w:hAnsiTheme="minorHAnsi" w:cstheme="minorBidi"/>
                <w:noProof/>
                <w:sz w:val="22"/>
                <w:lang w:eastAsia="en-GB"/>
              </w:rPr>
              <w:tab/>
            </w:r>
            <w:r w:rsidR="00412682" w:rsidRPr="00C8357A">
              <w:rPr>
                <w:rStyle w:val="Hyperlink"/>
                <w:noProof/>
              </w:rPr>
              <w:t>Software Unit Implementation and Verification</w:t>
            </w:r>
            <w:r w:rsidR="00412682">
              <w:rPr>
                <w:noProof/>
                <w:webHidden/>
              </w:rPr>
              <w:tab/>
            </w:r>
            <w:r w:rsidR="00412682">
              <w:rPr>
                <w:noProof/>
                <w:webHidden/>
              </w:rPr>
              <w:fldChar w:fldCharType="begin"/>
            </w:r>
            <w:r w:rsidR="00412682">
              <w:rPr>
                <w:noProof/>
                <w:webHidden/>
              </w:rPr>
              <w:instrText xml:space="preserve"> PAGEREF _Toc117966698 \h </w:instrText>
            </w:r>
            <w:r w:rsidR="00412682">
              <w:rPr>
                <w:noProof/>
                <w:webHidden/>
              </w:rPr>
            </w:r>
            <w:r w:rsidR="00412682">
              <w:rPr>
                <w:noProof/>
                <w:webHidden/>
              </w:rPr>
              <w:fldChar w:fldCharType="separate"/>
            </w:r>
            <w:r w:rsidR="00412682">
              <w:rPr>
                <w:noProof/>
                <w:webHidden/>
              </w:rPr>
              <w:t>7</w:t>
            </w:r>
            <w:r w:rsidR="00412682">
              <w:rPr>
                <w:noProof/>
                <w:webHidden/>
              </w:rPr>
              <w:fldChar w:fldCharType="end"/>
            </w:r>
          </w:hyperlink>
        </w:p>
        <w:p w14:paraId="2DEF7241" w14:textId="474748A1" w:rsidR="00412682" w:rsidRDefault="00E74E8C">
          <w:pPr>
            <w:pStyle w:val="TOC1"/>
            <w:rPr>
              <w:rFonts w:asciiTheme="minorHAnsi" w:eastAsiaTheme="minorEastAsia" w:hAnsiTheme="minorHAnsi" w:cstheme="minorBidi"/>
              <w:noProof/>
              <w:sz w:val="22"/>
              <w:lang w:eastAsia="en-GB"/>
            </w:rPr>
          </w:pPr>
          <w:hyperlink w:anchor="_Toc117966699" w:history="1">
            <w:r w:rsidR="00412682" w:rsidRPr="00C8357A">
              <w:rPr>
                <w:rStyle w:val="Hyperlink"/>
                <w:noProof/>
              </w:rPr>
              <w:t>8.</w:t>
            </w:r>
            <w:r w:rsidR="00412682">
              <w:rPr>
                <w:rFonts w:asciiTheme="minorHAnsi" w:eastAsiaTheme="minorEastAsia" w:hAnsiTheme="minorHAnsi" w:cstheme="minorBidi"/>
                <w:noProof/>
                <w:sz w:val="22"/>
                <w:lang w:eastAsia="en-GB"/>
              </w:rPr>
              <w:tab/>
            </w:r>
            <w:r w:rsidR="00412682" w:rsidRPr="00C8357A">
              <w:rPr>
                <w:rStyle w:val="Hyperlink"/>
                <w:noProof/>
              </w:rPr>
              <w:t>Software Unit Integration and Software Unit Integration Testing</w:t>
            </w:r>
            <w:r w:rsidR="00412682">
              <w:rPr>
                <w:noProof/>
                <w:webHidden/>
              </w:rPr>
              <w:tab/>
            </w:r>
            <w:r w:rsidR="00412682">
              <w:rPr>
                <w:noProof/>
                <w:webHidden/>
              </w:rPr>
              <w:fldChar w:fldCharType="begin"/>
            </w:r>
            <w:r w:rsidR="00412682">
              <w:rPr>
                <w:noProof/>
                <w:webHidden/>
              </w:rPr>
              <w:instrText xml:space="preserve"> PAGEREF _Toc117966699 \h </w:instrText>
            </w:r>
            <w:r w:rsidR="00412682">
              <w:rPr>
                <w:noProof/>
                <w:webHidden/>
              </w:rPr>
            </w:r>
            <w:r w:rsidR="00412682">
              <w:rPr>
                <w:noProof/>
                <w:webHidden/>
              </w:rPr>
              <w:fldChar w:fldCharType="separate"/>
            </w:r>
            <w:r w:rsidR="00412682">
              <w:rPr>
                <w:noProof/>
                <w:webHidden/>
              </w:rPr>
              <w:t>7</w:t>
            </w:r>
            <w:r w:rsidR="00412682">
              <w:rPr>
                <w:noProof/>
                <w:webHidden/>
              </w:rPr>
              <w:fldChar w:fldCharType="end"/>
            </w:r>
          </w:hyperlink>
        </w:p>
        <w:p w14:paraId="55FEFF94" w14:textId="4E7969D2" w:rsidR="00412682" w:rsidRDefault="00E74E8C">
          <w:pPr>
            <w:pStyle w:val="TOC1"/>
            <w:rPr>
              <w:rFonts w:asciiTheme="minorHAnsi" w:eastAsiaTheme="minorEastAsia" w:hAnsiTheme="minorHAnsi" w:cstheme="minorBidi"/>
              <w:noProof/>
              <w:sz w:val="22"/>
              <w:lang w:eastAsia="en-GB"/>
            </w:rPr>
          </w:pPr>
          <w:hyperlink w:anchor="_Toc117966700" w:history="1">
            <w:r w:rsidR="00412682" w:rsidRPr="00C8357A">
              <w:rPr>
                <w:rStyle w:val="Hyperlink"/>
                <w:noProof/>
              </w:rPr>
              <w:t>9.</w:t>
            </w:r>
            <w:r w:rsidR="00412682">
              <w:rPr>
                <w:rFonts w:asciiTheme="minorHAnsi" w:eastAsiaTheme="minorEastAsia" w:hAnsiTheme="minorHAnsi" w:cstheme="minorBidi"/>
                <w:noProof/>
                <w:sz w:val="22"/>
                <w:lang w:eastAsia="en-GB"/>
              </w:rPr>
              <w:tab/>
            </w:r>
            <w:r w:rsidR="00412682" w:rsidRPr="00C8357A">
              <w:rPr>
                <w:rStyle w:val="Hyperlink"/>
                <w:noProof/>
              </w:rPr>
              <w:t>Software System Testing</w:t>
            </w:r>
            <w:r w:rsidR="00412682">
              <w:rPr>
                <w:noProof/>
                <w:webHidden/>
              </w:rPr>
              <w:tab/>
            </w:r>
            <w:r w:rsidR="00412682">
              <w:rPr>
                <w:noProof/>
                <w:webHidden/>
              </w:rPr>
              <w:fldChar w:fldCharType="begin"/>
            </w:r>
            <w:r w:rsidR="00412682">
              <w:rPr>
                <w:noProof/>
                <w:webHidden/>
              </w:rPr>
              <w:instrText xml:space="preserve"> PAGEREF _Toc117966700 \h </w:instrText>
            </w:r>
            <w:r w:rsidR="00412682">
              <w:rPr>
                <w:noProof/>
                <w:webHidden/>
              </w:rPr>
            </w:r>
            <w:r w:rsidR="00412682">
              <w:rPr>
                <w:noProof/>
                <w:webHidden/>
              </w:rPr>
              <w:fldChar w:fldCharType="separate"/>
            </w:r>
            <w:r w:rsidR="00412682">
              <w:rPr>
                <w:noProof/>
                <w:webHidden/>
              </w:rPr>
              <w:t>8</w:t>
            </w:r>
            <w:r w:rsidR="00412682">
              <w:rPr>
                <w:noProof/>
                <w:webHidden/>
              </w:rPr>
              <w:fldChar w:fldCharType="end"/>
            </w:r>
          </w:hyperlink>
        </w:p>
        <w:p w14:paraId="329FB40C" w14:textId="5CE371B1" w:rsidR="00412682" w:rsidRDefault="00E74E8C">
          <w:pPr>
            <w:pStyle w:val="TOC1"/>
            <w:rPr>
              <w:rFonts w:asciiTheme="minorHAnsi" w:eastAsiaTheme="minorEastAsia" w:hAnsiTheme="minorHAnsi" w:cstheme="minorBidi"/>
              <w:noProof/>
              <w:sz w:val="22"/>
              <w:lang w:eastAsia="en-GB"/>
            </w:rPr>
          </w:pPr>
          <w:hyperlink w:anchor="_Toc117966701" w:history="1">
            <w:r w:rsidR="00412682" w:rsidRPr="00C8357A">
              <w:rPr>
                <w:rStyle w:val="Hyperlink"/>
                <w:noProof/>
              </w:rPr>
              <w:t>10.</w:t>
            </w:r>
            <w:r w:rsidR="00412682">
              <w:rPr>
                <w:rFonts w:asciiTheme="minorHAnsi" w:eastAsiaTheme="minorEastAsia" w:hAnsiTheme="minorHAnsi" w:cstheme="minorBidi"/>
                <w:noProof/>
                <w:sz w:val="22"/>
                <w:lang w:eastAsia="en-GB"/>
              </w:rPr>
              <w:tab/>
            </w:r>
            <w:r w:rsidR="00412682" w:rsidRPr="00C8357A">
              <w:rPr>
                <w:rStyle w:val="Hyperlink"/>
                <w:noProof/>
              </w:rPr>
              <w:t>Documentation</w:t>
            </w:r>
            <w:r w:rsidR="00412682">
              <w:rPr>
                <w:noProof/>
                <w:webHidden/>
              </w:rPr>
              <w:tab/>
            </w:r>
            <w:r w:rsidR="00412682">
              <w:rPr>
                <w:noProof/>
                <w:webHidden/>
              </w:rPr>
              <w:fldChar w:fldCharType="begin"/>
            </w:r>
            <w:r w:rsidR="00412682">
              <w:rPr>
                <w:noProof/>
                <w:webHidden/>
              </w:rPr>
              <w:instrText xml:space="preserve"> PAGEREF _Toc117966701 \h </w:instrText>
            </w:r>
            <w:r w:rsidR="00412682">
              <w:rPr>
                <w:noProof/>
                <w:webHidden/>
              </w:rPr>
            </w:r>
            <w:r w:rsidR="00412682">
              <w:rPr>
                <w:noProof/>
                <w:webHidden/>
              </w:rPr>
              <w:fldChar w:fldCharType="separate"/>
            </w:r>
            <w:r w:rsidR="00412682">
              <w:rPr>
                <w:noProof/>
                <w:webHidden/>
              </w:rPr>
              <w:t>9</w:t>
            </w:r>
            <w:r w:rsidR="00412682">
              <w:rPr>
                <w:noProof/>
                <w:webHidden/>
              </w:rPr>
              <w:fldChar w:fldCharType="end"/>
            </w:r>
          </w:hyperlink>
        </w:p>
        <w:p w14:paraId="33CAFDB0" w14:textId="202A9C21" w:rsidR="00412682" w:rsidRDefault="00E74E8C">
          <w:pPr>
            <w:pStyle w:val="TOC2"/>
            <w:tabs>
              <w:tab w:val="left" w:pos="880"/>
              <w:tab w:val="right" w:leader="dot" w:pos="9016"/>
            </w:tabs>
            <w:rPr>
              <w:rFonts w:asciiTheme="minorHAnsi" w:eastAsiaTheme="minorEastAsia" w:hAnsiTheme="minorHAnsi" w:cstheme="minorBidi"/>
              <w:noProof/>
              <w:sz w:val="22"/>
              <w:lang w:eastAsia="en-GB"/>
            </w:rPr>
          </w:pPr>
          <w:hyperlink w:anchor="_Toc117966702" w:history="1">
            <w:r w:rsidR="00412682" w:rsidRPr="00C8357A">
              <w:rPr>
                <w:rStyle w:val="Hyperlink"/>
                <w:noProof/>
              </w:rPr>
              <w:t>10.1</w:t>
            </w:r>
            <w:r w:rsidR="00412682">
              <w:rPr>
                <w:rFonts w:asciiTheme="minorHAnsi" w:eastAsiaTheme="minorEastAsia" w:hAnsiTheme="minorHAnsi" w:cstheme="minorBidi"/>
                <w:noProof/>
                <w:sz w:val="22"/>
                <w:lang w:eastAsia="en-GB"/>
              </w:rPr>
              <w:tab/>
            </w:r>
            <w:r w:rsidR="00412682" w:rsidRPr="00C8357A">
              <w:rPr>
                <w:rStyle w:val="Hyperlink"/>
                <w:noProof/>
              </w:rPr>
              <w:t>Software System, Items and Units</w:t>
            </w:r>
            <w:r w:rsidR="00412682">
              <w:rPr>
                <w:noProof/>
                <w:webHidden/>
              </w:rPr>
              <w:tab/>
            </w:r>
            <w:r w:rsidR="00412682">
              <w:rPr>
                <w:noProof/>
                <w:webHidden/>
              </w:rPr>
              <w:fldChar w:fldCharType="begin"/>
            </w:r>
            <w:r w:rsidR="00412682">
              <w:rPr>
                <w:noProof/>
                <w:webHidden/>
              </w:rPr>
              <w:instrText xml:space="preserve"> PAGEREF _Toc117966702 \h </w:instrText>
            </w:r>
            <w:r w:rsidR="00412682">
              <w:rPr>
                <w:noProof/>
                <w:webHidden/>
              </w:rPr>
            </w:r>
            <w:r w:rsidR="00412682">
              <w:rPr>
                <w:noProof/>
                <w:webHidden/>
              </w:rPr>
              <w:fldChar w:fldCharType="separate"/>
            </w:r>
            <w:r w:rsidR="00412682">
              <w:rPr>
                <w:noProof/>
                <w:webHidden/>
              </w:rPr>
              <w:t>9</w:t>
            </w:r>
            <w:r w:rsidR="00412682">
              <w:rPr>
                <w:noProof/>
                <w:webHidden/>
              </w:rPr>
              <w:fldChar w:fldCharType="end"/>
            </w:r>
          </w:hyperlink>
        </w:p>
        <w:p w14:paraId="0D730DCD" w14:textId="381AD2FF" w:rsidR="00412682" w:rsidRDefault="00E74E8C">
          <w:pPr>
            <w:pStyle w:val="TOC2"/>
            <w:tabs>
              <w:tab w:val="left" w:pos="880"/>
              <w:tab w:val="right" w:leader="dot" w:pos="9016"/>
            </w:tabs>
            <w:rPr>
              <w:rFonts w:asciiTheme="minorHAnsi" w:eastAsiaTheme="minorEastAsia" w:hAnsiTheme="minorHAnsi" w:cstheme="minorBidi"/>
              <w:noProof/>
              <w:sz w:val="22"/>
              <w:lang w:eastAsia="en-GB"/>
            </w:rPr>
          </w:pPr>
          <w:hyperlink w:anchor="_Toc117966703" w:history="1">
            <w:r w:rsidR="00412682" w:rsidRPr="00C8357A">
              <w:rPr>
                <w:rStyle w:val="Hyperlink"/>
                <w:noProof/>
              </w:rPr>
              <w:t>10.2</w:t>
            </w:r>
            <w:r w:rsidR="00412682">
              <w:rPr>
                <w:rFonts w:asciiTheme="minorHAnsi" w:eastAsiaTheme="minorEastAsia" w:hAnsiTheme="minorHAnsi" w:cstheme="minorBidi"/>
                <w:noProof/>
                <w:sz w:val="22"/>
                <w:lang w:eastAsia="en-GB"/>
              </w:rPr>
              <w:tab/>
            </w:r>
            <w:r w:rsidR="00412682" w:rsidRPr="00C8357A">
              <w:rPr>
                <w:rStyle w:val="Hyperlink"/>
                <w:noProof/>
              </w:rPr>
              <w:t>SOUP</w:t>
            </w:r>
            <w:r w:rsidR="00412682">
              <w:rPr>
                <w:noProof/>
                <w:webHidden/>
              </w:rPr>
              <w:tab/>
            </w:r>
            <w:r w:rsidR="00412682">
              <w:rPr>
                <w:noProof/>
                <w:webHidden/>
              </w:rPr>
              <w:fldChar w:fldCharType="begin"/>
            </w:r>
            <w:r w:rsidR="00412682">
              <w:rPr>
                <w:noProof/>
                <w:webHidden/>
              </w:rPr>
              <w:instrText xml:space="preserve"> PAGEREF _Toc117966703 \h </w:instrText>
            </w:r>
            <w:r w:rsidR="00412682">
              <w:rPr>
                <w:noProof/>
                <w:webHidden/>
              </w:rPr>
            </w:r>
            <w:r w:rsidR="00412682">
              <w:rPr>
                <w:noProof/>
                <w:webHidden/>
              </w:rPr>
              <w:fldChar w:fldCharType="separate"/>
            </w:r>
            <w:r w:rsidR="00412682">
              <w:rPr>
                <w:noProof/>
                <w:webHidden/>
              </w:rPr>
              <w:t>10</w:t>
            </w:r>
            <w:r w:rsidR="00412682">
              <w:rPr>
                <w:noProof/>
                <w:webHidden/>
              </w:rPr>
              <w:fldChar w:fldCharType="end"/>
            </w:r>
          </w:hyperlink>
        </w:p>
        <w:p w14:paraId="11E5222E" w14:textId="2CD8F546" w:rsidR="00412682" w:rsidRDefault="00E74E8C">
          <w:pPr>
            <w:pStyle w:val="TOC1"/>
            <w:rPr>
              <w:rFonts w:asciiTheme="minorHAnsi" w:eastAsiaTheme="minorEastAsia" w:hAnsiTheme="minorHAnsi" w:cstheme="minorBidi"/>
              <w:noProof/>
              <w:sz w:val="22"/>
              <w:lang w:eastAsia="en-GB"/>
            </w:rPr>
          </w:pPr>
          <w:hyperlink w:anchor="_Toc117966704" w:history="1">
            <w:r w:rsidR="00412682" w:rsidRPr="00C8357A">
              <w:rPr>
                <w:rStyle w:val="Hyperlink"/>
                <w:noProof/>
              </w:rPr>
              <w:t>11.</w:t>
            </w:r>
            <w:r w:rsidR="00412682">
              <w:rPr>
                <w:rFonts w:asciiTheme="minorHAnsi" w:eastAsiaTheme="minorEastAsia" w:hAnsiTheme="minorHAnsi" w:cstheme="minorBidi"/>
                <w:noProof/>
                <w:sz w:val="22"/>
                <w:lang w:eastAsia="en-GB"/>
              </w:rPr>
              <w:tab/>
            </w:r>
            <w:r w:rsidR="00412682" w:rsidRPr="00C8357A">
              <w:rPr>
                <w:rStyle w:val="Hyperlink"/>
                <w:noProof/>
              </w:rPr>
              <w:t>Approvals</w:t>
            </w:r>
            <w:r w:rsidR="00412682">
              <w:rPr>
                <w:noProof/>
                <w:webHidden/>
              </w:rPr>
              <w:tab/>
            </w:r>
            <w:r w:rsidR="00412682">
              <w:rPr>
                <w:noProof/>
                <w:webHidden/>
              </w:rPr>
              <w:fldChar w:fldCharType="begin"/>
            </w:r>
            <w:r w:rsidR="00412682">
              <w:rPr>
                <w:noProof/>
                <w:webHidden/>
              </w:rPr>
              <w:instrText xml:space="preserve"> PAGEREF _Toc117966704 \h </w:instrText>
            </w:r>
            <w:r w:rsidR="00412682">
              <w:rPr>
                <w:noProof/>
                <w:webHidden/>
              </w:rPr>
            </w:r>
            <w:r w:rsidR="00412682">
              <w:rPr>
                <w:noProof/>
                <w:webHidden/>
              </w:rPr>
              <w:fldChar w:fldCharType="separate"/>
            </w:r>
            <w:r w:rsidR="00412682">
              <w:rPr>
                <w:noProof/>
                <w:webHidden/>
              </w:rPr>
              <w:t>10</w:t>
            </w:r>
            <w:r w:rsidR="00412682">
              <w:rPr>
                <w:noProof/>
                <w:webHidden/>
              </w:rPr>
              <w:fldChar w:fldCharType="end"/>
            </w:r>
          </w:hyperlink>
        </w:p>
        <w:p w14:paraId="1E5CF4BD" w14:textId="230987A3" w:rsidR="00412682" w:rsidRDefault="00E74E8C">
          <w:pPr>
            <w:pStyle w:val="TOC1"/>
            <w:rPr>
              <w:rFonts w:asciiTheme="minorHAnsi" w:eastAsiaTheme="minorEastAsia" w:hAnsiTheme="minorHAnsi" w:cstheme="minorBidi"/>
              <w:noProof/>
              <w:sz w:val="22"/>
              <w:lang w:eastAsia="en-GB"/>
            </w:rPr>
          </w:pPr>
          <w:hyperlink w:anchor="_Toc117966705" w:history="1">
            <w:r w:rsidR="00412682" w:rsidRPr="00C8357A">
              <w:rPr>
                <w:rStyle w:val="Hyperlink"/>
                <w:noProof/>
              </w:rPr>
              <w:t>12.</w:t>
            </w:r>
            <w:r w:rsidR="00412682">
              <w:rPr>
                <w:rFonts w:asciiTheme="minorHAnsi" w:eastAsiaTheme="minorEastAsia" w:hAnsiTheme="minorHAnsi" w:cstheme="minorBidi"/>
                <w:noProof/>
                <w:sz w:val="22"/>
                <w:lang w:eastAsia="en-GB"/>
              </w:rPr>
              <w:tab/>
            </w:r>
            <w:r w:rsidR="00412682" w:rsidRPr="00C8357A">
              <w:rPr>
                <w:rStyle w:val="Hyperlink"/>
                <w:noProof/>
              </w:rPr>
              <w:t>Document Change Control</w:t>
            </w:r>
            <w:r w:rsidR="00412682">
              <w:rPr>
                <w:noProof/>
                <w:webHidden/>
              </w:rPr>
              <w:tab/>
            </w:r>
            <w:r w:rsidR="00412682">
              <w:rPr>
                <w:noProof/>
                <w:webHidden/>
              </w:rPr>
              <w:fldChar w:fldCharType="begin"/>
            </w:r>
            <w:r w:rsidR="00412682">
              <w:rPr>
                <w:noProof/>
                <w:webHidden/>
              </w:rPr>
              <w:instrText xml:space="preserve"> PAGEREF _Toc117966705 \h </w:instrText>
            </w:r>
            <w:r w:rsidR="00412682">
              <w:rPr>
                <w:noProof/>
                <w:webHidden/>
              </w:rPr>
            </w:r>
            <w:r w:rsidR="00412682">
              <w:rPr>
                <w:noProof/>
                <w:webHidden/>
              </w:rPr>
              <w:fldChar w:fldCharType="separate"/>
            </w:r>
            <w:r w:rsidR="00412682">
              <w:rPr>
                <w:noProof/>
                <w:webHidden/>
              </w:rPr>
              <w:t>10</w:t>
            </w:r>
            <w:r w:rsidR="00412682">
              <w:rPr>
                <w:noProof/>
                <w:webHidden/>
              </w:rPr>
              <w:fldChar w:fldCharType="end"/>
            </w:r>
          </w:hyperlink>
        </w:p>
        <w:p w14:paraId="620EE598" w14:textId="6F25A8B6" w:rsidR="005E1739" w:rsidRDefault="00057568" w:rsidP="00057568">
          <w:pPr>
            <w:pStyle w:val="TOC1"/>
          </w:pPr>
          <w:r>
            <w:fldChar w:fldCharType="end"/>
          </w:r>
        </w:p>
      </w:sdtContent>
    </w:sdt>
    <w:p w14:paraId="708AE7DC" w14:textId="77777777" w:rsidR="005E1739" w:rsidRDefault="005E1739" w:rsidP="005E1739">
      <w:pPr>
        <w:widowControl w:val="0"/>
        <w:tabs>
          <w:tab w:val="num" w:pos="360"/>
        </w:tabs>
        <w:ind w:left="544" w:hanging="431"/>
      </w:pPr>
    </w:p>
    <w:p w14:paraId="1BEDD57D" w14:textId="77777777" w:rsidR="005E1739" w:rsidRDefault="005E1739" w:rsidP="005E1739">
      <w:pPr>
        <w:widowControl w:val="0"/>
        <w:tabs>
          <w:tab w:val="num" w:pos="360"/>
        </w:tabs>
      </w:pPr>
    </w:p>
    <w:p w14:paraId="0E23EBEA" w14:textId="77777777" w:rsidR="005E1739" w:rsidRDefault="005E1739" w:rsidP="005E1739">
      <w:pPr>
        <w:widowControl w:val="0"/>
        <w:tabs>
          <w:tab w:val="num" w:pos="360"/>
        </w:tabs>
      </w:pPr>
    </w:p>
    <w:p w14:paraId="6F484801" w14:textId="77777777" w:rsidR="00951995" w:rsidRDefault="00951995" w:rsidP="005E1739">
      <w:pPr>
        <w:widowControl w:val="0"/>
        <w:tabs>
          <w:tab w:val="num" w:pos="360"/>
        </w:tabs>
      </w:pPr>
    </w:p>
    <w:p w14:paraId="2640AC30" w14:textId="77777777" w:rsidR="005E1739" w:rsidRPr="00257556" w:rsidRDefault="005E1739" w:rsidP="00257556">
      <w:pPr>
        <w:pStyle w:val="Heading1"/>
      </w:pPr>
      <w:bookmarkStart w:id="8" w:name="_Toc117966679"/>
      <w:r w:rsidRPr="00257556">
        <w:lastRenderedPageBreak/>
        <w:t>Purpose</w:t>
      </w:r>
      <w:bookmarkEnd w:id="8"/>
    </w:p>
    <w:p w14:paraId="0E6C70FA" w14:textId="496FD6F0" w:rsidR="005E1739" w:rsidRPr="0010694F" w:rsidRDefault="00211AF1" w:rsidP="00257556">
      <w:pPr>
        <w:widowControl w:val="0"/>
        <w:spacing w:before="120"/>
        <w:jc w:val="both"/>
        <w:rPr>
          <w:lang w:val="en-US"/>
        </w:rPr>
      </w:pPr>
      <w:r w:rsidRPr="00211AF1">
        <w:t xml:space="preserve">This Software Development Plan (SDP) is to be used in conjunction with </w:t>
      </w:r>
      <w:r w:rsidRPr="00E74E8C">
        <w:rPr>
          <w:b/>
          <w:rPrChange w:id="9" w:author="James" w:date="2024-11-07T15:23:00Z">
            <w:rPr/>
          </w:rPrChange>
        </w:rPr>
        <w:t>SSI-SOP-</w:t>
      </w:r>
      <w:r w:rsidR="00B53D0F" w:rsidRPr="00E74E8C">
        <w:rPr>
          <w:b/>
          <w:rPrChange w:id="10" w:author="James" w:date="2024-11-07T15:23:00Z">
            <w:rPr/>
          </w:rPrChange>
        </w:rPr>
        <w:t>20</w:t>
      </w:r>
      <w:r w:rsidRPr="00E74E8C">
        <w:rPr>
          <w:b/>
          <w:rPrChange w:id="11" w:author="James" w:date="2024-11-07T15:23:00Z">
            <w:rPr/>
          </w:rPrChange>
        </w:rPr>
        <w:t xml:space="preserve"> Software Development and </w:t>
      </w:r>
      <w:del w:id="12" w:author="James" w:date="2024-03-28T14:22:00Z">
        <w:r w:rsidRPr="00E74E8C" w:rsidDel="00E14928">
          <w:rPr>
            <w:b/>
            <w:rPrChange w:id="13" w:author="James" w:date="2024-11-07T15:23:00Z">
              <w:rPr/>
            </w:rPrChange>
          </w:rPr>
          <w:delText xml:space="preserve">Validation </w:delText>
        </w:r>
      </w:del>
      <w:ins w:id="14" w:author="James" w:date="2024-03-28T14:22:00Z">
        <w:r w:rsidR="00E14928" w:rsidRPr="00E74E8C">
          <w:rPr>
            <w:b/>
            <w:rPrChange w:id="15" w:author="James" w:date="2024-11-07T15:23:00Z">
              <w:rPr/>
            </w:rPrChange>
          </w:rPr>
          <w:t>Verification</w:t>
        </w:r>
        <w:r w:rsidR="00E14928" w:rsidRPr="00211AF1">
          <w:t xml:space="preserve"> </w:t>
        </w:r>
      </w:ins>
      <w:r w:rsidRPr="00211AF1">
        <w:t xml:space="preserve">to define the software development plan for the </w:t>
      </w:r>
      <w:r w:rsidRPr="00E86558">
        <w:rPr>
          <w:i/>
          <w:color w:val="0070C0"/>
        </w:rPr>
        <w:t>&lt;project name/ code&gt;</w:t>
      </w:r>
      <w:r w:rsidRPr="00211AF1">
        <w:t xml:space="preserve">.  This plan covers the activities and tasks performed until software maintenance.  </w:t>
      </w:r>
    </w:p>
    <w:p w14:paraId="76CF984C" w14:textId="70E5BA0B" w:rsidR="002E39A9" w:rsidRPr="00A727D1" w:rsidRDefault="002E39A9" w:rsidP="002E39A9">
      <w:pPr>
        <w:pStyle w:val="Heading1"/>
      </w:pPr>
      <w:bookmarkStart w:id="16" w:name="_Toc117966680"/>
      <w:r>
        <w:t>Reference</w:t>
      </w:r>
      <w:bookmarkEnd w:id="16"/>
      <w:r w:rsidR="0080544B">
        <w:t>s</w:t>
      </w:r>
    </w:p>
    <w:p w14:paraId="28469F56" w14:textId="490277EF" w:rsidR="001553A0" w:rsidRPr="00BA16FE" w:rsidRDefault="00BA16FE" w:rsidP="00D117EA">
      <w:pPr>
        <w:pStyle w:val="Heading2"/>
        <w:rPr>
          <w:b w:val="0"/>
          <w:bCs/>
          <w:i/>
          <w:iCs/>
          <w:color w:val="0070C0"/>
        </w:rPr>
      </w:pPr>
      <w:bookmarkStart w:id="17" w:name="_Toc117966681"/>
      <w:r w:rsidRPr="00BA16FE">
        <w:rPr>
          <w:b w:val="0"/>
          <w:bCs/>
          <w:i/>
          <w:iCs/>
          <w:color w:val="0070C0"/>
        </w:rPr>
        <w:t xml:space="preserve">Doc. Ref. </w:t>
      </w:r>
      <w:proofErr w:type="spellStart"/>
      <w:r w:rsidRPr="00BA16FE">
        <w:rPr>
          <w:b w:val="0"/>
          <w:bCs/>
          <w:i/>
          <w:iCs/>
          <w:color w:val="0070C0"/>
        </w:rPr>
        <w:t>xxxxx</w:t>
      </w:r>
      <w:proofErr w:type="spellEnd"/>
      <w:r w:rsidR="001553A0" w:rsidRPr="00BA16FE">
        <w:rPr>
          <w:b w:val="0"/>
          <w:bCs/>
          <w:i/>
          <w:iCs/>
          <w:color w:val="0070C0"/>
        </w:rPr>
        <w:t>: Document title - Requirements Traceability Matrix</w:t>
      </w:r>
      <w:bookmarkEnd w:id="17"/>
      <w:r w:rsidR="001553A0" w:rsidRPr="00BA16FE">
        <w:rPr>
          <w:b w:val="0"/>
          <w:bCs/>
          <w:i/>
          <w:iCs/>
          <w:color w:val="0070C0"/>
        </w:rPr>
        <w:t xml:space="preserve"> </w:t>
      </w:r>
    </w:p>
    <w:p w14:paraId="385B6149" w14:textId="7586E8F0" w:rsidR="001553A0" w:rsidRPr="00BA16FE" w:rsidRDefault="00BA16FE" w:rsidP="00D117EA">
      <w:pPr>
        <w:pStyle w:val="Heading2"/>
        <w:rPr>
          <w:b w:val="0"/>
          <w:bCs/>
          <w:i/>
          <w:iCs/>
          <w:color w:val="0070C0"/>
        </w:rPr>
      </w:pPr>
      <w:bookmarkStart w:id="18" w:name="_Toc117966682"/>
      <w:r w:rsidRPr="00BA16FE">
        <w:rPr>
          <w:b w:val="0"/>
          <w:bCs/>
          <w:i/>
          <w:iCs/>
          <w:color w:val="0070C0"/>
        </w:rPr>
        <w:t xml:space="preserve">Doc. Ref. </w:t>
      </w:r>
      <w:proofErr w:type="spellStart"/>
      <w:r w:rsidRPr="00BA16FE">
        <w:rPr>
          <w:b w:val="0"/>
          <w:bCs/>
          <w:i/>
          <w:iCs/>
          <w:color w:val="0070C0"/>
        </w:rPr>
        <w:t>xxxxx</w:t>
      </w:r>
      <w:proofErr w:type="spellEnd"/>
      <w:r w:rsidR="001553A0" w:rsidRPr="00BA16FE">
        <w:rPr>
          <w:b w:val="0"/>
          <w:bCs/>
          <w:i/>
          <w:iCs/>
          <w:color w:val="0070C0"/>
        </w:rPr>
        <w:t>: Document Title - Design &amp; Development Plan</w:t>
      </w:r>
      <w:bookmarkEnd w:id="18"/>
    </w:p>
    <w:p w14:paraId="24B00C75" w14:textId="43646A93" w:rsidR="001553A0" w:rsidRPr="00BA16FE" w:rsidRDefault="00BA16FE" w:rsidP="00D117EA">
      <w:pPr>
        <w:pStyle w:val="Heading2"/>
        <w:rPr>
          <w:b w:val="0"/>
          <w:bCs/>
          <w:i/>
          <w:iCs/>
          <w:color w:val="0070C0"/>
        </w:rPr>
      </w:pPr>
      <w:bookmarkStart w:id="19" w:name="_Toc117966683"/>
      <w:r w:rsidRPr="00BA16FE">
        <w:rPr>
          <w:b w:val="0"/>
          <w:bCs/>
          <w:i/>
          <w:iCs/>
          <w:color w:val="0070C0"/>
        </w:rPr>
        <w:t xml:space="preserve">Doc. Ref. </w:t>
      </w:r>
      <w:proofErr w:type="spellStart"/>
      <w:r w:rsidRPr="00BA16FE">
        <w:rPr>
          <w:b w:val="0"/>
          <w:bCs/>
          <w:i/>
          <w:iCs/>
          <w:color w:val="0070C0"/>
        </w:rPr>
        <w:t>xxxxx</w:t>
      </w:r>
      <w:proofErr w:type="spellEnd"/>
      <w:r w:rsidR="001553A0" w:rsidRPr="00BA16FE">
        <w:rPr>
          <w:b w:val="0"/>
          <w:bCs/>
          <w:i/>
          <w:iCs/>
          <w:color w:val="0070C0"/>
        </w:rPr>
        <w:t>: Document Title – Risk Management Plan</w:t>
      </w:r>
      <w:bookmarkEnd w:id="19"/>
    </w:p>
    <w:p w14:paraId="10DA9D4E" w14:textId="62959B2A" w:rsidR="001553A0" w:rsidRPr="00A44A3F" w:rsidRDefault="001F2C99" w:rsidP="00D117EA">
      <w:pPr>
        <w:pStyle w:val="Heading2"/>
        <w:rPr>
          <w:b w:val="0"/>
          <w:bCs/>
        </w:rPr>
      </w:pPr>
      <w:bookmarkStart w:id="20" w:name="_Toc117966684"/>
      <w:r w:rsidRPr="00A44A3F">
        <w:rPr>
          <w:b w:val="0"/>
          <w:bCs/>
        </w:rPr>
        <w:t>SSI-SOP-</w:t>
      </w:r>
      <w:r w:rsidR="009542BF">
        <w:rPr>
          <w:b w:val="0"/>
          <w:bCs/>
        </w:rPr>
        <w:t>20</w:t>
      </w:r>
      <w:del w:id="21" w:author="James" w:date="2024-03-28T14:22:00Z">
        <w:r w:rsidR="0085683C" w:rsidRPr="00A44A3F" w:rsidDel="00E14928">
          <w:rPr>
            <w:b w:val="0"/>
            <w:bCs/>
          </w:rPr>
          <w:delText>,</w:delText>
        </w:r>
      </w:del>
      <w:r w:rsidR="0085683C" w:rsidRPr="00A44A3F">
        <w:rPr>
          <w:b w:val="0"/>
          <w:bCs/>
        </w:rPr>
        <w:t xml:space="preserve"> Software Development and V</w:t>
      </w:r>
      <w:r w:rsidR="00970CD5">
        <w:rPr>
          <w:b w:val="0"/>
          <w:bCs/>
        </w:rPr>
        <w:t>erification</w:t>
      </w:r>
      <w:bookmarkEnd w:id="20"/>
    </w:p>
    <w:p w14:paraId="2DD160AD" w14:textId="60D8DACA" w:rsidR="001553A0" w:rsidRPr="00A44A3F" w:rsidRDefault="0085683C" w:rsidP="00D117EA">
      <w:pPr>
        <w:pStyle w:val="Heading2"/>
        <w:rPr>
          <w:b w:val="0"/>
          <w:bCs/>
        </w:rPr>
      </w:pPr>
      <w:bookmarkStart w:id="22" w:name="_Toc117966685"/>
      <w:r w:rsidRPr="00A44A3F">
        <w:rPr>
          <w:b w:val="0"/>
          <w:bCs/>
        </w:rPr>
        <w:t>SSI-SOP-13</w:t>
      </w:r>
      <w:del w:id="23" w:author="James" w:date="2024-11-07T15:23:00Z">
        <w:r w:rsidRPr="00A44A3F" w:rsidDel="00E74E8C">
          <w:rPr>
            <w:b w:val="0"/>
            <w:bCs/>
          </w:rPr>
          <w:delText>,</w:delText>
        </w:r>
      </w:del>
      <w:r w:rsidRPr="00A44A3F">
        <w:rPr>
          <w:b w:val="0"/>
          <w:bCs/>
        </w:rPr>
        <w:t xml:space="preserve"> </w:t>
      </w:r>
      <w:r w:rsidR="001553A0" w:rsidRPr="00A44A3F">
        <w:rPr>
          <w:b w:val="0"/>
          <w:bCs/>
        </w:rPr>
        <w:t>Risk Management</w:t>
      </w:r>
      <w:bookmarkEnd w:id="22"/>
    </w:p>
    <w:p w14:paraId="63197DA8" w14:textId="7A4E62FA" w:rsidR="00367BB1" w:rsidRPr="00A44A3F" w:rsidRDefault="0085683C" w:rsidP="00A44A3F">
      <w:pPr>
        <w:pStyle w:val="Heading2"/>
        <w:rPr>
          <w:b w:val="0"/>
          <w:bCs/>
        </w:rPr>
      </w:pPr>
      <w:bookmarkStart w:id="24" w:name="_Toc117966686"/>
      <w:r w:rsidRPr="00A44A3F">
        <w:rPr>
          <w:b w:val="0"/>
          <w:bCs/>
        </w:rPr>
        <w:t>SSI-SOP-</w:t>
      </w:r>
      <w:r w:rsidR="009542BF">
        <w:rPr>
          <w:b w:val="0"/>
          <w:bCs/>
        </w:rPr>
        <w:t>10</w:t>
      </w:r>
      <w:del w:id="25" w:author="James" w:date="2024-11-07T15:23:00Z">
        <w:r w:rsidRPr="00A44A3F" w:rsidDel="00E74E8C">
          <w:rPr>
            <w:b w:val="0"/>
            <w:bCs/>
          </w:rPr>
          <w:delText>,</w:delText>
        </w:r>
      </w:del>
      <w:r w:rsidRPr="00A44A3F">
        <w:rPr>
          <w:b w:val="0"/>
          <w:bCs/>
        </w:rPr>
        <w:t xml:space="preserve"> Design and Development</w:t>
      </w:r>
      <w:bookmarkEnd w:id="24"/>
    </w:p>
    <w:p w14:paraId="6C97BE8C" w14:textId="65E9540A" w:rsidR="000B30F7" w:rsidRDefault="00994586" w:rsidP="00994586">
      <w:pPr>
        <w:pStyle w:val="Heading1"/>
      </w:pPr>
      <w:bookmarkStart w:id="26" w:name="_Toc117966687"/>
      <w:r>
        <w:t>Development Activities</w:t>
      </w:r>
      <w:bookmarkEnd w:id="26"/>
    </w:p>
    <w:p w14:paraId="27BDE121" w14:textId="31A831F3" w:rsidR="00994586" w:rsidRPr="00A258D7" w:rsidRDefault="00A258D7" w:rsidP="00D117EA">
      <w:pPr>
        <w:pStyle w:val="Heading2"/>
      </w:pPr>
      <w:bookmarkStart w:id="27" w:name="_Toc117966688"/>
      <w:r w:rsidRPr="00A258D7">
        <w:t>Development Management</w:t>
      </w:r>
      <w:bookmarkEnd w:id="27"/>
    </w:p>
    <w:p w14:paraId="28750DEA" w14:textId="5BF9D1BB" w:rsidR="00A258D7" w:rsidRPr="00A258D7" w:rsidRDefault="00EB6CB7" w:rsidP="004B6261">
      <w:pPr>
        <w:jc w:val="both"/>
      </w:pPr>
      <w:r>
        <w:t xml:space="preserve">The Software Development process will be managed by </w:t>
      </w:r>
      <w:r w:rsidRPr="00E86558">
        <w:rPr>
          <w:rFonts w:eastAsiaTheme="majorEastAsia" w:cstheme="majorBidi"/>
          <w:bCs/>
          <w:i/>
          <w:iCs/>
          <w:color w:val="0070C0"/>
          <w:szCs w:val="24"/>
        </w:rPr>
        <w:t>&lt;NAME&gt;</w:t>
      </w:r>
      <w:r>
        <w:t xml:space="preserve">. The main software development shall be carried out by </w:t>
      </w:r>
      <w:r w:rsidRPr="00E86558">
        <w:rPr>
          <w:rFonts w:eastAsiaTheme="majorEastAsia" w:cstheme="majorBidi"/>
          <w:bCs/>
          <w:i/>
          <w:iCs/>
          <w:color w:val="0070C0"/>
          <w:szCs w:val="24"/>
        </w:rPr>
        <w:t>&lt;NAME/S&gt;</w:t>
      </w:r>
      <w:r>
        <w:t xml:space="preserve">. Quality system personnel </w:t>
      </w:r>
      <w:r w:rsidRPr="00E86558">
        <w:rPr>
          <w:rFonts w:eastAsiaTheme="majorEastAsia" w:cstheme="majorBidi"/>
          <w:bCs/>
          <w:i/>
          <w:iCs/>
          <w:color w:val="0070C0"/>
          <w:szCs w:val="24"/>
        </w:rPr>
        <w:t>&lt;NAME&gt;</w:t>
      </w:r>
      <w:r w:rsidRPr="00E86558">
        <w:rPr>
          <w:color w:val="0070C0"/>
        </w:rPr>
        <w:t xml:space="preserve"> </w:t>
      </w:r>
      <w:r>
        <w:t xml:space="preserve">will be involved in reviewing and verifying activities. All software development documents shall be signed off by the project lead </w:t>
      </w:r>
      <w:r w:rsidRPr="00E86558">
        <w:rPr>
          <w:rFonts w:eastAsiaTheme="majorEastAsia" w:cstheme="majorBidi"/>
          <w:bCs/>
          <w:i/>
          <w:iCs/>
          <w:color w:val="0070C0"/>
          <w:szCs w:val="24"/>
        </w:rPr>
        <w:t>&lt;NAME&gt;</w:t>
      </w:r>
      <w:r w:rsidRPr="00E86558">
        <w:rPr>
          <w:color w:val="0070C0"/>
        </w:rPr>
        <w:t xml:space="preserve"> </w:t>
      </w:r>
      <w:r>
        <w:t>and/or other appropriate individuals. The progress shall be reviewed by the management team on a regular basis.</w:t>
      </w:r>
    </w:p>
    <w:p w14:paraId="7FC9D16D" w14:textId="1422C4E9" w:rsidR="00A258D7" w:rsidRDefault="00A258D7" w:rsidP="00D117EA">
      <w:pPr>
        <w:pStyle w:val="Heading2"/>
      </w:pPr>
      <w:bookmarkStart w:id="28" w:name="_Toc117966689"/>
      <w:r w:rsidRPr="00A258D7">
        <w:t>Risk Management</w:t>
      </w:r>
      <w:bookmarkEnd w:id="28"/>
    </w:p>
    <w:p w14:paraId="23892BD2" w14:textId="7D4525B9" w:rsidR="004B6261" w:rsidRPr="004B6261" w:rsidRDefault="00680492" w:rsidP="00680492">
      <w:pPr>
        <w:jc w:val="both"/>
      </w:pPr>
      <w:r>
        <w:t>The SSI Risk Management Process shall be followed. Assessment of software related risk shall be included in the project risk management plan. IEC TR 80002-1 may be referred to for assistance in the software risk process. The software safety class shall be determined after the assessment of software risk and shall be documented in the Risk Management File.</w:t>
      </w:r>
    </w:p>
    <w:p w14:paraId="41537222" w14:textId="15487B0F" w:rsidR="00A258D7" w:rsidRPr="00A258D7" w:rsidRDefault="00A258D7" w:rsidP="00D117EA">
      <w:pPr>
        <w:pStyle w:val="Heading2"/>
      </w:pPr>
      <w:bookmarkStart w:id="29" w:name="_Toc117966690"/>
      <w:r w:rsidRPr="00A258D7">
        <w:t>Standards</w:t>
      </w:r>
      <w:bookmarkEnd w:id="29"/>
    </w:p>
    <w:p w14:paraId="4FA72564" w14:textId="0570E5A5" w:rsidR="006C6282" w:rsidRPr="00BD6A47" w:rsidRDefault="006C6282" w:rsidP="006C6282">
      <w:pPr>
        <w:pStyle w:val="Heading3"/>
        <w:keepNext w:val="0"/>
        <w:keepLines w:val="0"/>
        <w:widowControl w:val="0"/>
        <w:rPr>
          <w:b w:val="0"/>
          <w:bCs/>
          <w:color w:val="auto"/>
        </w:rPr>
      </w:pPr>
      <w:r w:rsidRPr="00BD6A47">
        <w:rPr>
          <w:b w:val="0"/>
          <w:bCs/>
          <w:color w:val="auto"/>
        </w:rPr>
        <w:t>BS EN 62304:2006+A1:2015, Medical Device Software – Software Lifecycle Process</w:t>
      </w:r>
    </w:p>
    <w:p w14:paraId="5A523F99" w14:textId="77777777" w:rsidR="006C6282" w:rsidRPr="00BD6A47" w:rsidRDefault="006C6282" w:rsidP="006C6282">
      <w:pPr>
        <w:pStyle w:val="Heading3"/>
        <w:keepNext w:val="0"/>
        <w:keepLines w:val="0"/>
        <w:widowControl w:val="0"/>
        <w:rPr>
          <w:b w:val="0"/>
          <w:bCs/>
          <w:color w:val="auto"/>
        </w:rPr>
      </w:pPr>
      <w:r w:rsidRPr="00BD6A47">
        <w:rPr>
          <w:b w:val="0"/>
          <w:bCs/>
          <w:color w:val="auto"/>
        </w:rPr>
        <w:t>EN ISO 14971:2019/A11:2021, Medical devices - Application of risk management to medical devices</w:t>
      </w:r>
    </w:p>
    <w:p w14:paraId="205EBB5B" w14:textId="77777777" w:rsidR="006C6282" w:rsidRPr="00BD6A47" w:rsidRDefault="006C6282" w:rsidP="006C6282">
      <w:pPr>
        <w:pStyle w:val="Heading3"/>
        <w:keepNext w:val="0"/>
        <w:keepLines w:val="0"/>
        <w:widowControl w:val="0"/>
        <w:rPr>
          <w:b w:val="0"/>
          <w:bCs/>
          <w:color w:val="auto"/>
        </w:rPr>
      </w:pPr>
      <w:r w:rsidRPr="00BD6A47">
        <w:rPr>
          <w:b w:val="0"/>
          <w:bCs/>
          <w:color w:val="auto"/>
        </w:rPr>
        <w:t>IEC TR 80002-1:2009, Medical Device Software – Part 1: Guidance on the application of ISO 14971 to medical device software</w:t>
      </w:r>
    </w:p>
    <w:p w14:paraId="40B792F6" w14:textId="77777777" w:rsidR="006C6282" w:rsidRPr="00BD6A47" w:rsidRDefault="006C6282" w:rsidP="006C6282">
      <w:pPr>
        <w:pStyle w:val="Heading3"/>
        <w:keepNext w:val="0"/>
        <w:keepLines w:val="0"/>
        <w:widowControl w:val="0"/>
        <w:rPr>
          <w:b w:val="0"/>
          <w:bCs/>
          <w:color w:val="auto"/>
        </w:rPr>
      </w:pPr>
      <w:r w:rsidRPr="00BD6A47">
        <w:rPr>
          <w:b w:val="0"/>
          <w:bCs/>
          <w:color w:val="auto"/>
        </w:rPr>
        <w:t>BS EN 62366-1:2015+A1:2020, Medical devices. Application of usability engineering to medical devices</w:t>
      </w:r>
    </w:p>
    <w:p w14:paraId="5C232B65" w14:textId="459892F8" w:rsidR="00471F04" w:rsidRPr="00E86558" w:rsidRDefault="006C6282" w:rsidP="00BD6A47">
      <w:pPr>
        <w:pStyle w:val="Heading3"/>
        <w:keepNext w:val="0"/>
        <w:keepLines w:val="0"/>
        <w:widowControl w:val="0"/>
        <w:rPr>
          <w:b w:val="0"/>
          <w:bCs/>
          <w:i/>
          <w:iCs/>
          <w:color w:val="0070C0"/>
        </w:rPr>
      </w:pPr>
      <w:r w:rsidRPr="00E86558">
        <w:rPr>
          <w:b w:val="0"/>
          <w:bCs/>
          <w:i/>
          <w:iCs/>
          <w:color w:val="0070C0"/>
        </w:rPr>
        <w:t>&lt;Additional regulations and standards&gt;</w:t>
      </w:r>
    </w:p>
    <w:p w14:paraId="7901747B" w14:textId="77777777" w:rsidR="000B30F7" w:rsidRPr="000B30F7" w:rsidRDefault="000B30F7" w:rsidP="000B30F7"/>
    <w:p w14:paraId="06B07DA9" w14:textId="004C32D8" w:rsidR="002850B3" w:rsidRPr="00A727D1" w:rsidRDefault="0046172B" w:rsidP="00123CAC">
      <w:pPr>
        <w:pStyle w:val="Heading1"/>
        <w:spacing w:after="120"/>
      </w:pPr>
      <w:bookmarkStart w:id="30" w:name="_Toc117966691"/>
      <w:r>
        <w:lastRenderedPageBreak/>
        <w:t>Deliverable</w:t>
      </w:r>
      <w:r w:rsidR="00BE7A06">
        <w:t>s</w:t>
      </w:r>
      <w:bookmarkEnd w:id="30"/>
    </w:p>
    <w:p w14:paraId="1CA6E500" w14:textId="77777777" w:rsidR="00641AA9" w:rsidRDefault="00641AA9" w:rsidP="00641AA9">
      <w:r>
        <w:t>The deliverables, including documentation, required for the development of this software system are listed below:</w:t>
      </w:r>
    </w:p>
    <w:tbl>
      <w:tblPr>
        <w:tblStyle w:val="TableGrid"/>
        <w:tblW w:w="0" w:type="auto"/>
        <w:jc w:val="center"/>
        <w:tblLook w:val="04A0" w:firstRow="1" w:lastRow="0" w:firstColumn="1" w:lastColumn="0" w:noHBand="0" w:noVBand="1"/>
      </w:tblPr>
      <w:tblGrid>
        <w:gridCol w:w="2019"/>
        <w:gridCol w:w="2539"/>
        <w:gridCol w:w="1997"/>
        <w:gridCol w:w="2461"/>
      </w:tblGrid>
      <w:tr w:rsidR="00991064" w:rsidRPr="00991064" w14:paraId="4BEB0A29" w14:textId="77777777" w:rsidTr="000C532B">
        <w:trPr>
          <w:tblHeader/>
          <w:jc w:val="center"/>
        </w:trPr>
        <w:tc>
          <w:tcPr>
            <w:tcW w:w="2192" w:type="dxa"/>
            <w:shd w:val="clear" w:color="auto" w:fill="F2F2F2" w:themeFill="background1" w:themeFillShade="F2"/>
          </w:tcPr>
          <w:p w14:paraId="06353DEF" w14:textId="77777777" w:rsidR="00991064" w:rsidRPr="00991064" w:rsidRDefault="00991064" w:rsidP="00991064">
            <w:pPr>
              <w:spacing w:after="160" w:line="259" w:lineRule="auto"/>
              <w:rPr>
                <w:b/>
                <w:bCs/>
                <w:lang w:val="en"/>
              </w:rPr>
            </w:pPr>
            <w:r w:rsidRPr="00991064">
              <w:rPr>
                <w:b/>
                <w:bCs/>
                <w:lang w:val="en"/>
              </w:rPr>
              <w:t>Activity</w:t>
            </w:r>
          </w:p>
        </w:tc>
        <w:tc>
          <w:tcPr>
            <w:tcW w:w="2920" w:type="dxa"/>
            <w:shd w:val="clear" w:color="auto" w:fill="F2F2F2" w:themeFill="background1" w:themeFillShade="F2"/>
          </w:tcPr>
          <w:p w14:paraId="4395AECC" w14:textId="77777777" w:rsidR="00991064" w:rsidRPr="00991064" w:rsidRDefault="00991064" w:rsidP="00991064">
            <w:pPr>
              <w:spacing w:after="160" w:line="259" w:lineRule="auto"/>
              <w:rPr>
                <w:b/>
                <w:bCs/>
                <w:lang w:val="en"/>
              </w:rPr>
            </w:pPr>
            <w:r w:rsidRPr="00991064">
              <w:rPr>
                <w:b/>
                <w:bCs/>
                <w:lang w:val="en"/>
              </w:rPr>
              <w:t>Deliverables</w:t>
            </w:r>
          </w:p>
        </w:tc>
        <w:tc>
          <w:tcPr>
            <w:tcW w:w="2210" w:type="dxa"/>
            <w:shd w:val="clear" w:color="auto" w:fill="F2F2F2" w:themeFill="background1" w:themeFillShade="F2"/>
          </w:tcPr>
          <w:p w14:paraId="605FB20E" w14:textId="77777777" w:rsidR="00991064" w:rsidRPr="00991064" w:rsidRDefault="00991064" w:rsidP="00991064">
            <w:pPr>
              <w:spacing w:after="160" w:line="259" w:lineRule="auto"/>
              <w:rPr>
                <w:b/>
                <w:bCs/>
                <w:lang w:val="en"/>
              </w:rPr>
            </w:pPr>
            <w:r w:rsidRPr="00991064">
              <w:rPr>
                <w:b/>
                <w:bCs/>
                <w:lang w:val="en"/>
              </w:rPr>
              <w:t>Milestone</w:t>
            </w:r>
          </w:p>
        </w:tc>
        <w:tc>
          <w:tcPr>
            <w:tcW w:w="2748" w:type="dxa"/>
            <w:shd w:val="clear" w:color="auto" w:fill="F2F2F2" w:themeFill="background1" w:themeFillShade="F2"/>
          </w:tcPr>
          <w:p w14:paraId="523EBD25" w14:textId="77777777" w:rsidR="00991064" w:rsidRPr="00991064" w:rsidRDefault="00991064" w:rsidP="00991064">
            <w:pPr>
              <w:spacing w:after="160" w:line="259" w:lineRule="auto"/>
              <w:rPr>
                <w:b/>
                <w:bCs/>
                <w:lang w:val="en"/>
              </w:rPr>
            </w:pPr>
            <w:r w:rsidRPr="00991064">
              <w:rPr>
                <w:b/>
                <w:bCs/>
                <w:lang w:val="en"/>
              </w:rPr>
              <w:t>Documentation (if applicable)</w:t>
            </w:r>
          </w:p>
        </w:tc>
      </w:tr>
      <w:tr w:rsidR="00991064" w:rsidRPr="00991064" w14:paraId="331366B2" w14:textId="77777777" w:rsidTr="003E1A21">
        <w:trPr>
          <w:jc w:val="center"/>
        </w:trPr>
        <w:tc>
          <w:tcPr>
            <w:tcW w:w="2192" w:type="dxa"/>
          </w:tcPr>
          <w:p w14:paraId="12F198F2" w14:textId="77777777" w:rsidR="00991064" w:rsidRPr="00E86558" w:rsidRDefault="00991064" w:rsidP="00991064">
            <w:pPr>
              <w:widowControl w:val="0"/>
              <w:spacing w:after="160" w:line="259" w:lineRule="auto"/>
              <w:rPr>
                <w:rFonts w:eastAsiaTheme="minorHAnsi" w:cstheme="minorBidi"/>
                <w:i/>
                <w:color w:val="0070C0"/>
                <w:szCs w:val="22"/>
                <w:lang w:val="en-GB"/>
              </w:rPr>
            </w:pPr>
            <w:r w:rsidRPr="00E86558">
              <w:rPr>
                <w:rFonts w:eastAsiaTheme="minorHAnsi" w:cstheme="minorBidi"/>
                <w:i/>
                <w:color w:val="0070C0"/>
                <w:szCs w:val="22"/>
                <w:lang w:val="en-GB"/>
              </w:rPr>
              <w:t>Requirements Analysis</w:t>
            </w:r>
          </w:p>
        </w:tc>
        <w:tc>
          <w:tcPr>
            <w:tcW w:w="2920" w:type="dxa"/>
          </w:tcPr>
          <w:p w14:paraId="59852B6B" w14:textId="77777777" w:rsidR="00991064" w:rsidRPr="00E86558" w:rsidRDefault="00991064" w:rsidP="00991064">
            <w:pPr>
              <w:widowControl w:val="0"/>
              <w:spacing w:after="160" w:line="259" w:lineRule="auto"/>
              <w:rPr>
                <w:rFonts w:eastAsiaTheme="minorHAnsi" w:cstheme="minorBidi"/>
                <w:i/>
                <w:color w:val="0070C0"/>
                <w:szCs w:val="22"/>
                <w:lang w:val="en-GB"/>
              </w:rPr>
            </w:pPr>
            <w:r w:rsidRPr="00E86558">
              <w:rPr>
                <w:rFonts w:eastAsiaTheme="minorHAnsi" w:cstheme="minorBidi"/>
                <w:i/>
                <w:color w:val="0070C0"/>
                <w:szCs w:val="22"/>
                <w:lang w:val="en-GB"/>
              </w:rPr>
              <w:t>Concept Software Design</w:t>
            </w:r>
          </w:p>
          <w:p w14:paraId="64DF87DA" w14:textId="77777777" w:rsidR="00991064" w:rsidRPr="00E86558" w:rsidRDefault="00991064" w:rsidP="00991064">
            <w:pPr>
              <w:widowControl w:val="0"/>
              <w:spacing w:after="160" w:line="259" w:lineRule="auto"/>
              <w:rPr>
                <w:rFonts w:eastAsiaTheme="minorHAnsi" w:cstheme="minorBidi"/>
                <w:i/>
                <w:color w:val="0070C0"/>
                <w:szCs w:val="22"/>
                <w:lang w:val="en-GB"/>
              </w:rPr>
            </w:pPr>
            <w:r w:rsidRPr="00E86558">
              <w:rPr>
                <w:rFonts w:eastAsiaTheme="minorHAnsi" w:cstheme="minorBidi"/>
                <w:i/>
                <w:color w:val="0070C0"/>
                <w:szCs w:val="22"/>
                <w:lang w:val="en-GB"/>
              </w:rPr>
              <w:t xml:space="preserve">Software Safety Classification </w:t>
            </w:r>
          </w:p>
          <w:p w14:paraId="6E6BAA2F" w14:textId="77777777" w:rsidR="00991064" w:rsidRPr="00E86558" w:rsidRDefault="00991064" w:rsidP="00991064">
            <w:pPr>
              <w:widowControl w:val="0"/>
              <w:spacing w:after="160" w:line="259" w:lineRule="auto"/>
              <w:rPr>
                <w:rFonts w:eastAsiaTheme="minorHAnsi" w:cstheme="minorBidi"/>
                <w:i/>
                <w:color w:val="0070C0"/>
                <w:szCs w:val="22"/>
                <w:lang w:val="en-GB"/>
              </w:rPr>
            </w:pPr>
            <w:r w:rsidRPr="00E86558">
              <w:rPr>
                <w:rFonts w:eastAsiaTheme="minorHAnsi" w:cstheme="minorBidi"/>
                <w:i/>
                <w:color w:val="0070C0"/>
                <w:szCs w:val="22"/>
                <w:lang w:val="en-GB"/>
              </w:rPr>
              <w:t>Software System Structure– software item, unit and SOUP identification</w:t>
            </w:r>
          </w:p>
          <w:p w14:paraId="336CADCF" w14:textId="77777777" w:rsidR="00991064" w:rsidRPr="00E86558" w:rsidRDefault="00991064" w:rsidP="00991064">
            <w:pPr>
              <w:widowControl w:val="0"/>
              <w:spacing w:after="160" w:line="259" w:lineRule="auto"/>
              <w:rPr>
                <w:rFonts w:eastAsiaTheme="minorHAnsi" w:cstheme="minorBidi"/>
                <w:i/>
                <w:color w:val="0070C0"/>
                <w:szCs w:val="22"/>
                <w:lang w:val="en-GB"/>
              </w:rPr>
            </w:pPr>
            <w:r w:rsidRPr="00E86558">
              <w:rPr>
                <w:rFonts w:eastAsiaTheme="minorHAnsi" w:cstheme="minorBidi"/>
                <w:i/>
                <w:color w:val="0070C0"/>
                <w:szCs w:val="22"/>
                <w:lang w:val="en-GB"/>
              </w:rPr>
              <w:t xml:space="preserve">Software Development Planning </w:t>
            </w:r>
          </w:p>
          <w:p w14:paraId="6B54A4DB" w14:textId="77777777" w:rsidR="00991064" w:rsidRPr="00E86558" w:rsidRDefault="00991064" w:rsidP="00991064">
            <w:pPr>
              <w:widowControl w:val="0"/>
              <w:spacing w:after="160" w:line="259" w:lineRule="auto"/>
              <w:rPr>
                <w:rFonts w:eastAsiaTheme="minorHAnsi" w:cstheme="minorBidi"/>
                <w:i/>
                <w:color w:val="0070C0"/>
                <w:szCs w:val="22"/>
                <w:lang w:val="en-GB"/>
              </w:rPr>
            </w:pPr>
            <w:r w:rsidRPr="00E86558">
              <w:rPr>
                <w:rFonts w:eastAsiaTheme="minorHAnsi" w:cstheme="minorBidi"/>
                <w:i/>
                <w:color w:val="0070C0"/>
                <w:szCs w:val="22"/>
                <w:lang w:val="en-GB"/>
              </w:rPr>
              <w:t xml:space="preserve">Software requirements prepared and reviewed </w:t>
            </w:r>
          </w:p>
        </w:tc>
        <w:tc>
          <w:tcPr>
            <w:tcW w:w="2210" w:type="dxa"/>
          </w:tcPr>
          <w:p w14:paraId="29454A6A" w14:textId="77777777" w:rsidR="00991064" w:rsidRPr="00E86558" w:rsidRDefault="00991064" w:rsidP="00991064">
            <w:pPr>
              <w:widowControl w:val="0"/>
              <w:spacing w:after="160" w:line="259" w:lineRule="auto"/>
              <w:rPr>
                <w:rFonts w:eastAsiaTheme="minorHAnsi" w:cstheme="minorBidi"/>
                <w:i/>
                <w:color w:val="0070C0"/>
                <w:szCs w:val="22"/>
                <w:lang w:val="en-GB"/>
              </w:rPr>
            </w:pPr>
            <w:r w:rsidRPr="00E86558">
              <w:rPr>
                <w:rFonts w:eastAsiaTheme="minorHAnsi" w:cstheme="minorBidi"/>
                <w:i/>
                <w:color w:val="0070C0"/>
                <w:szCs w:val="22"/>
                <w:lang w:val="en-GB"/>
              </w:rPr>
              <w:t>Software Planning Complete</w:t>
            </w:r>
          </w:p>
        </w:tc>
        <w:tc>
          <w:tcPr>
            <w:tcW w:w="2748" w:type="dxa"/>
          </w:tcPr>
          <w:p w14:paraId="62448ADD" w14:textId="73F5A0A9" w:rsidR="00991064" w:rsidRPr="00E86558" w:rsidRDefault="00991064" w:rsidP="00991064">
            <w:pPr>
              <w:widowControl w:val="0"/>
              <w:spacing w:after="160" w:line="259" w:lineRule="auto"/>
              <w:rPr>
                <w:rFonts w:eastAsiaTheme="minorHAnsi" w:cstheme="minorBidi"/>
                <w:i/>
                <w:color w:val="0070C0"/>
                <w:szCs w:val="22"/>
                <w:lang w:val="en-GB"/>
              </w:rPr>
            </w:pPr>
            <w:r w:rsidRPr="00E86558">
              <w:rPr>
                <w:rFonts w:eastAsiaTheme="minorHAnsi" w:cstheme="minorBidi"/>
                <w:i/>
                <w:color w:val="0070C0"/>
                <w:szCs w:val="22"/>
                <w:lang w:val="en-GB"/>
              </w:rPr>
              <w:t>Software Safety Classification (</w:t>
            </w:r>
            <w:r w:rsidR="00170E3A" w:rsidRPr="00E86558">
              <w:rPr>
                <w:rFonts w:eastAsiaTheme="minorHAnsi" w:cstheme="minorBidi"/>
                <w:i/>
                <w:color w:val="0070C0"/>
                <w:szCs w:val="22"/>
                <w:lang w:val="en-GB"/>
              </w:rPr>
              <w:t>SSI-QF-</w:t>
            </w:r>
            <w:r w:rsidR="00E86558" w:rsidRPr="00E86558">
              <w:rPr>
                <w:rFonts w:eastAsiaTheme="minorHAnsi" w:cstheme="minorBidi"/>
                <w:i/>
                <w:color w:val="0070C0"/>
                <w:szCs w:val="22"/>
                <w:lang w:val="en-GB"/>
              </w:rPr>
              <w:t>20A</w:t>
            </w:r>
            <w:r w:rsidRPr="00E86558">
              <w:rPr>
                <w:rFonts w:eastAsiaTheme="minorHAnsi" w:cstheme="minorBidi"/>
                <w:i/>
                <w:color w:val="0070C0"/>
                <w:szCs w:val="22"/>
                <w:lang w:val="en-GB"/>
              </w:rPr>
              <w:t>)</w:t>
            </w:r>
          </w:p>
          <w:p w14:paraId="7A902FA0" w14:textId="5ACAC7B1" w:rsidR="00991064" w:rsidRPr="00E86558" w:rsidRDefault="00991064" w:rsidP="00991064">
            <w:pPr>
              <w:widowControl w:val="0"/>
              <w:spacing w:after="160" w:line="259" w:lineRule="auto"/>
              <w:rPr>
                <w:rFonts w:eastAsiaTheme="minorHAnsi" w:cstheme="minorBidi"/>
                <w:i/>
                <w:color w:val="0070C0"/>
                <w:szCs w:val="22"/>
                <w:lang w:val="en-GB"/>
              </w:rPr>
            </w:pPr>
            <w:r w:rsidRPr="00E86558">
              <w:rPr>
                <w:rFonts w:eastAsiaTheme="minorHAnsi" w:cstheme="minorBidi"/>
                <w:i/>
                <w:color w:val="0070C0"/>
                <w:szCs w:val="22"/>
                <w:lang w:val="en-GB"/>
              </w:rPr>
              <w:t>Software Development Plan (</w:t>
            </w:r>
            <w:r w:rsidR="00170E3A" w:rsidRPr="00E86558">
              <w:rPr>
                <w:rFonts w:eastAsiaTheme="minorHAnsi" w:cstheme="minorBidi"/>
                <w:i/>
                <w:color w:val="0070C0"/>
                <w:szCs w:val="22"/>
                <w:lang w:val="en-GB"/>
              </w:rPr>
              <w:t>SSI-QF-</w:t>
            </w:r>
            <w:r w:rsidR="00E86558" w:rsidRPr="00E86558">
              <w:rPr>
                <w:rFonts w:eastAsiaTheme="minorHAnsi" w:cstheme="minorBidi"/>
                <w:i/>
                <w:color w:val="0070C0"/>
                <w:szCs w:val="22"/>
                <w:lang w:val="en-GB"/>
              </w:rPr>
              <w:t>20B</w:t>
            </w:r>
            <w:r w:rsidRPr="00E86558">
              <w:rPr>
                <w:rFonts w:eastAsiaTheme="minorHAnsi" w:cstheme="minorBidi"/>
                <w:i/>
                <w:color w:val="0070C0"/>
                <w:szCs w:val="22"/>
                <w:lang w:val="en-GB"/>
              </w:rPr>
              <w:t>)</w:t>
            </w:r>
          </w:p>
          <w:p w14:paraId="08800A2F" w14:textId="3DAABC03" w:rsidR="00991064" w:rsidRPr="00E86558" w:rsidRDefault="00991064" w:rsidP="00991064">
            <w:pPr>
              <w:widowControl w:val="0"/>
              <w:spacing w:after="160" w:line="259" w:lineRule="auto"/>
              <w:rPr>
                <w:rFonts w:eastAsiaTheme="minorHAnsi" w:cstheme="minorBidi"/>
                <w:i/>
                <w:color w:val="0070C0"/>
                <w:szCs w:val="22"/>
                <w:lang w:val="en-GB"/>
              </w:rPr>
            </w:pPr>
            <w:r w:rsidRPr="00E86558">
              <w:rPr>
                <w:rFonts w:eastAsiaTheme="minorHAnsi" w:cstheme="minorBidi"/>
                <w:i/>
                <w:color w:val="0070C0"/>
                <w:szCs w:val="22"/>
                <w:lang w:val="en-GB"/>
              </w:rPr>
              <w:t>Software Requirements Traceability Matrix (</w:t>
            </w:r>
            <w:r w:rsidR="00170E3A" w:rsidRPr="00E86558">
              <w:rPr>
                <w:rFonts w:eastAsiaTheme="minorHAnsi" w:cstheme="minorBidi"/>
                <w:i/>
                <w:color w:val="0070C0"/>
                <w:szCs w:val="22"/>
                <w:lang w:val="en-GB"/>
              </w:rPr>
              <w:t>SSI-QF-</w:t>
            </w:r>
            <w:r w:rsidR="006B2A8C">
              <w:rPr>
                <w:rFonts w:eastAsiaTheme="minorHAnsi" w:cstheme="minorBidi"/>
                <w:i/>
                <w:color w:val="0070C0"/>
                <w:szCs w:val="22"/>
                <w:lang w:val="en-GB"/>
              </w:rPr>
              <w:t>20C</w:t>
            </w:r>
            <w:r w:rsidRPr="00E86558">
              <w:rPr>
                <w:rFonts w:eastAsiaTheme="minorHAnsi" w:cstheme="minorBidi"/>
                <w:i/>
                <w:color w:val="0070C0"/>
                <w:szCs w:val="22"/>
                <w:lang w:val="en-GB"/>
              </w:rPr>
              <w:t>)</w:t>
            </w:r>
          </w:p>
        </w:tc>
      </w:tr>
      <w:tr w:rsidR="00991064" w:rsidRPr="00991064" w14:paraId="587AF064" w14:textId="77777777" w:rsidTr="003E1A21">
        <w:trPr>
          <w:jc w:val="center"/>
        </w:trPr>
        <w:tc>
          <w:tcPr>
            <w:tcW w:w="2192" w:type="dxa"/>
          </w:tcPr>
          <w:p w14:paraId="0A57884B" w14:textId="77777777" w:rsidR="00991064" w:rsidRPr="00E86558" w:rsidRDefault="00991064" w:rsidP="00991064">
            <w:pPr>
              <w:widowControl w:val="0"/>
              <w:spacing w:after="160" w:line="259" w:lineRule="auto"/>
              <w:rPr>
                <w:rFonts w:eastAsiaTheme="minorHAnsi" w:cstheme="minorBidi"/>
                <w:i/>
                <w:color w:val="0070C0"/>
                <w:szCs w:val="22"/>
                <w:lang w:val="en-GB"/>
              </w:rPr>
            </w:pPr>
            <w:r w:rsidRPr="00E86558">
              <w:rPr>
                <w:rFonts w:eastAsiaTheme="minorHAnsi" w:cstheme="minorBidi"/>
                <w:i/>
                <w:color w:val="0070C0"/>
                <w:szCs w:val="22"/>
                <w:lang w:val="en-GB"/>
              </w:rPr>
              <w:t>Risk Management</w:t>
            </w:r>
          </w:p>
        </w:tc>
        <w:tc>
          <w:tcPr>
            <w:tcW w:w="2920" w:type="dxa"/>
          </w:tcPr>
          <w:p w14:paraId="5B145F9D" w14:textId="77777777" w:rsidR="00991064" w:rsidRPr="00E86558" w:rsidRDefault="00991064" w:rsidP="00991064">
            <w:pPr>
              <w:widowControl w:val="0"/>
              <w:spacing w:after="160" w:line="259" w:lineRule="auto"/>
              <w:rPr>
                <w:rFonts w:eastAsiaTheme="minorHAnsi" w:cstheme="minorBidi"/>
                <w:i/>
                <w:color w:val="0070C0"/>
                <w:szCs w:val="22"/>
                <w:lang w:val="en-GB"/>
              </w:rPr>
            </w:pPr>
            <w:r w:rsidRPr="00E86558">
              <w:rPr>
                <w:rFonts w:eastAsiaTheme="minorHAnsi" w:cstheme="minorBidi"/>
                <w:i/>
                <w:color w:val="0070C0"/>
                <w:szCs w:val="22"/>
                <w:lang w:val="en-GB"/>
              </w:rPr>
              <w:t xml:space="preserve">Software Risk Assessment </w:t>
            </w:r>
          </w:p>
          <w:p w14:paraId="37A4F6FB" w14:textId="77777777" w:rsidR="00991064" w:rsidRPr="00E86558" w:rsidRDefault="00991064" w:rsidP="00991064">
            <w:pPr>
              <w:widowControl w:val="0"/>
              <w:spacing w:after="160" w:line="259" w:lineRule="auto"/>
              <w:rPr>
                <w:rFonts w:eastAsiaTheme="minorHAnsi" w:cstheme="minorBidi"/>
                <w:i/>
                <w:color w:val="0070C0"/>
                <w:szCs w:val="22"/>
                <w:lang w:val="en-GB"/>
              </w:rPr>
            </w:pPr>
            <w:r w:rsidRPr="00E86558">
              <w:rPr>
                <w:rFonts w:eastAsiaTheme="minorHAnsi" w:cstheme="minorBidi"/>
                <w:i/>
                <w:color w:val="0070C0"/>
                <w:szCs w:val="22"/>
                <w:lang w:val="en-GB"/>
              </w:rPr>
              <w:t>Software Requirements update</w:t>
            </w:r>
          </w:p>
          <w:p w14:paraId="4EA3D911" w14:textId="77777777" w:rsidR="00991064" w:rsidRPr="00E86558" w:rsidRDefault="00991064" w:rsidP="00991064">
            <w:pPr>
              <w:widowControl w:val="0"/>
              <w:spacing w:after="160" w:line="259" w:lineRule="auto"/>
              <w:rPr>
                <w:rFonts w:eastAsiaTheme="minorHAnsi" w:cstheme="minorBidi"/>
                <w:i/>
                <w:color w:val="0070C0"/>
                <w:szCs w:val="22"/>
                <w:lang w:val="en-GB"/>
              </w:rPr>
            </w:pPr>
            <w:r w:rsidRPr="00E86558">
              <w:rPr>
                <w:rFonts w:eastAsiaTheme="minorHAnsi" w:cstheme="minorBidi"/>
                <w:i/>
                <w:color w:val="0070C0"/>
                <w:szCs w:val="22"/>
                <w:lang w:val="en-GB"/>
              </w:rPr>
              <w:t>Software Review</w:t>
            </w:r>
          </w:p>
        </w:tc>
        <w:tc>
          <w:tcPr>
            <w:tcW w:w="2210" w:type="dxa"/>
          </w:tcPr>
          <w:p w14:paraId="7ECB51DD" w14:textId="77777777" w:rsidR="00991064" w:rsidRPr="00E86558" w:rsidRDefault="00991064" w:rsidP="00991064">
            <w:pPr>
              <w:widowControl w:val="0"/>
              <w:spacing w:after="160" w:line="259" w:lineRule="auto"/>
              <w:rPr>
                <w:rFonts w:eastAsiaTheme="minorHAnsi" w:cstheme="minorBidi"/>
                <w:i/>
                <w:color w:val="0070C0"/>
                <w:szCs w:val="22"/>
                <w:lang w:val="en-GB"/>
              </w:rPr>
            </w:pPr>
            <w:r w:rsidRPr="00E86558">
              <w:rPr>
                <w:rFonts w:eastAsiaTheme="minorHAnsi" w:cstheme="minorBidi"/>
                <w:i/>
                <w:color w:val="0070C0"/>
                <w:szCs w:val="22"/>
                <w:lang w:val="en-GB"/>
              </w:rPr>
              <w:t>Software Requirements Baselined</w:t>
            </w:r>
          </w:p>
        </w:tc>
        <w:tc>
          <w:tcPr>
            <w:tcW w:w="2748" w:type="dxa"/>
          </w:tcPr>
          <w:p w14:paraId="591092AE" w14:textId="25FF031B" w:rsidR="00991064" w:rsidRPr="00E86558" w:rsidRDefault="00991064" w:rsidP="00991064">
            <w:pPr>
              <w:widowControl w:val="0"/>
              <w:spacing w:after="160" w:line="259" w:lineRule="auto"/>
              <w:rPr>
                <w:rFonts w:eastAsiaTheme="minorHAnsi" w:cstheme="minorBidi"/>
                <w:i/>
                <w:color w:val="0070C0"/>
                <w:szCs w:val="22"/>
                <w:lang w:val="en-GB"/>
              </w:rPr>
            </w:pPr>
            <w:r w:rsidRPr="00E86558">
              <w:rPr>
                <w:rFonts w:eastAsiaTheme="minorHAnsi" w:cstheme="minorBidi"/>
                <w:i/>
                <w:color w:val="0070C0"/>
                <w:szCs w:val="22"/>
                <w:lang w:val="en-GB"/>
              </w:rPr>
              <w:t>Software Risk Assessment (</w:t>
            </w:r>
            <w:r w:rsidR="0082699C" w:rsidRPr="00E86558">
              <w:rPr>
                <w:rFonts w:eastAsiaTheme="minorHAnsi" w:cstheme="minorBidi"/>
                <w:i/>
                <w:color w:val="0070C0"/>
                <w:szCs w:val="22"/>
                <w:lang w:val="en-GB"/>
              </w:rPr>
              <w:t>SSI-QF-XX</w:t>
            </w:r>
            <w:r w:rsidRPr="00E86558">
              <w:rPr>
                <w:rFonts w:eastAsiaTheme="minorHAnsi" w:cstheme="minorBidi"/>
                <w:i/>
                <w:color w:val="0070C0"/>
                <w:szCs w:val="22"/>
                <w:lang w:val="en-GB"/>
              </w:rPr>
              <w:t>)</w:t>
            </w:r>
          </w:p>
          <w:p w14:paraId="6BD7FFBD" w14:textId="792FED1E" w:rsidR="00991064" w:rsidRPr="00E86558" w:rsidRDefault="00991064" w:rsidP="00991064">
            <w:pPr>
              <w:widowControl w:val="0"/>
              <w:spacing w:after="160" w:line="259" w:lineRule="auto"/>
              <w:rPr>
                <w:rFonts w:eastAsiaTheme="minorHAnsi" w:cstheme="minorBidi"/>
                <w:i/>
                <w:color w:val="0070C0"/>
                <w:szCs w:val="22"/>
                <w:lang w:val="en-GB"/>
              </w:rPr>
            </w:pPr>
            <w:r w:rsidRPr="00E86558">
              <w:rPr>
                <w:rFonts w:eastAsiaTheme="minorHAnsi" w:cstheme="minorBidi"/>
                <w:i/>
                <w:color w:val="0070C0"/>
                <w:szCs w:val="22"/>
                <w:lang w:val="en-GB"/>
              </w:rPr>
              <w:t>Software Review Meeting Minutes (</w:t>
            </w:r>
            <w:r w:rsidR="00A41F1C" w:rsidRPr="00A41F1C">
              <w:rPr>
                <w:rFonts w:eastAsiaTheme="minorHAnsi" w:cstheme="minorBidi"/>
                <w:i/>
                <w:color w:val="0070C0"/>
                <w:szCs w:val="22"/>
                <w:lang w:val="en-GB"/>
              </w:rPr>
              <w:t>SSI-QF-10C</w:t>
            </w:r>
            <w:r w:rsidRPr="00E86558">
              <w:rPr>
                <w:rFonts w:eastAsiaTheme="minorHAnsi" w:cstheme="minorBidi"/>
                <w:i/>
                <w:color w:val="0070C0"/>
                <w:szCs w:val="22"/>
                <w:lang w:val="en-GB"/>
              </w:rPr>
              <w:t>)</w:t>
            </w:r>
          </w:p>
        </w:tc>
      </w:tr>
      <w:tr w:rsidR="00991064" w:rsidRPr="00991064" w14:paraId="7C9896EF" w14:textId="77777777" w:rsidTr="003E1A21">
        <w:trPr>
          <w:jc w:val="center"/>
        </w:trPr>
        <w:tc>
          <w:tcPr>
            <w:tcW w:w="2192" w:type="dxa"/>
          </w:tcPr>
          <w:p w14:paraId="7F651A8B" w14:textId="77777777" w:rsidR="00991064" w:rsidRPr="00E86558" w:rsidRDefault="00991064" w:rsidP="00991064">
            <w:pPr>
              <w:widowControl w:val="0"/>
              <w:spacing w:after="160" w:line="259" w:lineRule="auto"/>
              <w:rPr>
                <w:rFonts w:eastAsiaTheme="minorHAnsi" w:cstheme="minorBidi"/>
                <w:i/>
                <w:color w:val="0070C0"/>
                <w:szCs w:val="22"/>
                <w:lang w:val="en-GB"/>
              </w:rPr>
            </w:pPr>
            <w:r w:rsidRPr="00E86558">
              <w:rPr>
                <w:rFonts w:eastAsiaTheme="minorHAnsi" w:cstheme="minorBidi"/>
                <w:i/>
                <w:color w:val="0070C0"/>
                <w:szCs w:val="22"/>
                <w:lang w:val="en-GB"/>
              </w:rPr>
              <w:t>Design and Implementation</w:t>
            </w:r>
          </w:p>
        </w:tc>
        <w:tc>
          <w:tcPr>
            <w:tcW w:w="2920" w:type="dxa"/>
          </w:tcPr>
          <w:p w14:paraId="64B84E1D" w14:textId="77777777" w:rsidR="00991064" w:rsidRPr="00E86558" w:rsidRDefault="00991064" w:rsidP="00991064">
            <w:pPr>
              <w:widowControl w:val="0"/>
              <w:spacing w:after="160" w:line="259" w:lineRule="auto"/>
              <w:rPr>
                <w:rFonts w:eastAsiaTheme="minorHAnsi" w:cstheme="minorBidi"/>
                <w:i/>
                <w:color w:val="0070C0"/>
                <w:szCs w:val="22"/>
                <w:lang w:val="en-GB"/>
              </w:rPr>
            </w:pPr>
            <w:r w:rsidRPr="00E86558">
              <w:rPr>
                <w:rFonts w:eastAsiaTheme="minorHAnsi" w:cstheme="minorBidi"/>
                <w:i/>
                <w:color w:val="0070C0"/>
                <w:szCs w:val="22"/>
                <w:lang w:val="en-GB"/>
              </w:rPr>
              <w:t>Software Architecture</w:t>
            </w:r>
          </w:p>
          <w:p w14:paraId="0D99A60D" w14:textId="77777777" w:rsidR="00991064" w:rsidRPr="00E86558" w:rsidRDefault="00991064" w:rsidP="00991064">
            <w:pPr>
              <w:widowControl w:val="0"/>
              <w:spacing w:after="160" w:line="259" w:lineRule="auto"/>
              <w:rPr>
                <w:rFonts w:eastAsiaTheme="minorHAnsi" w:cstheme="minorBidi"/>
                <w:i/>
                <w:color w:val="0070C0"/>
                <w:szCs w:val="22"/>
                <w:lang w:val="en-GB"/>
              </w:rPr>
            </w:pPr>
            <w:r w:rsidRPr="00E86558">
              <w:rPr>
                <w:rFonts w:eastAsiaTheme="minorHAnsi" w:cstheme="minorBidi"/>
                <w:i/>
                <w:color w:val="0070C0"/>
                <w:szCs w:val="22"/>
                <w:lang w:val="en-GB"/>
              </w:rPr>
              <w:t>Software Detailed Design</w:t>
            </w:r>
          </w:p>
          <w:p w14:paraId="5A83E955" w14:textId="77777777" w:rsidR="00991064" w:rsidRPr="00E86558" w:rsidRDefault="00991064" w:rsidP="00991064">
            <w:pPr>
              <w:widowControl w:val="0"/>
              <w:spacing w:after="160" w:line="259" w:lineRule="auto"/>
              <w:rPr>
                <w:rFonts w:eastAsiaTheme="minorHAnsi" w:cstheme="minorBidi"/>
                <w:i/>
                <w:color w:val="0070C0"/>
                <w:szCs w:val="22"/>
                <w:lang w:val="en-GB"/>
              </w:rPr>
            </w:pPr>
            <w:r w:rsidRPr="00E86558">
              <w:rPr>
                <w:rFonts w:eastAsiaTheme="minorHAnsi" w:cstheme="minorBidi"/>
                <w:i/>
                <w:color w:val="0070C0"/>
                <w:szCs w:val="22"/>
                <w:lang w:val="en-GB"/>
              </w:rPr>
              <w:t>Implementation and Coding</w:t>
            </w:r>
          </w:p>
          <w:p w14:paraId="119B4CF4" w14:textId="77777777" w:rsidR="00991064" w:rsidRPr="00E86558" w:rsidRDefault="00991064" w:rsidP="00991064">
            <w:pPr>
              <w:widowControl w:val="0"/>
              <w:spacing w:after="160" w:line="259" w:lineRule="auto"/>
              <w:rPr>
                <w:rFonts w:eastAsiaTheme="minorHAnsi" w:cstheme="minorBidi"/>
                <w:i/>
                <w:color w:val="0070C0"/>
                <w:szCs w:val="22"/>
                <w:lang w:val="en-GB"/>
              </w:rPr>
            </w:pPr>
          </w:p>
        </w:tc>
        <w:tc>
          <w:tcPr>
            <w:tcW w:w="2210" w:type="dxa"/>
          </w:tcPr>
          <w:p w14:paraId="0DE3F5C6" w14:textId="77777777" w:rsidR="00991064" w:rsidRPr="00E86558" w:rsidRDefault="00991064" w:rsidP="00991064">
            <w:pPr>
              <w:widowControl w:val="0"/>
              <w:spacing w:after="160" w:line="259" w:lineRule="auto"/>
              <w:rPr>
                <w:rFonts w:eastAsiaTheme="minorHAnsi" w:cstheme="minorBidi"/>
                <w:i/>
                <w:color w:val="0070C0"/>
                <w:szCs w:val="22"/>
                <w:lang w:val="en-GB"/>
              </w:rPr>
            </w:pPr>
            <w:r w:rsidRPr="00E86558">
              <w:rPr>
                <w:rFonts w:eastAsiaTheme="minorHAnsi" w:cstheme="minorBidi"/>
                <w:i/>
                <w:color w:val="0070C0"/>
                <w:szCs w:val="22"/>
                <w:lang w:val="en-GB"/>
              </w:rPr>
              <w:t>Software Design Baselined</w:t>
            </w:r>
          </w:p>
        </w:tc>
        <w:tc>
          <w:tcPr>
            <w:tcW w:w="2748" w:type="dxa"/>
          </w:tcPr>
          <w:p w14:paraId="7D586B31" w14:textId="78688702" w:rsidR="00991064" w:rsidRPr="00E86558" w:rsidRDefault="00991064" w:rsidP="00991064">
            <w:pPr>
              <w:widowControl w:val="0"/>
              <w:spacing w:after="160" w:line="259" w:lineRule="auto"/>
              <w:rPr>
                <w:rFonts w:eastAsiaTheme="minorHAnsi" w:cstheme="minorBidi"/>
                <w:i/>
                <w:color w:val="0070C0"/>
                <w:szCs w:val="22"/>
                <w:lang w:val="en-GB"/>
              </w:rPr>
            </w:pPr>
            <w:r w:rsidRPr="00E86558">
              <w:rPr>
                <w:rFonts w:eastAsiaTheme="minorHAnsi" w:cstheme="minorBidi"/>
                <w:i/>
                <w:color w:val="0070C0"/>
                <w:szCs w:val="22"/>
                <w:lang w:val="en-GB"/>
              </w:rPr>
              <w:t>Software Architecture Description (</w:t>
            </w:r>
            <w:r w:rsidR="0082699C" w:rsidRPr="00E86558">
              <w:rPr>
                <w:rFonts w:eastAsiaTheme="minorHAnsi" w:cstheme="minorBidi"/>
                <w:i/>
                <w:color w:val="0070C0"/>
                <w:szCs w:val="22"/>
                <w:lang w:val="en-GB"/>
              </w:rPr>
              <w:t>SSI-QF-</w:t>
            </w:r>
            <w:r w:rsidR="00A41F1C">
              <w:rPr>
                <w:rFonts w:eastAsiaTheme="minorHAnsi" w:cstheme="minorBidi"/>
                <w:i/>
                <w:color w:val="0070C0"/>
                <w:szCs w:val="22"/>
                <w:lang w:val="en-GB"/>
              </w:rPr>
              <w:t>20D</w:t>
            </w:r>
            <w:r w:rsidRPr="00E86558">
              <w:rPr>
                <w:rFonts w:eastAsiaTheme="minorHAnsi" w:cstheme="minorBidi"/>
                <w:i/>
                <w:color w:val="0070C0"/>
                <w:szCs w:val="22"/>
                <w:lang w:val="en-GB"/>
              </w:rPr>
              <w:t>)</w:t>
            </w:r>
          </w:p>
          <w:p w14:paraId="441534D5" w14:textId="7D5A48C3" w:rsidR="00991064" w:rsidRPr="00E86558" w:rsidRDefault="00991064" w:rsidP="00991064">
            <w:pPr>
              <w:widowControl w:val="0"/>
              <w:spacing w:after="160" w:line="259" w:lineRule="auto"/>
              <w:rPr>
                <w:rFonts w:eastAsiaTheme="minorHAnsi" w:cstheme="minorBidi"/>
                <w:i/>
                <w:color w:val="0070C0"/>
                <w:szCs w:val="22"/>
                <w:lang w:val="en-GB"/>
              </w:rPr>
            </w:pPr>
            <w:r w:rsidRPr="00E86558">
              <w:rPr>
                <w:rFonts w:eastAsiaTheme="minorHAnsi" w:cstheme="minorBidi"/>
                <w:i/>
                <w:color w:val="0070C0"/>
                <w:szCs w:val="22"/>
                <w:lang w:val="en-GB"/>
              </w:rPr>
              <w:t xml:space="preserve">Software Review Meeting Minutes </w:t>
            </w:r>
            <w:r w:rsidR="00A41F1C" w:rsidRPr="00A41F1C">
              <w:rPr>
                <w:rFonts w:eastAsiaTheme="minorHAnsi" w:cstheme="minorBidi"/>
                <w:i/>
                <w:color w:val="0070C0"/>
                <w:szCs w:val="22"/>
                <w:lang w:val="en-GB"/>
              </w:rPr>
              <w:t>SSI-QF-10C</w:t>
            </w:r>
            <w:r w:rsidRPr="00E86558">
              <w:rPr>
                <w:rFonts w:eastAsiaTheme="minorHAnsi" w:cstheme="minorBidi"/>
                <w:i/>
                <w:color w:val="0070C0"/>
                <w:szCs w:val="22"/>
                <w:lang w:val="en-GB"/>
              </w:rPr>
              <w:t>)</w:t>
            </w:r>
          </w:p>
        </w:tc>
      </w:tr>
      <w:tr w:rsidR="00991064" w:rsidRPr="00991064" w14:paraId="7D5013E1" w14:textId="77777777" w:rsidTr="003E1A21">
        <w:trPr>
          <w:jc w:val="center"/>
        </w:trPr>
        <w:tc>
          <w:tcPr>
            <w:tcW w:w="2192" w:type="dxa"/>
            <w:vMerge w:val="restart"/>
          </w:tcPr>
          <w:p w14:paraId="04E33A93" w14:textId="77777777" w:rsidR="00991064" w:rsidRPr="00E86558" w:rsidRDefault="00991064" w:rsidP="00991064">
            <w:pPr>
              <w:widowControl w:val="0"/>
              <w:spacing w:after="160" w:line="259" w:lineRule="auto"/>
              <w:rPr>
                <w:rFonts w:eastAsiaTheme="minorHAnsi" w:cstheme="minorBidi"/>
                <w:i/>
                <w:color w:val="0070C0"/>
                <w:szCs w:val="22"/>
                <w:lang w:val="en-GB"/>
              </w:rPr>
            </w:pPr>
            <w:r w:rsidRPr="00E86558">
              <w:rPr>
                <w:rFonts w:eastAsiaTheme="minorHAnsi" w:cstheme="minorBidi"/>
                <w:i/>
                <w:color w:val="0070C0"/>
                <w:szCs w:val="22"/>
                <w:lang w:val="en-GB"/>
              </w:rPr>
              <w:t>Software Verification and Configuration Management</w:t>
            </w:r>
          </w:p>
        </w:tc>
        <w:tc>
          <w:tcPr>
            <w:tcW w:w="2920" w:type="dxa"/>
          </w:tcPr>
          <w:p w14:paraId="1C4AD4AC" w14:textId="77777777" w:rsidR="00991064" w:rsidRPr="00E86558" w:rsidRDefault="00991064" w:rsidP="00991064">
            <w:pPr>
              <w:widowControl w:val="0"/>
              <w:spacing w:after="160" w:line="259" w:lineRule="auto"/>
              <w:rPr>
                <w:rFonts w:eastAsiaTheme="minorHAnsi" w:cstheme="minorBidi"/>
                <w:i/>
                <w:color w:val="0070C0"/>
                <w:szCs w:val="22"/>
                <w:lang w:val="en-GB"/>
              </w:rPr>
            </w:pPr>
            <w:r w:rsidRPr="00E86558">
              <w:rPr>
                <w:rFonts w:eastAsiaTheme="minorHAnsi" w:cstheme="minorBidi"/>
                <w:i/>
                <w:color w:val="0070C0"/>
                <w:szCs w:val="22"/>
                <w:lang w:val="en-GB"/>
              </w:rPr>
              <w:t>Software Unit test protocols</w:t>
            </w:r>
          </w:p>
          <w:p w14:paraId="7DCD97F5" w14:textId="77777777" w:rsidR="00991064" w:rsidRPr="00E86558" w:rsidRDefault="00991064" w:rsidP="00991064">
            <w:pPr>
              <w:widowControl w:val="0"/>
              <w:spacing w:after="160" w:line="259" w:lineRule="auto"/>
              <w:rPr>
                <w:rFonts w:eastAsiaTheme="minorHAnsi" w:cstheme="minorBidi"/>
                <w:i/>
                <w:color w:val="0070C0"/>
                <w:szCs w:val="22"/>
                <w:lang w:val="en-GB"/>
              </w:rPr>
            </w:pPr>
            <w:r w:rsidRPr="00E86558">
              <w:rPr>
                <w:rFonts w:eastAsiaTheme="minorHAnsi" w:cstheme="minorBidi"/>
                <w:i/>
                <w:color w:val="0070C0"/>
                <w:szCs w:val="22"/>
                <w:lang w:val="en-GB"/>
              </w:rPr>
              <w:t>Software Integration test protocols</w:t>
            </w:r>
          </w:p>
          <w:p w14:paraId="534B8B29" w14:textId="77777777" w:rsidR="00991064" w:rsidRPr="00E86558" w:rsidRDefault="00991064" w:rsidP="00991064">
            <w:pPr>
              <w:widowControl w:val="0"/>
              <w:spacing w:after="160" w:line="259" w:lineRule="auto"/>
              <w:rPr>
                <w:rFonts w:eastAsiaTheme="minorHAnsi" w:cstheme="minorBidi"/>
                <w:i/>
                <w:color w:val="0070C0"/>
                <w:szCs w:val="22"/>
                <w:lang w:val="en-GB"/>
              </w:rPr>
            </w:pPr>
            <w:r w:rsidRPr="00E86558">
              <w:rPr>
                <w:rFonts w:eastAsiaTheme="minorHAnsi" w:cstheme="minorBidi"/>
                <w:i/>
                <w:color w:val="0070C0"/>
                <w:szCs w:val="22"/>
                <w:lang w:val="en-GB"/>
              </w:rPr>
              <w:t>Software System test protocols</w:t>
            </w:r>
          </w:p>
          <w:p w14:paraId="14269929" w14:textId="77777777" w:rsidR="00991064" w:rsidRPr="00E86558" w:rsidRDefault="00991064" w:rsidP="00991064">
            <w:pPr>
              <w:widowControl w:val="0"/>
              <w:spacing w:after="160" w:line="259" w:lineRule="auto"/>
              <w:rPr>
                <w:rFonts w:eastAsiaTheme="minorHAnsi" w:cstheme="minorBidi"/>
                <w:i/>
                <w:color w:val="0070C0"/>
                <w:szCs w:val="22"/>
                <w:lang w:val="en-GB"/>
              </w:rPr>
            </w:pPr>
            <w:r w:rsidRPr="00E86558">
              <w:rPr>
                <w:rFonts w:eastAsiaTheme="minorHAnsi" w:cstheme="minorBidi"/>
                <w:i/>
                <w:color w:val="0070C0"/>
                <w:szCs w:val="22"/>
                <w:lang w:val="en-GB"/>
              </w:rPr>
              <w:t>Dry run</w:t>
            </w:r>
          </w:p>
          <w:p w14:paraId="27CE77A3" w14:textId="77777777" w:rsidR="00991064" w:rsidRPr="00E86558" w:rsidRDefault="00991064" w:rsidP="00991064">
            <w:pPr>
              <w:widowControl w:val="0"/>
              <w:spacing w:after="160" w:line="259" w:lineRule="auto"/>
              <w:rPr>
                <w:rFonts w:eastAsiaTheme="minorHAnsi" w:cstheme="minorBidi"/>
                <w:i/>
                <w:color w:val="0070C0"/>
                <w:szCs w:val="22"/>
                <w:lang w:val="en-GB"/>
              </w:rPr>
            </w:pPr>
            <w:r w:rsidRPr="00E86558">
              <w:rPr>
                <w:rFonts w:eastAsiaTheme="minorHAnsi" w:cstheme="minorBidi"/>
                <w:i/>
                <w:color w:val="0070C0"/>
                <w:szCs w:val="22"/>
                <w:lang w:val="en-GB"/>
              </w:rPr>
              <w:t xml:space="preserve">Software Review </w:t>
            </w:r>
          </w:p>
        </w:tc>
        <w:tc>
          <w:tcPr>
            <w:tcW w:w="2210" w:type="dxa"/>
          </w:tcPr>
          <w:p w14:paraId="36D07578" w14:textId="77777777" w:rsidR="00991064" w:rsidRPr="00E86558" w:rsidRDefault="00991064" w:rsidP="00991064">
            <w:pPr>
              <w:widowControl w:val="0"/>
              <w:spacing w:after="160" w:line="259" w:lineRule="auto"/>
              <w:rPr>
                <w:rFonts w:eastAsiaTheme="minorHAnsi" w:cstheme="minorBidi"/>
                <w:i/>
                <w:color w:val="0070C0"/>
                <w:szCs w:val="22"/>
                <w:lang w:val="en-GB"/>
              </w:rPr>
            </w:pPr>
            <w:r w:rsidRPr="00E86558">
              <w:rPr>
                <w:rFonts w:eastAsiaTheme="minorHAnsi" w:cstheme="minorBidi"/>
                <w:i/>
                <w:color w:val="0070C0"/>
                <w:szCs w:val="22"/>
                <w:lang w:val="en-GB"/>
              </w:rPr>
              <w:t>Software Verification Readiness</w:t>
            </w:r>
          </w:p>
        </w:tc>
        <w:tc>
          <w:tcPr>
            <w:tcW w:w="2748" w:type="dxa"/>
          </w:tcPr>
          <w:p w14:paraId="76373A7B" w14:textId="085C77BB" w:rsidR="00991064" w:rsidRPr="00E86558" w:rsidRDefault="00991064" w:rsidP="00991064">
            <w:pPr>
              <w:widowControl w:val="0"/>
              <w:spacing w:after="160" w:line="259" w:lineRule="auto"/>
              <w:rPr>
                <w:rFonts w:eastAsiaTheme="minorHAnsi" w:cstheme="minorBidi"/>
                <w:i/>
                <w:color w:val="0070C0"/>
                <w:szCs w:val="22"/>
                <w:lang w:val="en-GB"/>
              </w:rPr>
            </w:pPr>
            <w:r w:rsidRPr="00E86558">
              <w:rPr>
                <w:rFonts w:eastAsiaTheme="minorHAnsi" w:cstheme="minorBidi"/>
                <w:i/>
                <w:color w:val="0070C0"/>
                <w:szCs w:val="22"/>
                <w:lang w:val="en-GB"/>
              </w:rPr>
              <w:t>Software Test Protocols (</w:t>
            </w:r>
            <w:r w:rsidR="0082699C" w:rsidRPr="00E86558">
              <w:rPr>
                <w:rFonts w:eastAsiaTheme="minorHAnsi" w:cstheme="minorBidi"/>
                <w:i/>
                <w:color w:val="0070C0"/>
                <w:szCs w:val="22"/>
                <w:lang w:val="en-GB"/>
              </w:rPr>
              <w:t>SSI-QF-</w:t>
            </w:r>
            <w:r w:rsidR="00A41F1C">
              <w:rPr>
                <w:rFonts w:eastAsiaTheme="minorHAnsi" w:cstheme="minorBidi"/>
                <w:i/>
                <w:color w:val="0070C0"/>
                <w:szCs w:val="22"/>
                <w:lang w:val="en-GB"/>
              </w:rPr>
              <w:t>20E</w:t>
            </w:r>
            <w:r w:rsidRPr="00E86558">
              <w:rPr>
                <w:rFonts w:eastAsiaTheme="minorHAnsi" w:cstheme="minorBidi"/>
                <w:i/>
                <w:color w:val="0070C0"/>
                <w:szCs w:val="22"/>
                <w:lang w:val="en-GB"/>
              </w:rPr>
              <w:t>)</w:t>
            </w:r>
          </w:p>
          <w:p w14:paraId="3FCB823C" w14:textId="0B585DDB" w:rsidR="00991064" w:rsidRPr="00E86558" w:rsidRDefault="00991064" w:rsidP="00991064">
            <w:pPr>
              <w:widowControl w:val="0"/>
              <w:spacing w:after="160" w:line="259" w:lineRule="auto"/>
              <w:rPr>
                <w:rFonts w:eastAsiaTheme="minorHAnsi" w:cstheme="minorBidi"/>
                <w:i/>
                <w:color w:val="0070C0"/>
                <w:szCs w:val="22"/>
                <w:lang w:val="en-GB"/>
              </w:rPr>
            </w:pPr>
            <w:r w:rsidRPr="00E86558">
              <w:rPr>
                <w:rFonts w:eastAsiaTheme="minorHAnsi" w:cstheme="minorBidi"/>
                <w:i/>
                <w:color w:val="0070C0"/>
                <w:szCs w:val="22"/>
                <w:lang w:val="en-GB"/>
              </w:rPr>
              <w:t>Software Review Meeting Minutes (</w:t>
            </w:r>
            <w:r w:rsidR="00A41F1C" w:rsidRPr="00A41F1C">
              <w:rPr>
                <w:rFonts w:eastAsiaTheme="minorHAnsi" w:cstheme="minorBidi"/>
                <w:i/>
                <w:color w:val="0070C0"/>
                <w:szCs w:val="22"/>
                <w:lang w:val="en-GB"/>
              </w:rPr>
              <w:t>SSI-QF-10C</w:t>
            </w:r>
            <w:r w:rsidRPr="00E86558">
              <w:rPr>
                <w:rFonts w:eastAsiaTheme="minorHAnsi" w:cstheme="minorBidi"/>
                <w:i/>
                <w:color w:val="0070C0"/>
                <w:szCs w:val="22"/>
                <w:lang w:val="en-GB"/>
              </w:rPr>
              <w:t>)</w:t>
            </w:r>
          </w:p>
        </w:tc>
      </w:tr>
      <w:tr w:rsidR="00991064" w:rsidRPr="00991064" w14:paraId="2A27F0D6" w14:textId="77777777" w:rsidTr="003E1A21">
        <w:trPr>
          <w:jc w:val="center"/>
        </w:trPr>
        <w:tc>
          <w:tcPr>
            <w:tcW w:w="2192" w:type="dxa"/>
            <w:vMerge/>
          </w:tcPr>
          <w:p w14:paraId="0417A803" w14:textId="77777777" w:rsidR="00991064" w:rsidRPr="00E86558" w:rsidRDefault="00991064" w:rsidP="00991064">
            <w:pPr>
              <w:widowControl w:val="0"/>
              <w:spacing w:after="160" w:line="259" w:lineRule="auto"/>
              <w:rPr>
                <w:rFonts w:eastAsiaTheme="minorHAnsi" w:cstheme="minorBidi"/>
                <w:i/>
                <w:color w:val="0070C0"/>
                <w:szCs w:val="22"/>
                <w:lang w:val="en-GB"/>
              </w:rPr>
            </w:pPr>
          </w:p>
        </w:tc>
        <w:tc>
          <w:tcPr>
            <w:tcW w:w="2920" w:type="dxa"/>
          </w:tcPr>
          <w:p w14:paraId="1A952594" w14:textId="77777777" w:rsidR="00991064" w:rsidRPr="00E86558" w:rsidRDefault="00991064" w:rsidP="00991064">
            <w:pPr>
              <w:widowControl w:val="0"/>
              <w:spacing w:after="160" w:line="259" w:lineRule="auto"/>
              <w:rPr>
                <w:rFonts w:eastAsiaTheme="minorHAnsi" w:cstheme="minorBidi"/>
                <w:i/>
                <w:color w:val="0070C0"/>
                <w:szCs w:val="22"/>
                <w:lang w:val="en-GB"/>
              </w:rPr>
            </w:pPr>
            <w:r w:rsidRPr="00E86558">
              <w:rPr>
                <w:rFonts w:eastAsiaTheme="minorHAnsi" w:cstheme="minorBidi"/>
                <w:i/>
                <w:color w:val="0070C0"/>
                <w:szCs w:val="22"/>
                <w:lang w:val="en-GB"/>
              </w:rPr>
              <w:t>Software Unit testing</w:t>
            </w:r>
          </w:p>
          <w:p w14:paraId="66CF51DD" w14:textId="77777777" w:rsidR="00991064" w:rsidRPr="00E86558" w:rsidRDefault="00991064" w:rsidP="00991064">
            <w:pPr>
              <w:widowControl w:val="0"/>
              <w:spacing w:after="160" w:line="259" w:lineRule="auto"/>
              <w:rPr>
                <w:rFonts w:eastAsiaTheme="minorHAnsi" w:cstheme="minorBidi"/>
                <w:i/>
                <w:color w:val="0070C0"/>
                <w:szCs w:val="22"/>
                <w:lang w:val="en-GB"/>
              </w:rPr>
            </w:pPr>
            <w:r w:rsidRPr="00E86558">
              <w:rPr>
                <w:rFonts w:eastAsiaTheme="minorHAnsi" w:cstheme="minorBidi"/>
                <w:i/>
                <w:color w:val="0070C0"/>
                <w:szCs w:val="22"/>
                <w:lang w:val="en-GB"/>
              </w:rPr>
              <w:t>Software Integration testing</w:t>
            </w:r>
          </w:p>
          <w:p w14:paraId="3A8486D8" w14:textId="77777777" w:rsidR="00991064" w:rsidRPr="00E86558" w:rsidRDefault="00991064" w:rsidP="00991064">
            <w:pPr>
              <w:widowControl w:val="0"/>
              <w:spacing w:after="160" w:line="259" w:lineRule="auto"/>
              <w:rPr>
                <w:rFonts w:eastAsiaTheme="minorHAnsi" w:cstheme="minorBidi"/>
                <w:i/>
                <w:color w:val="0070C0"/>
                <w:szCs w:val="22"/>
                <w:lang w:val="en-GB"/>
              </w:rPr>
            </w:pPr>
            <w:r w:rsidRPr="00E86558">
              <w:rPr>
                <w:rFonts w:eastAsiaTheme="minorHAnsi" w:cstheme="minorBidi"/>
                <w:i/>
                <w:color w:val="0070C0"/>
                <w:szCs w:val="22"/>
                <w:lang w:val="en-GB"/>
              </w:rPr>
              <w:lastRenderedPageBreak/>
              <w:t>Software System testing</w:t>
            </w:r>
          </w:p>
          <w:p w14:paraId="0935D41B" w14:textId="77777777" w:rsidR="00991064" w:rsidRPr="00E86558" w:rsidRDefault="00991064" w:rsidP="00991064">
            <w:pPr>
              <w:widowControl w:val="0"/>
              <w:spacing w:after="160" w:line="259" w:lineRule="auto"/>
              <w:rPr>
                <w:rFonts w:eastAsiaTheme="minorHAnsi" w:cstheme="minorBidi"/>
                <w:i/>
                <w:color w:val="0070C0"/>
                <w:szCs w:val="22"/>
                <w:lang w:val="en-GB"/>
              </w:rPr>
            </w:pPr>
            <w:r w:rsidRPr="00E86558">
              <w:rPr>
                <w:rFonts w:eastAsiaTheme="minorHAnsi" w:cstheme="minorBidi"/>
                <w:i/>
                <w:color w:val="0070C0"/>
                <w:szCs w:val="22"/>
                <w:lang w:val="en-GB"/>
              </w:rPr>
              <w:t>Software Change Requests</w:t>
            </w:r>
          </w:p>
          <w:p w14:paraId="7116B5CB" w14:textId="77777777" w:rsidR="00991064" w:rsidRPr="00E86558" w:rsidRDefault="00991064" w:rsidP="00991064">
            <w:pPr>
              <w:widowControl w:val="0"/>
              <w:spacing w:after="160" w:line="259" w:lineRule="auto"/>
              <w:rPr>
                <w:rFonts w:eastAsiaTheme="minorHAnsi" w:cstheme="minorBidi"/>
                <w:i/>
                <w:color w:val="0070C0"/>
                <w:szCs w:val="22"/>
                <w:lang w:val="en-GB"/>
              </w:rPr>
            </w:pPr>
            <w:r w:rsidRPr="00E86558">
              <w:rPr>
                <w:rFonts w:eastAsiaTheme="minorHAnsi" w:cstheme="minorBidi"/>
                <w:i/>
                <w:color w:val="0070C0"/>
                <w:szCs w:val="22"/>
                <w:lang w:val="en-GB"/>
              </w:rPr>
              <w:t>Software Problem Resolution</w:t>
            </w:r>
          </w:p>
        </w:tc>
        <w:tc>
          <w:tcPr>
            <w:tcW w:w="2210" w:type="dxa"/>
          </w:tcPr>
          <w:p w14:paraId="0F493079" w14:textId="77777777" w:rsidR="00991064" w:rsidRPr="00E86558" w:rsidRDefault="00991064" w:rsidP="00991064">
            <w:pPr>
              <w:widowControl w:val="0"/>
              <w:spacing w:after="160" w:line="259" w:lineRule="auto"/>
              <w:rPr>
                <w:rFonts w:eastAsiaTheme="minorHAnsi" w:cstheme="minorBidi"/>
                <w:i/>
                <w:color w:val="0070C0"/>
                <w:szCs w:val="22"/>
                <w:lang w:val="en-GB"/>
              </w:rPr>
            </w:pPr>
            <w:r w:rsidRPr="00E86558">
              <w:rPr>
                <w:rFonts w:eastAsiaTheme="minorHAnsi" w:cstheme="minorBidi"/>
                <w:i/>
                <w:color w:val="0070C0"/>
                <w:szCs w:val="22"/>
                <w:lang w:val="en-GB"/>
              </w:rPr>
              <w:lastRenderedPageBreak/>
              <w:t>Software Approval</w:t>
            </w:r>
          </w:p>
        </w:tc>
        <w:tc>
          <w:tcPr>
            <w:tcW w:w="2748" w:type="dxa"/>
          </w:tcPr>
          <w:p w14:paraId="05D55206" w14:textId="56052E21" w:rsidR="00991064" w:rsidRPr="00E86558" w:rsidRDefault="00991064" w:rsidP="00991064">
            <w:pPr>
              <w:widowControl w:val="0"/>
              <w:spacing w:after="160" w:line="259" w:lineRule="auto"/>
              <w:rPr>
                <w:rFonts w:eastAsiaTheme="minorHAnsi" w:cstheme="minorBidi"/>
                <w:i/>
                <w:color w:val="0070C0"/>
                <w:szCs w:val="22"/>
                <w:lang w:val="en-GB"/>
              </w:rPr>
            </w:pPr>
            <w:r w:rsidRPr="00E86558">
              <w:rPr>
                <w:rFonts w:eastAsiaTheme="minorHAnsi" w:cstheme="minorBidi"/>
                <w:i/>
                <w:color w:val="0070C0"/>
                <w:szCs w:val="22"/>
                <w:lang w:val="en-GB"/>
              </w:rPr>
              <w:t>Software Test Reports (</w:t>
            </w:r>
            <w:r w:rsidR="0082699C" w:rsidRPr="00E86558">
              <w:rPr>
                <w:rFonts w:eastAsiaTheme="minorHAnsi" w:cstheme="minorBidi"/>
                <w:i/>
                <w:color w:val="0070C0"/>
                <w:szCs w:val="22"/>
                <w:lang w:val="en-GB"/>
              </w:rPr>
              <w:t>SSI-QF-</w:t>
            </w:r>
            <w:r w:rsidR="00A41F1C">
              <w:rPr>
                <w:rFonts w:eastAsiaTheme="minorHAnsi" w:cstheme="minorBidi"/>
                <w:i/>
                <w:color w:val="0070C0"/>
                <w:szCs w:val="22"/>
                <w:lang w:val="en-GB"/>
              </w:rPr>
              <w:t>20F</w:t>
            </w:r>
            <w:r w:rsidRPr="00E86558">
              <w:rPr>
                <w:rFonts w:eastAsiaTheme="minorHAnsi" w:cstheme="minorBidi"/>
                <w:i/>
                <w:color w:val="0070C0"/>
                <w:szCs w:val="22"/>
                <w:lang w:val="en-GB"/>
              </w:rPr>
              <w:t>)</w:t>
            </w:r>
          </w:p>
          <w:p w14:paraId="63B86F44" w14:textId="3EA19813" w:rsidR="00991064" w:rsidRPr="00E86558" w:rsidRDefault="00991064" w:rsidP="00991064">
            <w:pPr>
              <w:widowControl w:val="0"/>
              <w:spacing w:after="160" w:line="259" w:lineRule="auto"/>
              <w:rPr>
                <w:rFonts w:eastAsiaTheme="minorHAnsi" w:cstheme="minorBidi"/>
                <w:i/>
                <w:color w:val="0070C0"/>
                <w:szCs w:val="22"/>
                <w:lang w:val="fr-FR"/>
              </w:rPr>
            </w:pPr>
            <w:proofErr w:type="spellStart"/>
            <w:r w:rsidRPr="00E86558">
              <w:rPr>
                <w:rFonts w:eastAsiaTheme="minorHAnsi" w:cstheme="minorBidi"/>
                <w:i/>
                <w:color w:val="0070C0"/>
                <w:szCs w:val="22"/>
                <w:lang w:val="fr-FR"/>
              </w:rPr>
              <w:t>Nonconformance</w:t>
            </w:r>
            <w:proofErr w:type="spellEnd"/>
            <w:r w:rsidRPr="00E86558">
              <w:rPr>
                <w:rFonts w:eastAsiaTheme="minorHAnsi" w:cstheme="minorBidi"/>
                <w:i/>
                <w:color w:val="0070C0"/>
                <w:szCs w:val="22"/>
                <w:lang w:val="fr-FR"/>
              </w:rPr>
              <w:t xml:space="preserve"> Reports (</w:t>
            </w:r>
            <w:r w:rsidR="0082699C" w:rsidRPr="00E86558">
              <w:rPr>
                <w:rFonts w:eastAsiaTheme="minorHAnsi" w:cstheme="minorBidi"/>
                <w:i/>
                <w:color w:val="0070C0"/>
                <w:szCs w:val="22"/>
                <w:lang w:val="fr-FR"/>
              </w:rPr>
              <w:t>SSI-QF-XX</w:t>
            </w:r>
            <w:r w:rsidRPr="00E86558">
              <w:rPr>
                <w:rFonts w:eastAsiaTheme="minorHAnsi" w:cstheme="minorBidi"/>
                <w:i/>
                <w:color w:val="0070C0"/>
                <w:szCs w:val="22"/>
                <w:lang w:val="fr-FR"/>
              </w:rPr>
              <w:t xml:space="preserve">) (if </w:t>
            </w:r>
            <w:r w:rsidRPr="00E86558">
              <w:rPr>
                <w:rFonts w:eastAsiaTheme="minorHAnsi" w:cstheme="minorBidi"/>
                <w:i/>
                <w:color w:val="0070C0"/>
                <w:szCs w:val="22"/>
                <w:lang w:val="fr-FR"/>
              </w:rPr>
              <w:lastRenderedPageBreak/>
              <w:t>applicable)</w:t>
            </w:r>
          </w:p>
          <w:p w14:paraId="359181A9" w14:textId="658D8DDD" w:rsidR="00991064" w:rsidRPr="00E86558" w:rsidRDefault="00991064" w:rsidP="00991064">
            <w:pPr>
              <w:widowControl w:val="0"/>
              <w:spacing w:after="160" w:line="259" w:lineRule="auto"/>
              <w:rPr>
                <w:rFonts w:eastAsiaTheme="minorHAnsi" w:cstheme="minorBidi"/>
                <w:i/>
                <w:color w:val="0070C0"/>
                <w:szCs w:val="22"/>
                <w:lang w:val="en-GB"/>
              </w:rPr>
            </w:pPr>
            <w:r w:rsidRPr="00E86558">
              <w:rPr>
                <w:rFonts w:eastAsiaTheme="minorHAnsi" w:cstheme="minorBidi"/>
                <w:i/>
                <w:color w:val="0070C0"/>
                <w:szCs w:val="22"/>
                <w:lang w:val="en-GB"/>
              </w:rPr>
              <w:t>Change Requests (</w:t>
            </w:r>
            <w:r w:rsidR="0082699C" w:rsidRPr="00E86558">
              <w:rPr>
                <w:rFonts w:eastAsiaTheme="minorHAnsi" w:cstheme="minorBidi"/>
                <w:i/>
                <w:color w:val="0070C0"/>
                <w:szCs w:val="22"/>
                <w:lang w:val="en-GB"/>
              </w:rPr>
              <w:t>SSI-QF-</w:t>
            </w:r>
            <w:r w:rsidR="00D01D64">
              <w:rPr>
                <w:rFonts w:eastAsiaTheme="minorHAnsi" w:cstheme="minorBidi"/>
                <w:i/>
                <w:color w:val="0070C0"/>
                <w:szCs w:val="22"/>
                <w:lang w:val="en-GB"/>
              </w:rPr>
              <w:t>10G</w:t>
            </w:r>
            <w:r w:rsidRPr="00E86558">
              <w:rPr>
                <w:rFonts w:eastAsiaTheme="minorHAnsi" w:cstheme="minorBidi"/>
                <w:i/>
                <w:color w:val="0070C0"/>
                <w:szCs w:val="22"/>
                <w:lang w:val="en-GB"/>
              </w:rPr>
              <w:t>) (if applicable)</w:t>
            </w:r>
          </w:p>
        </w:tc>
      </w:tr>
      <w:tr w:rsidR="00991064" w:rsidRPr="00991064" w14:paraId="49B386C5" w14:textId="77777777" w:rsidTr="003E1A21">
        <w:trPr>
          <w:jc w:val="center"/>
        </w:trPr>
        <w:tc>
          <w:tcPr>
            <w:tcW w:w="2192" w:type="dxa"/>
          </w:tcPr>
          <w:p w14:paraId="594EFD4F" w14:textId="77777777" w:rsidR="00991064" w:rsidRPr="00E86558" w:rsidRDefault="00991064" w:rsidP="00991064">
            <w:pPr>
              <w:widowControl w:val="0"/>
              <w:spacing w:after="160" w:line="259" w:lineRule="auto"/>
              <w:rPr>
                <w:rFonts w:eastAsiaTheme="minorHAnsi" w:cstheme="minorBidi"/>
                <w:i/>
                <w:color w:val="0070C0"/>
                <w:szCs w:val="22"/>
                <w:lang w:val="en-GB"/>
              </w:rPr>
            </w:pPr>
            <w:r w:rsidRPr="00E86558">
              <w:rPr>
                <w:rFonts w:eastAsiaTheme="minorHAnsi" w:cstheme="minorBidi"/>
                <w:i/>
                <w:color w:val="0070C0"/>
                <w:szCs w:val="22"/>
                <w:lang w:val="en-GB"/>
              </w:rPr>
              <w:lastRenderedPageBreak/>
              <w:t>Release</w:t>
            </w:r>
          </w:p>
        </w:tc>
        <w:tc>
          <w:tcPr>
            <w:tcW w:w="2920" w:type="dxa"/>
          </w:tcPr>
          <w:p w14:paraId="4658A90C" w14:textId="77777777" w:rsidR="00991064" w:rsidRPr="00E86558" w:rsidRDefault="00991064" w:rsidP="00991064">
            <w:pPr>
              <w:widowControl w:val="0"/>
              <w:spacing w:after="160" w:line="259" w:lineRule="auto"/>
              <w:rPr>
                <w:rFonts w:eastAsiaTheme="minorHAnsi" w:cstheme="minorBidi"/>
                <w:i/>
                <w:color w:val="0070C0"/>
                <w:szCs w:val="22"/>
                <w:lang w:val="en-GB"/>
              </w:rPr>
            </w:pPr>
            <w:r w:rsidRPr="00E86558">
              <w:rPr>
                <w:rFonts w:eastAsiaTheme="minorHAnsi" w:cstheme="minorBidi"/>
                <w:i/>
                <w:color w:val="0070C0"/>
                <w:szCs w:val="22"/>
                <w:lang w:val="en-GB"/>
              </w:rPr>
              <w:t>Software Review</w:t>
            </w:r>
          </w:p>
        </w:tc>
        <w:tc>
          <w:tcPr>
            <w:tcW w:w="2210" w:type="dxa"/>
          </w:tcPr>
          <w:p w14:paraId="525A1A09" w14:textId="77777777" w:rsidR="00991064" w:rsidRPr="00E86558" w:rsidRDefault="00991064" w:rsidP="00991064">
            <w:pPr>
              <w:widowControl w:val="0"/>
              <w:spacing w:after="160" w:line="259" w:lineRule="auto"/>
              <w:rPr>
                <w:rFonts w:eastAsiaTheme="minorHAnsi" w:cstheme="minorBidi"/>
                <w:i/>
                <w:color w:val="0070C0"/>
                <w:szCs w:val="22"/>
                <w:lang w:val="en-GB"/>
              </w:rPr>
            </w:pPr>
            <w:r w:rsidRPr="00E86558">
              <w:rPr>
                <w:rFonts w:eastAsiaTheme="minorHAnsi" w:cstheme="minorBidi"/>
                <w:i/>
                <w:color w:val="0070C0"/>
                <w:szCs w:val="22"/>
                <w:lang w:val="en-GB"/>
              </w:rPr>
              <w:t>Software Release</w:t>
            </w:r>
          </w:p>
        </w:tc>
        <w:tc>
          <w:tcPr>
            <w:tcW w:w="2748" w:type="dxa"/>
          </w:tcPr>
          <w:p w14:paraId="65A59B97" w14:textId="48F3B430" w:rsidR="00991064" w:rsidRPr="00E86558" w:rsidRDefault="00991064" w:rsidP="00991064">
            <w:pPr>
              <w:widowControl w:val="0"/>
              <w:spacing w:after="160" w:line="259" w:lineRule="auto"/>
              <w:rPr>
                <w:rFonts w:eastAsiaTheme="minorHAnsi" w:cstheme="minorBidi"/>
                <w:i/>
                <w:color w:val="0070C0"/>
                <w:szCs w:val="22"/>
                <w:lang w:val="en-GB"/>
              </w:rPr>
            </w:pPr>
            <w:r w:rsidRPr="00E86558">
              <w:rPr>
                <w:rFonts w:eastAsiaTheme="minorHAnsi" w:cstheme="minorBidi"/>
                <w:i/>
                <w:color w:val="0070C0"/>
                <w:szCs w:val="22"/>
                <w:lang w:val="en-GB"/>
              </w:rPr>
              <w:t>Software Requirements Specification and Traceability Matrix (</w:t>
            </w:r>
            <w:r w:rsidR="0082699C" w:rsidRPr="00E86558">
              <w:rPr>
                <w:rFonts w:eastAsiaTheme="minorHAnsi" w:cstheme="minorBidi"/>
                <w:i/>
                <w:color w:val="0070C0"/>
                <w:szCs w:val="22"/>
                <w:lang w:val="en-GB"/>
              </w:rPr>
              <w:t>SSI-QF-</w:t>
            </w:r>
            <w:r w:rsidR="000B1387">
              <w:rPr>
                <w:rFonts w:eastAsiaTheme="minorHAnsi" w:cstheme="minorBidi"/>
                <w:i/>
                <w:color w:val="0070C0"/>
                <w:szCs w:val="22"/>
                <w:lang w:val="en-GB"/>
              </w:rPr>
              <w:t>20C</w:t>
            </w:r>
            <w:r w:rsidRPr="00E86558">
              <w:rPr>
                <w:rFonts w:eastAsiaTheme="minorHAnsi" w:cstheme="minorBidi"/>
                <w:i/>
                <w:color w:val="0070C0"/>
                <w:szCs w:val="22"/>
                <w:lang w:val="en-GB"/>
              </w:rPr>
              <w:t>)</w:t>
            </w:r>
          </w:p>
          <w:p w14:paraId="1D4EE545" w14:textId="4E3F1EA3" w:rsidR="00991064" w:rsidRPr="00E86558" w:rsidRDefault="00991064" w:rsidP="00991064">
            <w:pPr>
              <w:widowControl w:val="0"/>
              <w:spacing w:after="160" w:line="259" w:lineRule="auto"/>
              <w:rPr>
                <w:rFonts w:eastAsiaTheme="minorHAnsi" w:cstheme="minorBidi"/>
                <w:i/>
                <w:color w:val="0070C0"/>
                <w:szCs w:val="22"/>
                <w:lang w:val="en-GB"/>
              </w:rPr>
            </w:pPr>
            <w:r w:rsidRPr="00E86558">
              <w:rPr>
                <w:rFonts w:eastAsiaTheme="minorHAnsi" w:cstheme="minorBidi"/>
                <w:i/>
                <w:color w:val="0070C0"/>
                <w:szCs w:val="22"/>
                <w:lang w:val="en-GB"/>
              </w:rPr>
              <w:t>Software Maintenance Plan (</w:t>
            </w:r>
            <w:r w:rsidR="0082699C" w:rsidRPr="00E86558">
              <w:rPr>
                <w:rFonts w:eastAsiaTheme="minorHAnsi" w:cstheme="minorBidi"/>
                <w:i/>
                <w:color w:val="0070C0"/>
                <w:szCs w:val="22"/>
                <w:lang w:val="en-GB"/>
              </w:rPr>
              <w:t>SSI-QF-</w:t>
            </w:r>
            <w:r w:rsidR="00A41F1C">
              <w:rPr>
                <w:rFonts w:eastAsiaTheme="minorHAnsi" w:cstheme="minorBidi"/>
                <w:i/>
                <w:color w:val="0070C0"/>
                <w:szCs w:val="22"/>
                <w:lang w:val="en-GB"/>
              </w:rPr>
              <w:t>20G</w:t>
            </w:r>
            <w:r w:rsidRPr="00E86558">
              <w:rPr>
                <w:rFonts w:eastAsiaTheme="minorHAnsi" w:cstheme="minorBidi"/>
                <w:i/>
                <w:color w:val="0070C0"/>
                <w:szCs w:val="22"/>
                <w:lang w:val="en-GB"/>
              </w:rPr>
              <w:t>)</w:t>
            </w:r>
          </w:p>
          <w:p w14:paraId="76BE53BE" w14:textId="5C48BF16" w:rsidR="00991064" w:rsidRDefault="00991064" w:rsidP="00991064">
            <w:pPr>
              <w:widowControl w:val="0"/>
              <w:spacing w:after="160" w:line="259" w:lineRule="auto"/>
              <w:rPr>
                <w:rFonts w:eastAsiaTheme="minorHAnsi" w:cstheme="minorBidi"/>
                <w:i/>
                <w:color w:val="0070C0"/>
                <w:szCs w:val="22"/>
                <w:lang w:val="en-GB"/>
              </w:rPr>
            </w:pPr>
            <w:r w:rsidRPr="00E86558">
              <w:rPr>
                <w:rFonts w:eastAsiaTheme="minorHAnsi" w:cstheme="minorBidi"/>
                <w:i/>
                <w:color w:val="0070C0"/>
                <w:szCs w:val="22"/>
                <w:lang w:val="en-GB"/>
              </w:rPr>
              <w:t>Software Release Review Meeting Minutes (</w:t>
            </w:r>
            <w:r w:rsidR="00A41F1C" w:rsidRPr="00A41F1C">
              <w:rPr>
                <w:rFonts w:eastAsiaTheme="minorHAnsi" w:cstheme="minorBidi"/>
                <w:i/>
                <w:color w:val="0070C0"/>
                <w:szCs w:val="22"/>
                <w:lang w:val="en-GB"/>
              </w:rPr>
              <w:t>SSI-QF-10C</w:t>
            </w:r>
            <w:r w:rsidRPr="00E86558">
              <w:rPr>
                <w:rFonts w:eastAsiaTheme="minorHAnsi" w:cstheme="minorBidi"/>
                <w:i/>
                <w:color w:val="0070C0"/>
                <w:szCs w:val="22"/>
                <w:lang w:val="en-GB"/>
              </w:rPr>
              <w:t>)</w:t>
            </w:r>
          </w:p>
          <w:p w14:paraId="6818C12A" w14:textId="36D293A1" w:rsidR="000B1387" w:rsidRPr="00E86558" w:rsidRDefault="000B1387" w:rsidP="00991064">
            <w:pPr>
              <w:widowControl w:val="0"/>
              <w:spacing w:after="160" w:line="259" w:lineRule="auto"/>
              <w:rPr>
                <w:rFonts w:eastAsiaTheme="minorHAnsi" w:cstheme="minorBidi"/>
                <w:i/>
                <w:color w:val="0070C0"/>
                <w:szCs w:val="22"/>
                <w:lang w:val="en-GB"/>
              </w:rPr>
            </w:pPr>
            <w:r>
              <w:rPr>
                <w:rFonts w:eastAsiaTheme="minorHAnsi" w:cstheme="minorBidi"/>
                <w:i/>
                <w:color w:val="0070C0"/>
                <w:szCs w:val="22"/>
                <w:lang w:val="en-GB"/>
              </w:rPr>
              <w:t>Software Summary Report (SSI-QF-</w:t>
            </w:r>
            <w:r w:rsidR="00A41F1C">
              <w:rPr>
                <w:rFonts w:eastAsiaTheme="minorHAnsi" w:cstheme="minorBidi"/>
                <w:i/>
                <w:color w:val="0070C0"/>
                <w:szCs w:val="22"/>
                <w:lang w:val="en-GB"/>
              </w:rPr>
              <w:t>20I</w:t>
            </w:r>
            <w:r>
              <w:rPr>
                <w:rFonts w:eastAsiaTheme="minorHAnsi" w:cstheme="minorBidi"/>
                <w:i/>
                <w:color w:val="0070C0"/>
                <w:szCs w:val="22"/>
                <w:lang w:val="en-GB"/>
              </w:rPr>
              <w:t>)</w:t>
            </w:r>
          </w:p>
          <w:p w14:paraId="7E9F8B64" w14:textId="51C29841" w:rsidR="00991064" w:rsidRPr="00E86558" w:rsidRDefault="00991064" w:rsidP="00991064">
            <w:pPr>
              <w:widowControl w:val="0"/>
              <w:spacing w:after="160" w:line="259" w:lineRule="auto"/>
              <w:rPr>
                <w:rFonts w:eastAsiaTheme="minorHAnsi" w:cstheme="minorBidi"/>
                <w:i/>
                <w:color w:val="0070C0"/>
                <w:szCs w:val="22"/>
                <w:lang w:val="en-GB"/>
              </w:rPr>
            </w:pPr>
            <w:r w:rsidRPr="00E86558">
              <w:rPr>
                <w:rFonts w:eastAsiaTheme="minorHAnsi" w:cstheme="minorBidi"/>
                <w:i/>
                <w:color w:val="0070C0"/>
                <w:szCs w:val="22"/>
                <w:lang w:val="en-GB"/>
              </w:rPr>
              <w:t xml:space="preserve">Software </w:t>
            </w:r>
            <w:r w:rsidR="0082699C" w:rsidRPr="00E86558">
              <w:rPr>
                <w:rFonts w:eastAsiaTheme="minorHAnsi" w:cstheme="minorBidi"/>
                <w:i/>
                <w:color w:val="0070C0"/>
                <w:szCs w:val="22"/>
                <w:lang w:val="en-GB"/>
              </w:rPr>
              <w:t>Revision History</w:t>
            </w:r>
            <w:r w:rsidRPr="00E86558">
              <w:rPr>
                <w:rFonts w:eastAsiaTheme="minorHAnsi" w:cstheme="minorBidi"/>
                <w:i/>
                <w:color w:val="0070C0"/>
                <w:szCs w:val="22"/>
                <w:lang w:val="en-GB"/>
              </w:rPr>
              <w:t xml:space="preserve"> (</w:t>
            </w:r>
            <w:r w:rsidR="0082699C" w:rsidRPr="00E86558">
              <w:rPr>
                <w:rFonts w:eastAsiaTheme="minorHAnsi" w:cstheme="minorBidi"/>
                <w:i/>
                <w:color w:val="0070C0"/>
                <w:szCs w:val="22"/>
                <w:lang w:val="en-GB"/>
              </w:rPr>
              <w:t>SSI-QF-</w:t>
            </w:r>
            <w:r w:rsidR="00A41F1C">
              <w:rPr>
                <w:rFonts w:eastAsiaTheme="minorHAnsi" w:cstheme="minorBidi"/>
                <w:i/>
                <w:color w:val="0070C0"/>
                <w:szCs w:val="22"/>
                <w:lang w:val="en-GB"/>
              </w:rPr>
              <w:t>20J</w:t>
            </w:r>
            <w:r w:rsidRPr="00E86558">
              <w:rPr>
                <w:rFonts w:eastAsiaTheme="minorHAnsi" w:cstheme="minorBidi"/>
                <w:i/>
                <w:color w:val="0070C0"/>
                <w:szCs w:val="22"/>
                <w:lang w:val="en-GB"/>
              </w:rPr>
              <w:t>)</w:t>
            </w:r>
          </w:p>
        </w:tc>
      </w:tr>
      <w:tr w:rsidR="00991064" w:rsidRPr="00991064" w14:paraId="58393D3F" w14:textId="77777777" w:rsidTr="003E1A21">
        <w:trPr>
          <w:jc w:val="center"/>
        </w:trPr>
        <w:tc>
          <w:tcPr>
            <w:tcW w:w="2192" w:type="dxa"/>
          </w:tcPr>
          <w:p w14:paraId="07460EC2" w14:textId="77777777" w:rsidR="00991064" w:rsidRPr="00E86558" w:rsidRDefault="00991064" w:rsidP="00991064">
            <w:pPr>
              <w:widowControl w:val="0"/>
              <w:spacing w:after="160" w:line="259" w:lineRule="auto"/>
              <w:rPr>
                <w:rFonts w:eastAsiaTheme="minorHAnsi" w:cstheme="minorBidi"/>
                <w:i/>
                <w:color w:val="0070C0"/>
                <w:szCs w:val="22"/>
                <w:lang w:val="en-GB"/>
              </w:rPr>
            </w:pPr>
            <w:r w:rsidRPr="00E86558">
              <w:rPr>
                <w:rFonts w:eastAsiaTheme="minorHAnsi" w:cstheme="minorBidi"/>
                <w:i/>
                <w:color w:val="0070C0"/>
                <w:szCs w:val="22"/>
                <w:lang w:val="en-GB"/>
              </w:rPr>
              <w:t>Repeat above rows for additional spirals as needed</w:t>
            </w:r>
          </w:p>
        </w:tc>
        <w:tc>
          <w:tcPr>
            <w:tcW w:w="2920" w:type="dxa"/>
          </w:tcPr>
          <w:p w14:paraId="25B0DE21" w14:textId="77777777" w:rsidR="00991064" w:rsidRPr="00E86558" w:rsidRDefault="00991064" w:rsidP="00991064">
            <w:pPr>
              <w:widowControl w:val="0"/>
              <w:spacing w:after="160" w:line="259" w:lineRule="auto"/>
              <w:rPr>
                <w:rFonts w:eastAsiaTheme="minorHAnsi" w:cstheme="minorBidi"/>
                <w:i/>
                <w:color w:val="0070C0"/>
                <w:szCs w:val="22"/>
                <w:lang w:val="en-GB"/>
              </w:rPr>
            </w:pPr>
          </w:p>
        </w:tc>
        <w:tc>
          <w:tcPr>
            <w:tcW w:w="2210" w:type="dxa"/>
          </w:tcPr>
          <w:p w14:paraId="0D464D91" w14:textId="77777777" w:rsidR="00991064" w:rsidRPr="00E86558" w:rsidRDefault="00991064" w:rsidP="00991064">
            <w:pPr>
              <w:widowControl w:val="0"/>
              <w:spacing w:after="160" w:line="259" w:lineRule="auto"/>
              <w:rPr>
                <w:rFonts w:eastAsiaTheme="minorHAnsi" w:cstheme="minorBidi"/>
                <w:i/>
                <w:color w:val="0070C0"/>
                <w:szCs w:val="22"/>
                <w:lang w:val="en-GB"/>
              </w:rPr>
            </w:pPr>
          </w:p>
        </w:tc>
        <w:tc>
          <w:tcPr>
            <w:tcW w:w="2748" w:type="dxa"/>
          </w:tcPr>
          <w:p w14:paraId="5D1A6248" w14:textId="77777777" w:rsidR="00991064" w:rsidRPr="00E86558" w:rsidRDefault="00991064" w:rsidP="00991064">
            <w:pPr>
              <w:widowControl w:val="0"/>
              <w:spacing w:after="160" w:line="259" w:lineRule="auto"/>
              <w:rPr>
                <w:rFonts w:eastAsiaTheme="minorHAnsi" w:cstheme="minorBidi"/>
                <w:i/>
                <w:color w:val="0070C0"/>
                <w:szCs w:val="22"/>
                <w:lang w:val="en-GB"/>
              </w:rPr>
            </w:pPr>
          </w:p>
        </w:tc>
      </w:tr>
    </w:tbl>
    <w:p w14:paraId="553540EE" w14:textId="77777777" w:rsidR="00641AA9" w:rsidRPr="00991064" w:rsidRDefault="00641AA9" w:rsidP="00641AA9">
      <w:pPr>
        <w:rPr>
          <w:lang w:val="en"/>
        </w:rPr>
      </w:pPr>
    </w:p>
    <w:p w14:paraId="6A58318E" w14:textId="7BFF8FF9" w:rsidR="002850B3" w:rsidRDefault="00515EDE" w:rsidP="00611AC3">
      <w:pPr>
        <w:pStyle w:val="Heading1"/>
        <w:spacing w:after="120"/>
      </w:pPr>
      <w:bookmarkStart w:id="31" w:name="_Toc117966692"/>
      <w:r>
        <w:t>Configuration Management</w:t>
      </w:r>
      <w:bookmarkEnd w:id="31"/>
    </w:p>
    <w:p w14:paraId="09301828" w14:textId="6C9E88CB" w:rsidR="00611AC3" w:rsidRPr="00611AC3" w:rsidRDefault="00A55AEA" w:rsidP="00A55AEA">
      <w:pPr>
        <w:jc w:val="both"/>
      </w:pPr>
      <w:r w:rsidRPr="00A55AEA">
        <w:t>Configuration items shall be placed under documented configuration management control before they are verified. The change control and problem resolution process for managing these items is described in</w:t>
      </w:r>
      <w:r>
        <w:t xml:space="preserve"> </w:t>
      </w:r>
      <w:r w:rsidRPr="00344438">
        <w:t>SSI-SOP-</w:t>
      </w:r>
      <w:r w:rsidR="00344438">
        <w:t>20</w:t>
      </w:r>
      <w:r>
        <w:t>.</w:t>
      </w:r>
    </w:p>
    <w:p w14:paraId="2B429BDE" w14:textId="1E428BBC" w:rsidR="004252DC" w:rsidRPr="00A727D1" w:rsidRDefault="00A55AEA" w:rsidP="00D117EA">
      <w:pPr>
        <w:pStyle w:val="Heading2"/>
      </w:pPr>
      <w:bookmarkStart w:id="32" w:name="_Toc117966693"/>
      <w:r>
        <w:t>Software Items and Units</w:t>
      </w:r>
      <w:bookmarkEnd w:id="32"/>
    </w:p>
    <w:p w14:paraId="6108C50E" w14:textId="4F76F87E" w:rsidR="00B13296" w:rsidRPr="00B52110" w:rsidRDefault="00A55AEA" w:rsidP="00B13296">
      <w:pPr>
        <w:jc w:val="both"/>
      </w:pPr>
      <w:r w:rsidRPr="00B13296">
        <w:t>The software</w:t>
      </w:r>
      <w:r w:rsidR="00B13296" w:rsidRPr="00B13296">
        <w:t xml:space="preserve"> </w:t>
      </w:r>
      <w:r w:rsidR="00B13296">
        <w:t xml:space="preserve">development and maintenance process described in </w:t>
      </w:r>
      <w:r w:rsidR="00B13296" w:rsidRPr="00344438">
        <w:t>SSI-SOP-</w:t>
      </w:r>
      <w:r w:rsidR="00344438">
        <w:t>20</w:t>
      </w:r>
      <w:r w:rsidR="00B13296">
        <w:t xml:space="preserve"> shall be used to manage the configuration management process (including problem resolution), responsibilities and relationships for this software item.</w:t>
      </w:r>
    </w:p>
    <w:tbl>
      <w:tblPr>
        <w:tblStyle w:val="TableGrid"/>
        <w:tblW w:w="9067" w:type="dxa"/>
        <w:tblLook w:val="04A0" w:firstRow="1" w:lastRow="0" w:firstColumn="1" w:lastColumn="0" w:noHBand="0" w:noVBand="1"/>
      </w:tblPr>
      <w:tblGrid>
        <w:gridCol w:w="6232"/>
        <w:gridCol w:w="2835"/>
      </w:tblGrid>
      <w:tr w:rsidR="00AF658B" w:rsidRPr="00AF658B" w14:paraId="6A375090" w14:textId="77777777" w:rsidTr="00AF658B">
        <w:trPr>
          <w:tblHeader/>
        </w:trPr>
        <w:tc>
          <w:tcPr>
            <w:tcW w:w="6232" w:type="dxa"/>
            <w:shd w:val="clear" w:color="auto" w:fill="F2F2F2" w:themeFill="background1" w:themeFillShade="F2"/>
          </w:tcPr>
          <w:p w14:paraId="771E75BD" w14:textId="77777777" w:rsidR="00AF658B" w:rsidRPr="00AF658B" w:rsidRDefault="00AF658B" w:rsidP="00AF658B">
            <w:pPr>
              <w:widowControl w:val="0"/>
              <w:spacing w:after="160" w:line="259" w:lineRule="auto"/>
              <w:rPr>
                <w:b/>
                <w:bCs/>
                <w:lang w:val="en"/>
              </w:rPr>
            </w:pPr>
            <w:r w:rsidRPr="00AF658B">
              <w:rPr>
                <w:b/>
                <w:bCs/>
                <w:lang w:val="en"/>
              </w:rPr>
              <w:t>Title</w:t>
            </w:r>
          </w:p>
        </w:tc>
        <w:tc>
          <w:tcPr>
            <w:tcW w:w="2835" w:type="dxa"/>
            <w:shd w:val="clear" w:color="auto" w:fill="F2F2F2" w:themeFill="background1" w:themeFillShade="F2"/>
          </w:tcPr>
          <w:p w14:paraId="6697D79B" w14:textId="77777777" w:rsidR="00AF658B" w:rsidRPr="00AF658B" w:rsidRDefault="00AF658B" w:rsidP="00AF658B">
            <w:pPr>
              <w:widowControl w:val="0"/>
              <w:spacing w:after="160" w:line="259" w:lineRule="auto"/>
              <w:rPr>
                <w:b/>
                <w:bCs/>
                <w:lang w:val="en"/>
              </w:rPr>
            </w:pPr>
            <w:r w:rsidRPr="00AF658B">
              <w:rPr>
                <w:b/>
                <w:bCs/>
                <w:lang w:val="en"/>
              </w:rPr>
              <w:t>Configuration ID</w:t>
            </w:r>
          </w:p>
        </w:tc>
      </w:tr>
      <w:tr w:rsidR="00AF658B" w:rsidRPr="00AF658B" w14:paraId="695C91C6" w14:textId="77777777" w:rsidTr="00AF658B">
        <w:tc>
          <w:tcPr>
            <w:tcW w:w="6232" w:type="dxa"/>
          </w:tcPr>
          <w:p w14:paraId="671A9CCC" w14:textId="77777777" w:rsidR="00AF658B" w:rsidRPr="00AF658B" w:rsidRDefault="00AF658B" w:rsidP="00AF658B">
            <w:pPr>
              <w:widowControl w:val="0"/>
              <w:spacing w:after="160" w:line="259" w:lineRule="auto"/>
              <w:rPr>
                <w:color w:val="0000FF"/>
                <w:lang w:val="en"/>
              </w:rPr>
            </w:pPr>
          </w:p>
        </w:tc>
        <w:tc>
          <w:tcPr>
            <w:tcW w:w="2835" w:type="dxa"/>
          </w:tcPr>
          <w:p w14:paraId="02FE1AF3" w14:textId="77777777" w:rsidR="00AF658B" w:rsidRPr="00AF658B" w:rsidRDefault="00AF658B" w:rsidP="00AF658B">
            <w:pPr>
              <w:widowControl w:val="0"/>
              <w:spacing w:after="160" w:line="259" w:lineRule="auto"/>
              <w:rPr>
                <w:i/>
                <w:iCs/>
                <w:color w:val="0000FF"/>
                <w:lang w:val="en"/>
              </w:rPr>
            </w:pPr>
            <w:r w:rsidRPr="00344438">
              <w:rPr>
                <w:i/>
                <w:iCs/>
                <w:color w:val="0070C0"/>
                <w:lang w:val="en"/>
              </w:rPr>
              <w:t>Version number</w:t>
            </w:r>
          </w:p>
        </w:tc>
      </w:tr>
    </w:tbl>
    <w:p w14:paraId="6409B900" w14:textId="287C9396" w:rsidR="002A2A25" w:rsidRPr="00B13296" w:rsidRDefault="002A2A25" w:rsidP="001852AE">
      <w:pPr>
        <w:widowControl w:val="0"/>
        <w:rPr>
          <w:color w:val="0070C0"/>
        </w:rPr>
      </w:pPr>
    </w:p>
    <w:p w14:paraId="77986624" w14:textId="462161EA" w:rsidR="004252DC" w:rsidRPr="00A727D1" w:rsidRDefault="006D29A3" w:rsidP="00D117EA">
      <w:pPr>
        <w:pStyle w:val="Heading2"/>
      </w:pPr>
      <w:bookmarkStart w:id="33" w:name="_Toc117966694"/>
      <w:r>
        <w:t>SOUP</w:t>
      </w:r>
      <w:bookmarkEnd w:id="33"/>
    </w:p>
    <w:p w14:paraId="79897BDA" w14:textId="61B66763" w:rsidR="00087F8B" w:rsidRDefault="00087F8B" w:rsidP="00087F8B">
      <w:pPr>
        <w:jc w:val="both"/>
      </w:pPr>
      <w:r>
        <w:t>The software maintenance process described in S</w:t>
      </w:r>
      <w:r w:rsidR="00344438">
        <w:t>SI-SOP-20</w:t>
      </w:r>
      <w:r>
        <w:t xml:space="preserve"> shall be used to manage the configuration management process (including problem resolution), responsibilities and relationships to maintain this software item.</w:t>
      </w:r>
    </w:p>
    <w:tbl>
      <w:tblPr>
        <w:tblStyle w:val="TableGrid"/>
        <w:tblW w:w="9067" w:type="dxa"/>
        <w:tblLook w:val="04A0" w:firstRow="1" w:lastRow="0" w:firstColumn="1" w:lastColumn="0" w:noHBand="0" w:noVBand="1"/>
      </w:tblPr>
      <w:tblGrid>
        <w:gridCol w:w="2972"/>
        <w:gridCol w:w="2410"/>
        <w:gridCol w:w="1701"/>
        <w:gridCol w:w="1984"/>
      </w:tblGrid>
      <w:tr w:rsidR="00630C37" w:rsidRPr="00630C37" w14:paraId="64534968" w14:textId="77777777" w:rsidTr="00630C37">
        <w:trPr>
          <w:tblHeader/>
        </w:trPr>
        <w:tc>
          <w:tcPr>
            <w:tcW w:w="2972" w:type="dxa"/>
            <w:shd w:val="clear" w:color="auto" w:fill="F2F2F2" w:themeFill="background1" w:themeFillShade="F2"/>
          </w:tcPr>
          <w:p w14:paraId="17FDF6B1" w14:textId="77777777" w:rsidR="00630C37" w:rsidRPr="00630C37" w:rsidRDefault="00630C37" w:rsidP="00630C37">
            <w:pPr>
              <w:spacing w:after="160" w:line="259" w:lineRule="auto"/>
              <w:jc w:val="both"/>
              <w:rPr>
                <w:b/>
                <w:bCs/>
                <w:lang w:val="en"/>
              </w:rPr>
            </w:pPr>
            <w:r w:rsidRPr="00630C37">
              <w:rPr>
                <w:b/>
                <w:bCs/>
                <w:lang w:val="en"/>
              </w:rPr>
              <w:lastRenderedPageBreak/>
              <w:t>Title</w:t>
            </w:r>
          </w:p>
        </w:tc>
        <w:tc>
          <w:tcPr>
            <w:tcW w:w="2410" w:type="dxa"/>
            <w:shd w:val="clear" w:color="auto" w:fill="F2F2F2" w:themeFill="background1" w:themeFillShade="F2"/>
          </w:tcPr>
          <w:p w14:paraId="04ED9C80" w14:textId="77777777" w:rsidR="00630C37" w:rsidRPr="00630C37" w:rsidRDefault="00630C37" w:rsidP="00630C37">
            <w:pPr>
              <w:spacing w:after="160" w:line="259" w:lineRule="auto"/>
              <w:jc w:val="both"/>
              <w:rPr>
                <w:b/>
                <w:bCs/>
                <w:lang w:val="en"/>
              </w:rPr>
            </w:pPr>
            <w:r w:rsidRPr="00630C37">
              <w:rPr>
                <w:b/>
                <w:bCs/>
                <w:lang w:val="en"/>
              </w:rPr>
              <w:t>Configuration ID</w:t>
            </w:r>
          </w:p>
        </w:tc>
        <w:tc>
          <w:tcPr>
            <w:tcW w:w="1701" w:type="dxa"/>
            <w:shd w:val="clear" w:color="auto" w:fill="F2F2F2" w:themeFill="background1" w:themeFillShade="F2"/>
          </w:tcPr>
          <w:p w14:paraId="2A9996D2" w14:textId="77777777" w:rsidR="00630C37" w:rsidRPr="00630C37" w:rsidRDefault="00630C37" w:rsidP="00630C37">
            <w:pPr>
              <w:spacing w:after="160" w:line="259" w:lineRule="auto"/>
              <w:jc w:val="both"/>
              <w:rPr>
                <w:b/>
                <w:bCs/>
                <w:lang w:val="en"/>
              </w:rPr>
            </w:pPr>
            <w:r w:rsidRPr="00630C37">
              <w:rPr>
                <w:b/>
                <w:bCs/>
                <w:lang w:val="en"/>
              </w:rPr>
              <w:t>Manufacturer</w:t>
            </w:r>
          </w:p>
        </w:tc>
        <w:tc>
          <w:tcPr>
            <w:tcW w:w="1984" w:type="dxa"/>
            <w:shd w:val="clear" w:color="auto" w:fill="F2F2F2" w:themeFill="background1" w:themeFillShade="F2"/>
          </w:tcPr>
          <w:p w14:paraId="613BB23B" w14:textId="77777777" w:rsidR="00630C37" w:rsidRPr="00630C37" w:rsidRDefault="00630C37" w:rsidP="00630C37">
            <w:pPr>
              <w:pStyle w:val="NoSpacing"/>
              <w:rPr>
                <w:b/>
                <w:bCs/>
              </w:rPr>
            </w:pPr>
            <w:r w:rsidRPr="00630C37">
              <w:rPr>
                <w:b/>
                <w:bCs/>
              </w:rPr>
              <w:t xml:space="preserve">License type </w:t>
            </w:r>
          </w:p>
          <w:p w14:paraId="4A316743" w14:textId="77777777" w:rsidR="00630C37" w:rsidRPr="00630C37" w:rsidRDefault="00630C37" w:rsidP="00630C37">
            <w:pPr>
              <w:pStyle w:val="NoSpacing"/>
            </w:pPr>
            <w:r w:rsidRPr="00630C37">
              <w:rPr>
                <w:b/>
                <w:bCs/>
              </w:rPr>
              <w:t>(if applicable)</w:t>
            </w:r>
          </w:p>
        </w:tc>
      </w:tr>
      <w:tr w:rsidR="00630C37" w:rsidRPr="00630C37" w14:paraId="2526CAAB" w14:textId="77777777" w:rsidTr="00630C37">
        <w:tc>
          <w:tcPr>
            <w:tcW w:w="2972" w:type="dxa"/>
          </w:tcPr>
          <w:p w14:paraId="6A341357" w14:textId="77777777" w:rsidR="00630C37" w:rsidRPr="00630C37" w:rsidRDefault="00630C37" w:rsidP="00630C37">
            <w:pPr>
              <w:spacing w:after="160" w:line="259" w:lineRule="auto"/>
              <w:jc w:val="both"/>
              <w:rPr>
                <w:lang w:val="en"/>
              </w:rPr>
            </w:pPr>
          </w:p>
        </w:tc>
        <w:tc>
          <w:tcPr>
            <w:tcW w:w="2410" w:type="dxa"/>
          </w:tcPr>
          <w:p w14:paraId="6AD6D468" w14:textId="77777777" w:rsidR="00630C37" w:rsidRPr="00630C37" w:rsidRDefault="00630C37" w:rsidP="00630C37">
            <w:pPr>
              <w:spacing w:after="160" w:line="259" w:lineRule="auto"/>
              <w:jc w:val="both"/>
              <w:rPr>
                <w:i/>
                <w:iCs/>
              </w:rPr>
            </w:pPr>
            <w:r w:rsidRPr="00E61C37">
              <w:rPr>
                <w:i/>
                <w:iCs/>
                <w:color w:val="0070C0"/>
              </w:rPr>
              <w:t>Version, a release date, a patch number or an upgrade designation</w:t>
            </w:r>
          </w:p>
        </w:tc>
        <w:tc>
          <w:tcPr>
            <w:tcW w:w="1701" w:type="dxa"/>
          </w:tcPr>
          <w:p w14:paraId="4E9F97E3" w14:textId="77777777" w:rsidR="00630C37" w:rsidRPr="00630C37" w:rsidRDefault="00630C37" w:rsidP="00630C37">
            <w:pPr>
              <w:spacing w:after="160" w:line="259" w:lineRule="auto"/>
              <w:jc w:val="both"/>
              <w:rPr>
                <w:lang w:val="en"/>
              </w:rPr>
            </w:pPr>
          </w:p>
        </w:tc>
        <w:tc>
          <w:tcPr>
            <w:tcW w:w="1984" w:type="dxa"/>
          </w:tcPr>
          <w:p w14:paraId="5B92ADEA" w14:textId="77777777" w:rsidR="00630C37" w:rsidRPr="00630C37" w:rsidRDefault="00630C37" w:rsidP="00630C37">
            <w:pPr>
              <w:spacing w:after="160" w:line="259" w:lineRule="auto"/>
              <w:jc w:val="both"/>
              <w:rPr>
                <w:lang w:val="en"/>
              </w:rPr>
            </w:pPr>
          </w:p>
        </w:tc>
      </w:tr>
    </w:tbl>
    <w:p w14:paraId="3114BB2E" w14:textId="77777777" w:rsidR="00087F8B" w:rsidRPr="00630C37" w:rsidRDefault="00087F8B" w:rsidP="00087F8B">
      <w:pPr>
        <w:jc w:val="both"/>
        <w:rPr>
          <w:lang w:val="en"/>
        </w:rPr>
      </w:pPr>
    </w:p>
    <w:p w14:paraId="2EC8EDC5" w14:textId="714F063D" w:rsidR="004252DC" w:rsidRPr="00D117EA" w:rsidRDefault="00C63438" w:rsidP="00D117EA">
      <w:pPr>
        <w:pStyle w:val="Heading2"/>
      </w:pPr>
      <w:bookmarkStart w:id="34" w:name="_Toc117966695"/>
      <w:r w:rsidRPr="00D117EA">
        <w:t>Supporting Items</w:t>
      </w:r>
      <w:bookmarkEnd w:id="34"/>
    </w:p>
    <w:p w14:paraId="34FEECA5" w14:textId="4496B39D" w:rsidR="004252DC" w:rsidRDefault="00726180" w:rsidP="00D117EA">
      <w:pPr>
        <w:pStyle w:val="Heading3"/>
        <w:spacing w:after="120"/>
        <w:rPr>
          <w:color w:val="auto"/>
        </w:rPr>
      </w:pPr>
      <w:r>
        <w:rPr>
          <w:color w:val="auto"/>
        </w:rPr>
        <w:t>Deve</w:t>
      </w:r>
      <w:r w:rsidR="00D117EA">
        <w:rPr>
          <w:color w:val="auto"/>
        </w:rPr>
        <w:t>lopment Tools</w:t>
      </w:r>
    </w:p>
    <w:tbl>
      <w:tblPr>
        <w:tblStyle w:val="TableGrid"/>
        <w:tblW w:w="9067" w:type="dxa"/>
        <w:tblLook w:val="04A0" w:firstRow="1" w:lastRow="0" w:firstColumn="1" w:lastColumn="0" w:noHBand="0" w:noVBand="1"/>
      </w:tblPr>
      <w:tblGrid>
        <w:gridCol w:w="1678"/>
        <w:gridCol w:w="1678"/>
        <w:gridCol w:w="1678"/>
        <w:gridCol w:w="4033"/>
      </w:tblGrid>
      <w:tr w:rsidR="00FA7C98" w:rsidRPr="00FA7C98" w14:paraId="3C39BFF0" w14:textId="77777777" w:rsidTr="00FA7C98">
        <w:trPr>
          <w:tblHeader/>
        </w:trPr>
        <w:tc>
          <w:tcPr>
            <w:tcW w:w="1678" w:type="dxa"/>
            <w:shd w:val="clear" w:color="auto" w:fill="F2F2F2" w:themeFill="background1" w:themeFillShade="F2"/>
          </w:tcPr>
          <w:p w14:paraId="03259099" w14:textId="77777777" w:rsidR="00FA7C98" w:rsidRPr="00FA7C98" w:rsidRDefault="00FA7C98" w:rsidP="00FA7C98">
            <w:pPr>
              <w:spacing w:after="160" w:line="259" w:lineRule="auto"/>
              <w:rPr>
                <w:b/>
                <w:bCs/>
                <w:lang w:val="en"/>
              </w:rPr>
            </w:pPr>
            <w:r w:rsidRPr="00FA7C98">
              <w:rPr>
                <w:b/>
                <w:bCs/>
                <w:lang w:val="en"/>
              </w:rPr>
              <w:t>Title</w:t>
            </w:r>
          </w:p>
        </w:tc>
        <w:tc>
          <w:tcPr>
            <w:tcW w:w="1678" w:type="dxa"/>
            <w:shd w:val="clear" w:color="auto" w:fill="F2F2F2" w:themeFill="background1" w:themeFillShade="F2"/>
          </w:tcPr>
          <w:p w14:paraId="5328E4C5" w14:textId="77777777" w:rsidR="00FA7C98" w:rsidRPr="00FA7C98" w:rsidRDefault="00FA7C98" w:rsidP="00FA7C98">
            <w:pPr>
              <w:spacing w:after="160" w:line="259" w:lineRule="auto"/>
              <w:rPr>
                <w:b/>
                <w:bCs/>
                <w:lang w:val="en"/>
              </w:rPr>
            </w:pPr>
            <w:r w:rsidRPr="00FA7C98">
              <w:rPr>
                <w:b/>
                <w:bCs/>
                <w:lang w:val="en"/>
              </w:rPr>
              <w:t>Configuration ID</w:t>
            </w:r>
          </w:p>
        </w:tc>
        <w:tc>
          <w:tcPr>
            <w:tcW w:w="1678" w:type="dxa"/>
            <w:shd w:val="clear" w:color="auto" w:fill="F2F2F2" w:themeFill="background1" w:themeFillShade="F2"/>
          </w:tcPr>
          <w:p w14:paraId="62DD3355" w14:textId="77777777" w:rsidR="00FA7C98" w:rsidRPr="00FA7C98" w:rsidRDefault="00FA7C98" w:rsidP="00FA7C98">
            <w:pPr>
              <w:spacing w:after="160" w:line="259" w:lineRule="auto"/>
              <w:rPr>
                <w:b/>
                <w:bCs/>
                <w:lang w:val="en"/>
              </w:rPr>
            </w:pPr>
            <w:r w:rsidRPr="00FA7C98">
              <w:rPr>
                <w:b/>
                <w:bCs/>
                <w:lang w:val="en"/>
              </w:rPr>
              <w:t>Manufacturer</w:t>
            </w:r>
          </w:p>
        </w:tc>
        <w:tc>
          <w:tcPr>
            <w:tcW w:w="4033" w:type="dxa"/>
            <w:shd w:val="clear" w:color="auto" w:fill="F2F2F2" w:themeFill="background1" w:themeFillShade="F2"/>
          </w:tcPr>
          <w:p w14:paraId="5B072596" w14:textId="77777777" w:rsidR="00FA7C98" w:rsidRPr="00FA7C98" w:rsidRDefault="00FA7C98" w:rsidP="00FA7C98">
            <w:pPr>
              <w:spacing w:after="160" w:line="259" w:lineRule="auto"/>
              <w:rPr>
                <w:b/>
                <w:bCs/>
                <w:lang w:val="en"/>
              </w:rPr>
            </w:pPr>
            <w:r w:rsidRPr="00FA7C98">
              <w:rPr>
                <w:b/>
                <w:bCs/>
                <w:lang w:val="en"/>
              </w:rPr>
              <w:t>Validation Status</w:t>
            </w:r>
          </w:p>
        </w:tc>
      </w:tr>
      <w:tr w:rsidR="00FA7C98" w:rsidRPr="00FA7C98" w14:paraId="63C53F6E" w14:textId="77777777" w:rsidTr="00FA7C98">
        <w:tc>
          <w:tcPr>
            <w:tcW w:w="1678" w:type="dxa"/>
          </w:tcPr>
          <w:p w14:paraId="0E8528DE" w14:textId="77777777" w:rsidR="00FA7C98" w:rsidRPr="00FA7C98" w:rsidRDefault="00FA7C98" w:rsidP="00FA7C98">
            <w:pPr>
              <w:spacing w:after="160" w:line="259" w:lineRule="auto"/>
              <w:rPr>
                <w:lang w:val="en"/>
              </w:rPr>
            </w:pPr>
          </w:p>
        </w:tc>
        <w:tc>
          <w:tcPr>
            <w:tcW w:w="1678" w:type="dxa"/>
          </w:tcPr>
          <w:p w14:paraId="257D757C" w14:textId="77777777" w:rsidR="00FA7C98" w:rsidRPr="00E61C37" w:rsidRDefault="00FA7C98" w:rsidP="00FA7C98">
            <w:pPr>
              <w:spacing w:after="160" w:line="259" w:lineRule="auto"/>
              <w:rPr>
                <w:i/>
                <w:iCs/>
                <w:color w:val="0070C0"/>
              </w:rPr>
            </w:pPr>
            <w:r w:rsidRPr="00E61C37">
              <w:rPr>
                <w:i/>
                <w:iCs/>
                <w:color w:val="0070C0"/>
              </w:rPr>
              <w:t>Version, a release date, a patch number or an upgrade designation</w:t>
            </w:r>
          </w:p>
        </w:tc>
        <w:tc>
          <w:tcPr>
            <w:tcW w:w="1678" w:type="dxa"/>
          </w:tcPr>
          <w:p w14:paraId="5910EFA9" w14:textId="77777777" w:rsidR="00FA7C98" w:rsidRPr="00E61C37" w:rsidRDefault="00FA7C98" w:rsidP="00FA7C98">
            <w:pPr>
              <w:spacing w:after="160" w:line="259" w:lineRule="auto"/>
              <w:rPr>
                <w:color w:val="0070C0"/>
                <w:lang w:val="en"/>
              </w:rPr>
            </w:pPr>
          </w:p>
        </w:tc>
        <w:tc>
          <w:tcPr>
            <w:tcW w:w="4033" w:type="dxa"/>
          </w:tcPr>
          <w:p w14:paraId="79C70985" w14:textId="5E2CC0E1" w:rsidR="00FA7C98" w:rsidRPr="00E61C37" w:rsidRDefault="00FA7C98" w:rsidP="00FA7C98">
            <w:pPr>
              <w:spacing w:after="160" w:line="259" w:lineRule="auto"/>
              <w:rPr>
                <w:i/>
                <w:iCs/>
                <w:color w:val="0070C0"/>
                <w:lang w:val="en"/>
              </w:rPr>
            </w:pPr>
            <w:r w:rsidRPr="00E61C37">
              <w:rPr>
                <w:i/>
                <w:iCs/>
                <w:color w:val="0070C0"/>
                <w:lang w:val="en"/>
              </w:rPr>
              <w:t xml:space="preserve">Not Required.   </w:t>
            </w:r>
          </w:p>
        </w:tc>
      </w:tr>
      <w:tr w:rsidR="00FA7C98" w:rsidRPr="00FA7C98" w14:paraId="5AED8FFF" w14:textId="77777777" w:rsidTr="00FA7C98">
        <w:tc>
          <w:tcPr>
            <w:tcW w:w="1678" w:type="dxa"/>
          </w:tcPr>
          <w:p w14:paraId="211F5294" w14:textId="77777777" w:rsidR="00FA7C98" w:rsidRPr="00FA7C98" w:rsidRDefault="00FA7C98" w:rsidP="00FA7C98">
            <w:pPr>
              <w:spacing w:after="160" w:line="259" w:lineRule="auto"/>
              <w:rPr>
                <w:lang w:val="en"/>
              </w:rPr>
            </w:pPr>
          </w:p>
        </w:tc>
        <w:tc>
          <w:tcPr>
            <w:tcW w:w="1678" w:type="dxa"/>
          </w:tcPr>
          <w:p w14:paraId="49AFB5A8" w14:textId="77777777" w:rsidR="00FA7C98" w:rsidRPr="00E61C37" w:rsidRDefault="00FA7C98" w:rsidP="00FA7C98">
            <w:pPr>
              <w:spacing w:after="160" w:line="259" w:lineRule="auto"/>
              <w:rPr>
                <w:i/>
                <w:iCs/>
                <w:color w:val="0070C0"/>
              </w:rPr>
            </w:pPr>
          </w:p>
        </w:tc>
        <w:tc>
          <w:tcPr>
            <w:tcW w:w="1678" w:type="dxa"/>
          </w:tcPr>
          <w:p w14:paraId="74D8C937" w14:textId="77777777" w:rsidR="00FA7C98" w:rsidRPr="00E61C37" w:rsidRDefault="00FA7C98" w:rsidP="00FA7C98">
            <w:pPr>
              <w:spacing w:after="160" w:line="259" w:lineRule="auto"/>
              <w:rPr>
                <w:color w:val="0070C0"/>
                <w:lang w:val="en"/>
              </w:rPr>
            </w:pPr>
          </w:p>
        </w:tc>
        <w:tc>
          <w:tcPr>
            <w:tcW w:w="4033" w:type="dxa"/>
          </w:tcPr>
          <w:p w14:paraId="3BAC455B" w14:textId="1FF2846A" w:rsidR="00FA7C98" w:rsidRPr="00E61C37" w:rsidRDefault="00FA7C98" w:rsidP="00FA7C98">
            <w:pPr>
              <w:spacing w:after="160" w:line="259" w:lineRule="auto"/>
              <w:rPr>
                <w:i/>
                <w:iCs/>
                <w:color w:val="0070C0"/>
                <w:lang w:val="en"/>
              </w:rPr>
            </w:pPr>
            <w:r w:rsidRPr="00E61C37">
              <w:rPr>
                <w:i/>
                <w:iCs/>
                <w:color w:val="0070C0"/>
                <w:lang w:val="en"/>
              </w:rPr>
              <w:t xml:space="preserve">Validation Required.  See </w:t>
            </w:r>
            <w:r w:rsidR="00B839AC" w:rsidRPr="00E61C37">
              <w:rPr>
                <w:i/>
                <w:iCs/>
                <w:color w:val="0070C0"/>
                <w:lang w:val="en"/>
              </w:rPr>
              <w:t xml:space="preserve">Doc. Ref. </w:t>
            </w:r>
            <w:r w:rsidRPr="00E61C37">
              <w:rPr>
                <w:i/>
                <w:iCs/>
                <w:color w:val="0070C0"/>
                <w:lang w:val="en"/>
              </w:rPr>
              <w:t>xx for results.</w:t>
            </w:r>
          </w:p>
        </w:tc>
      </w:tr>
    </w:tbl>
    <w:p w14:paraId="790852BE" w14:textId="77777777" w:rsidR="00D117EA" w:rsidRPr="00FA7C98" w:rsidRDefault="00D117EA" w:rsidP="00D117EA">
      <w:pPr>
        <w:rPr>
          <w:lang w:val="en"/>
        </w:rPr>
      </w:pPr>
    </w:p>
    <w:p w14:paraId="0AD72EBC" w14:textId="19318F2E" w:rsidR="00AF6B78" w:rsidRPr="00AF6B78" w:rsidRDefault="00AF6B78" w:rsidP="00AF6B78">
      <w:pPr>
        <w:pStyle w:val="Heading3"/>
        <w:spacing w:after="120"/>
        <w:rPr>
          <w:color w:val="auto"/>
        </w:rPr>
      </w:pPr>
      <w:r w:rsidRPr="00AF6B78">
        <w:rPr>
          <w:color w:val="auto"/>
        </w:rPr>
        <w:t>Production Tools</w:t>
      </w:r>
    </w:p>
    <w:tbl>
      <w:tblPr>
        <w:tblStyle w:val="TableGrid"/>
        <w:tblW w:w="9067" w:type="dxa"/>
        <w:tblLook w:val="04A0" w:firstRow="1" w:lastRow="0" w:firstColumn="1" w:lastColumn="0" w:noHBand="0" w:noVBand="1"/>
      </w:tblPr>
      <w:tblGrid>
        <w:gridCol w:w="1678"/>
        <w:gridCol w:w="1678"/>
        <w:gridCol w:w="1678"/>
        <w:gridCol w:w="4033"/>
      </w:tblGrid>
      <w:tr w:rsidR="00AF6B78" w:rsidRPr="00FA7C98" w14:paraId="516DE37F" w14:textId="77777777" w:rsidTr="003E1A21">
        <w:trPr>
          <w:tblHeader/>
        </w:trPr>
        <w:tc>
          <w:tcPr>
            <w:tcW w:w="1678" w:type="dxa"/>
            <w:shd w:val="clear" w:color="auto" w:fill="F2F2F2" w:themeFill="background1" w:themeFillShade="F2"/>
          </w:tcPr>
          <w:p w14:paraId="2BEDBA77" w14:textId="77777777" w:rsidR="00AF6B78" w:rsidRPr="00FA7C98" w:rsidRDefault="00AF6B78" w:rsidP="003E1A21">
            <w:pPr>
              <w:spacing w:after="160" w:line="259" w:lineRule="auto"/>
              <w:rPr>
                <w:b/>
                <w:bCs/>
                <w:lang w:val="en"/>
              </w:rPr>
            </w:pPr>
            <w:r w:rsidRPr="00FA7C98">
              <w:rPr>
                <w:b/>
                <w:bCs/>
                <w:lang w:val="en"/>
              </w:rPr>
              <w:t>Title</w:t>
            </w:r>
          </w:p>
        </w:tc>
        <w:tc>
          <w:tcPr>
            <w:tcW w:w="1678" w:type="dxa"/>
            <w:shd w:val="clear" w:color="auto" w:fill="F2F2F2" w:themeFill="background1" w:themeFillShade="F2"/>
          </w:tcPr>
          <w:p w14:paraId="5A172472" w14:textId="77777777" w:rsidR="00AF6B78" w:rsidRPr="00FA7C98" w:rsidRDefault="00AF6B78" w:rsidP="003E1A21">
            <w:pPr>
              <w:spacing w:after="160" w:line="259" w:lineRule="auto"/>
              <w:rPr>
                <w:b/>
                <w:bCs/>
                <w:lang w:val="en"/>
              </w:rPr>
            </w:pPr>
            <w:r w:rsidRPr="00FA7C98">
              <w:rPr>
                <w:b/>
                <w:bCs/>
                <w:lang w:val="en"/>
              </w:rPr>
              <w:t>Configuration ID</w:t>
            </w:r>
          </w:p>
        </w:tc>
        <w:tc>
          <w:tcPr>
            <w:tcW w:w="1678" w:type="dxa"/>
            <w:shd w:val="clear" w:color="auto" w:fill="F2F2F2" w:themeFill="background1" w:themeFillShade="F2"/>
          </w:tcPr>
          <w:p w14:paraId="44DE129D" w14:textId="77777777" w:rsidR="00AF6B78" w:rsidRPr="00FA7C98" w:rsidRDefault="00AF6B78" w:rsidP="003E1A21">
            <w:pPr>
              <w:spacing w:after="160" w:line="259" w:lineRule="auto"/>
              <w:rPr>
                <w:b/>
                <w:bCs/>
                <w:lang w:val="en"/>
              </w:rPr>
            </w:pPr>
            <w:r w:rsidRPr="00FA7C98">
              <w:rPr>
                <w:b/>
                <w:bCs/>
                <w:lang w:val="en"/>
              </w:rPr>
              <w:t>Manufacturer</w:t>
            </w:r>
          </w:p>
        </w:tc>
        <w:tc>
          <w:tcPr>
            <w:tcW w:w="4033" w:type="dxa"/>
            <w:shd w:val="clear" w:color="auto" w:fill="F2F2F2" w:themeFill="background1" w:themeFillShade="F2"/>
          </w:tcPr>
          <w:p w14:paraId="167CEBC7" w14:textId="77777777" w:rsidR="00AF6B78" w:rsidRPr="00FA7C98" w:rsidRDefault="00AF6B78" w:rsidP="003E1A21">
            <w:pPr>
              <w:spacing w:after="160" w:line="259" w:lineRule="auto"/>
              <w:rPr>
                <w:b/>
                <w:bCs/>
                <w:lang w:val="en"/>
              </w:rPr>
            </w:pPr>
            <w:r w:rsidRPr="00FA7C98">
              <w:rPr>
                <w:b/>
                <w:bCs/>
                <w:lang w:val="en"/>
              </w:rPr>
              <w:t>Validation Status</w:t>
            </w:r>
          </w:p>
        </w:tc>
      </w:tr>
      <w:tr w:rsidR="00AF6B78" w:rsidRPr="00FA7C98" w14:paraId="2834F9FA" w14:textId="77777777" w:rsidTr="003E1A21">
        <w:tc>
          <w:tcPr>
            <w:tcW w:w="1678" w:type="dxa"/>
          </w:tcPr>
          <w:p w14:paraId="7FBD4D6F" w14:textId="77777777" w:rsidR="00AF6B78" w:rsidRPr="00FA7C98" w:rsidRDefault="00AF6B78" w:rsidP="003E1A21">
            <w:pPr>
              <w:spacing w:after="160" w:line="259" w:lineRule="auto"/>
              <w:rPr>
                <w:lang w:val="en"/>
              </w:rPr>
            </w:pPr>
          </w:p>
        </w:tc>
        <w:tc>
          <w:tcPr>
            <w:tcW w:w="1678" w:type="dxa"/>
          </w:tcPr>
          <w:p w14:paraId="1C509469" w14:textId="77777777" w:rsidR="00AF6B78" w:rsidRPr="00E61C37" w:rsidRDefault="00AF6B78" w:rsidP="003E1A21">
            <w:pPr>
              <w:spacing w:after="160" w:line="259" w:lineRule="auto"/>
              <w:rPr>
                <w:i/>
                <w:iCs/>
                <w:color w:val="0070C0"/>
              </w:rPr>
            </w:pPr>
            <w:r w:rsidRPr="00E61C37">
              <w:rPr>
                <w:i/>
                <w:iCs/>
                <w:color w:val="0070C0"/>
              </w:rPr>
              <w:t>Version, a release date, a patch number or an upgrade designation</w:t>
            </w:r>
          </w:p>
        </w:tc>
        <w:tc>
          <w:tcPr>
            <w:tcW w:w="1678" w:type="dxa"/>
          </w:tcPr>
          <w:p w14:paraId="5A5A4800" w14:textId="77777777" w:rsidR="00AF6B78" w:rsidRPr="00E61C37" w:rsidRDefault="00AF6B78" w:rsidP="003E1A21">
            <w:pPr>
              <w:spacing w:after="160" w:line="259" w:lineRule="auto"/>
              <w:rPr>
                <w:color w:val="0070C0"/>
                <w:lang w:val="en"/>
              </w:rPr>
            </w:pPr>
          </w:p>
        </w:tc>
        <w:tc>
          <w:tcPr>
            <w:tcW w:w="4033" w:type="dxa"/>
          </w:tcPr>
          <w:p w14:paraId="54890942" w14:textId="77777777" w:rsidR="00AF6B78" w:rsidRPr="00E61C37" w:rsidRDefault="00AF6B78" w:rsidP="003E1A21">
            <w:pPr>
              <w:spacing w:after="160" w:line="259" w:lineRule="auto"/>
              <w:rPr>
                <w:i/>
                <w:iCs/>
                <w:color w:val="0070C0"/>
                <w:lang w:val="en"/>
              </w:rPr>
            </w:pPr>
            <w:r w:rsidRPr="00E61C37">
              <w:rPr>
                <w:i/>
                <w:iCs/>
                <w:color w:val="0070C0"/>
                <w:lang w:val="en"/>
              </w:rPr>
              <w:t xml:space="preserve">Not Required.   </w:t>
            </w:r>
          </w:p>
        </w:tc>
      </w:tr>
      <w:tr w:rsidR="00AF6B78" w:rsidRPr="00FA7C98" w14:paraId="206C3589" w14:textId="77777777" w:rsidTr="003E1A21">
        <w:tc>
          <w:tcPr>
            <w:tcW w:w="1678" w:type="dxa"/>
          </w:tcPr>
          <w:p w14:paraId="1366ACDC" w14:textId="77777777" w:rsidR="00AF6B78" w:rsidRPr="00FA7C98" w:rsidRDefault="00AF6B78" w:rsidP="003E1A21">
            <w:pPr>
              <w:spacing w:after="160" w:line="259" w:lineRule="auto"/>
              <w:rPr>
                <w:lang w:val="en"/>
              </w:rPr>
            </w:pPr>
          </w:p>
        </w:tc>
        <w:tc>
          <w:tcPr>
            <w:tcW w:w="1678" w:type="dxa"/>
          </w:tcPr>
          <w:p w14:paraId="650240DF" w14:textId="77777777" w:rsidR="00AF6B78" w:rsidRPr="00E61C37" w:rsidRDefault="00AF6B78" w:rsidP="003E1A21">
            <w:pPr>
              <w:spacing w:after="160" w:line="259" w:lineRule="auto"/>
              <w:rPr>
                <w:i/>
                <w:iCs/>
                <w:color w:val="0070C0"/>
              </w:rPr>
            </w:pPr>
          </w:p>
        </w:tc>
        <w:tc>
          <w:tcPr>
            <w:tcW w:w="1678" w:type="dxa"/>
          </w:tcPr>
          <w:p w14:paraId="227F99C2" w14:textId="77777777" w:rsidR="00AF6B78" w:rsidRPr="00E61C37" w:rsidRDefault="00AF6B78" w:rsidP="003E1A21">
            <w:pPr>
              <w:spacing w:after="160" w:line="259" w:lineRule="auto"/>
              <w:rPr>
                <w:color w:val="0070C0"/>
                <w:lang w:val="en"/>
              </w:rPr>
            </w:pPr>
          </w:p>
        </w:tc>
        <w:tc>
          <w:tcPr>
            <w:tcW w:w="4033" w:type="dxa"/>
          </w:tcPr>
          <w:p w14:paraId="143A6CCA" w14:textId="77777777" w:rsidR="00AF6B78" w:rsidRPr="00E61C37" w:rsidRDefault="00AF6B78" w:rsidP="003E1A21">
            <w:pPr>
              <w:spacing w:after="160" w:line="259" w:lineRule="auto"/>
              <w:rPr>
                <w:i/>
                <w:iCs/>
                <w:color w:val="0070C0"/>
                <w:lang w:val="en"/>
              </w:rPr>
            </w:pPr>
            <w:r w:rsidRPr="00E61C37">
              <w:rPr>
                <w:i/>
                <w:iCs/>
                <w:color w:val="0070C0"/>
                <w:lang w:val="en"/>
              </w:rPr>
              <w:t>Validation Required.  See Doc. Ref. xx for results.</w:t>
            </w:r>
          </w:p>
        </w:tc>
      </w:tr>
    </w:tbl>
    <w:p w14:paraId="6D913051" w14:textId="77777777" w:rsidR="00AF6B78" w:rsidRPr="00AF6B78" w:rsidRDefault="00AF6B78" w:rsidP="00AF6B78">
      <w:pPr>
        <w:rPr>
          <w:lang w:val="en"/>
        </w:rPr>
      </w:pPr>
    </w:p>
    <w:p w14:paraId="4F5B10F4" w14:textId="5D200195" w:rsidR="00A27497" w:rsidRPr="00A27497" w:rsidRDefault="00A27497" w:rsidP="00A27497">
      <w:pPr>
        <w:pStyle w:val="Heading3"/>
        <w:spacing w:after="120"/>
        <w:rPr>
          <w:color w:val="auto"/>
        </w:rPr>
      </w:pPr>
      <w:r w:rsidRPr="00A27497">
        <w:rPr>
          <w:color w:val="auto"/>
        </w:rPr>
        <w:t>Verification Tools</w:t>
      </w:r>
    </w:p>
    <w:tbl>
      <w:tblPr>
        <w:tblStyle w:val="TableGrid"/>
        <w:tblW w:w="9067" w:type="dxa"/>
        <w:tblLook w:val="04A0" w:firstRow="1" w:lastRow="0" w:firstColumn="1" w:lastColumn="0" w:noHBand="0" w:noVBand="1"/>
      </w:tblPr>
      <w:tblGrid>
        <w:gridCol w:w="1678"/>
        <w:gridCol w:w="1678"/>
        <w:gridCol w:w="1678"/>
        <w:gridCol w:w="4033"/>
      </w:tblGrid>
      <w:tr w:rsidR="00A27497" w:rsidRPr="00FA7C98" w14:paraId="55EF13DA" w14:textId="77777777" w:rsidTr="003E1A21">
        <w:trPr>
          <w:tblHeader/>
        </w:trPr>
        <w:tc>
          <w:tcPr>
            <w:tcW w:w="1678" w:type="dxa"/>
            <w:shd w:val="clear" w:color="auto" w:fill="F2F2F2" w:themeFill="background1" w:themeFillShade="F2"/>
          </w:tcPr>
          <w:p w14:paraId="28632360" w14:textId="77777777" w:rsidR="00A27497" w:rsidRPr="00FA7C98" w:rsidRDefault="00A27497" w:rsidP="003E1A21">
            <w:pPr>
              <w:spacing w:after="160" w:line="259" w:lineRule="auto"/>
              <w:rPr>
                <w:b/>
                <w:bCs/>
                <w:lang w:val="en"/>
              </w:rPr>
            </w:pPr>
            <w:r w:rsidRPr="00FA7C98">
              <w:rPr>
                <w:b/>
                <w:bCs/>
                <w:lang w:val="en"/>
              </w:rPr>
              <w:t>Title</w:t>
            </w:r>
          </w:p>
        </w:tc>
        <w:tc>
          <w:tcPr>
            <w:tcW w:w="1678" w:type="dxa"/>
            <w:shd w:val="clear" w:color="auto" w:fill="F2F2F2" w:themeFill="background1" w:themeFillShade="F2"/>
          </w:tcPr>
          <w:p w14:paraId="7E50E71F" w14:textId="77777777" w:rsidR="00A27497" w:rsidRPr="00FA7C98" w:rsidRDefault="00A27497" w:rsidP="003E1A21">
            <w:pPr>
              <w:spacing w:after="160" w:line="259" w:lineRule="auto"/>
              <w:rPr>
                <w:b/>
                <w:bCs/>
                <w:lang w:val="en"/>
              </w:rPr>
            </w:pPr>
            <w:r w:rsidRPr="00FA7C98">
              <w:rPr>
                <w:b/>
                <w:bCs/>
                <w:lang w:val="en"/>
              </w:rPr>
              <w:t>Configuration ID</w:t>
            </w:r>
          </w:p>
        </w:tc>
        <w:tc>
          <w:tcPr>
            <w:tcW w:w="1678" w:type="dxa"/>
            <w:shd w:val="clear" w:color="auto" w:fill="F2F2F2" w:themeFill="background1" w:themeFillShade="F2"/>
          </w:tcPr>
          <w:p w14:paraId="00BF9AE2" w14:textId="77777777" w:rsidR="00A27497" w:rsidRPr="00FA7C98" w:rsidRDefault="00A27497" w:rsidP="003E1A21">
            <w:pPr>
              <w:spacing w:after="160" w:line="259" w:lineRule="auto"/>
              <w:rPr>
                <w:b/>
                <w:bCs/>
                <w:lang w:val="en"/>
              </w:rPr>
            </w:pPr>
            <w:r w:rsidRPr="00FA7C98">
              <w:rPr>
                <w:b/>
                <w:bCs/>
                <w:lang w:val="en"/>
              </w:rPr>
              <w:t>Manufacturer</w:t>
            </w:r>
          </w:p>
        </w:tc>
        <w:tc>
          <w:tcPr>
            <w:tcW w:w="4033" w:type="dxa"/>
            <w:shd w:val="clear" w:color="auto" w:fill="F2F2F2" w:themeFill="background1" w:themeFillShade="F2"/>
          </w:tcPr>
          <w:p w14:paraId="51A58513" w14:textId="77777777" w:rsidR="00A27497" w:rsidRPr="00FA7C98" w:rsidRDefault="00A27497" w:rsidP="003E1A21">
            <w:pPr>
              <w:spacing w:after="160" w:line="259" w:lineRule="auto"/>
              <w:rPr>
                <w:b/>
                <w:bCs/>
                <w:lang w:val="en"/>
              </w:rPr>
            </w:pPr>
            <w:r w:rsidRPr="00FA7C98">
              <w:rPr>
                <w:b/>
                <w:bCs/>
                <w:lang w:val="en"/>
              </w:rPr>
              <w:t>Validation Status</w:t>
            </w:r>
          </w:p>
        </w:tc>
      </w:tr>
      <w:tr w:rsidR="00A27497" w:rsidRPr="00FA7C98" w14:paraId="7F88DC3E" w14:textId="77777777" w:rsidTr="003E1A21">
        <w:tc>
          <w:tcPr>
            <w:tcW w:w="1678" w:type="dxa"/>
          </w:tcPr>
          <w:p w14:paraId="4FD9715B" w14:textId="77777777" w:rsidR="00A27497" w:rsidRPr="00FA7C98" w:rsidRDefault="00A27497" w:rsidP="003E1A21">
            <w:pPr>
              <w:spacing w:after="160" w:line="259" w:lineRule="auto"/>
              <w:rPr>
                <w:lang w:val="en"/>
              </w:rPr>
            </w:pPr>
          </w:p>
        </w:tc>
        <w:tc>
          <w:tcPr>
            <w:tcW w:w="1678" w:type="dxa"/>
          </w:tcPr>
          <w:p w14:paraId="63DE7DC2" w14:textId="77777777" w:rsidR="00A27497" w:rsidRPr="00E61C37" w:rsidRDefault="00A27497" w:rsidP="003E1A21">
            <w:pPr>
              <w:spacing w:after="160" w:line="259" w:lineRule="auto"/>
              <w:rPr>
                <w:i/>
                <w:iCs/>
                <w:color w:val="0070C0"/>
              </w:rPr>
            </w:pPr>
            <w:r w:rsidRPr="00E61C37">
              <w:rPr>
                <w:i/>
                <w:iCs/>
                <w:color w:val="0070C0"/>
              </w:rPr>
              <w:t>Version, a release date, a patch number or an upgrade designation</w:t>
            </w:r>
          </w:p>
        </w:tc>
        <w:tc>
          <w:tcPr>
            <w:tcW w:w="1678" w:type="dxa"/>
          </w:tcPr>
          <w:p w14:paraId="698B632D" w14:textId="77777777" w:rsidR="00A27497" w:rsidRPr="00E61C37" w:rsidRDefault="00A27497" w:rsidP="003E1A21">
            <w:pPr>
              <w:spacing w:after="160" w:line="259" w:lineRule="auto"/>
              <w:rPr>
                <w:color w:val="0070C0"/>
                <w:lang w:val="en"/>
              </w:rPr>
            </w:pPr>
          </w:p>
        </w:tc>
        <w:tc>
          <w:tcPr>
            <w:tcW w:w="4033" w:type="dxa"/>
          </w:tcPr>
          <w:p w14:paraId="23689E2D" w14:textId="77777777" w:rsidR="00A27497" w:rsidRPr="00E61C37" w:rsidRDefault="00A27497" w:rsidP="003E1A21">
            <w:pPr>
              <w:spacing w:after="160" w:line="259" w:lineRule="auto"/>
              <w:rPr>
                <w:i/>
                <w:iCs/>
                <w:color w:val="0070C0"/>
                <w:lang w:val="en"/>
              </w:rPr>
            </w:pPr>
            <w:r w:rsidRPr="00E61C37">
              <w:rPr>
                <w:i/>
                <w:iCs/>
                <w:color w:val="0070C0"/>
                <w:lang w:val="en"/>
              </w:rPr>
              <w:t xml:space="preserve">Not Required.   </w:t>
            </w:r>
          </w:p>
        </w:tc>
      </w:tr>
      <w:tr w:rsidR="00A27497" w:rsidRPr="00FA7C98" w14:paraId="64D27306" w14:textId="77777777" w:rsidTr="003E1A21">
        <w:tc>
          <w:tcPr>
            <w:tcW w:w="1678" w:type="dxa"/>
          </w:tcPr>
          <w:p w14:paraId="407623B2" w14:textId="77777777" w:rsidR="00A27497" w:rsidRPr="00FA7C98" w:rsidRDefault="00A27497" w:rsidP="003E1A21">
            <w:pPr>
              <w:spacing w:after="160" w:line="259" w:lineRule="auto"/>
              <w:rPr>
                <w:lang w:val="en"/>
              </w:rPr>
            </w:pPr>
          </w:p>
        </w:tc>
        <w:tc>
          <w:tcPr>
            <w:tcW w:w="1678" w:type="dxa"/>
          </w:tcPr>
          <w:p w14:paraId="0F44302B" w14:textId="77777777" w:rsidR="00A27497" w:rsidRPr="00E61C37" w:rsidRDefault="00A27497" w:rsidP="003E1A21">
            <w:pPr>
              <w:spacing w:after="160" w:line="259" w:lineRule="auto"/>
              <w:rPr>
                <w:i/>
                <w:iCs/>
                <w:color w:val="0070C0"/>
              </w:rPr>
            </w:pPr>
          </w:p>
        </w:tc>
        <w:tc>
          <w:tcPr>
            <w:tcW w:w="1678" w:type="dxa"/>
          </w:tcPr>
          <w:p w14:paraId="45F8A68E" w14:textId="77777777" w:rsidR="00A27497" w:rsidRPr="00E61C37" w:rsidRDefault="00A27497" w:rsidP="003E1A21">
            <w:pPr>
              <w:spacing w:after="160" w:line="259" w:lineRule="auto"/>
              <w:rPr>
                <w:color w:val="0070C0"/>
                <w:lang w:val="en"/>
              </w:rPr>
            </w:pPr>
          </w:p>
        </w:tc>
        <w:tc>
          <w:tcPr>
            <w:tcW w:w="4033" w:type="dxa"/>
          </w:tcPr>
          <w:p w14:paraId="6F1A739E" w14:textId="77777777" w:rsidR="00A27497" w:rsidRPr="00E61C37" w:rsidRDefault="00A27497" w:rsidP="003E1A21">
            <w:pPr>
              <w:spacing w:after="160" w:line="259" w:lineRule="auto"/>
              <w:rPr>
                <w:i/>
                <w:iCs/>
                <w:color w:val="0070C0"/>
                <w:lang w:val="en"/>
              </w:rPr>
            </w:pPr>
            <w:r w:rsidRPr="00E61C37">
              <w:rPr>
                <w:i/>
                <w:iCs/>
                <w:color w:val="0070C0"/>
                <w:lang w:val="en"/>
              </w:rPr>
              <w:t>Validation Required.  See Doc. Ref. xx for results.</w:t>
            </w:r>
          </w:p>
        </w:tc>
      </w:tr>
    </w:tbl>
    <w:p w14:paraId="2E5F93F0" w14:textId="77777777" w:rsidR="00A27497" w:rsidRPr="00A27497" w:rsidRDefault="00A27497" w:rsidP="00A27497">
      <w:pPr>
        <w:rPr>
          <w:lang w:val="en"/>
        </w:rPr>
      </w:pPr>
    </w:p>
    <w:p w14:paraId="0AE52275" w14:textId="6ACF2BCA" w:rsidR="00D112EF" w:rsidRPr="00A727D1" w:rsidRDefault="009D0ADF" w:rsidP="00D117EA">
      <w:pPr>
        <w:pStyle w:val="Heading2"/>
      </w:pPr>
      <w:bookmarkStart w:id="35" w:name="_Toc117966696"/>
      <w:r>
        <w:lastRenderedPageBreak/>
        <w:t>Other Configuration Items</w:t>
      </w:r>
      <w:bookmarkEnd w:id="35"/>
    </w:p>
    <w:p w14:paraId="7B7B1CB1" w14:textId="3E663030" w:rsidR="00D112EF" w:rsidRPr="00E61C37" w:rsidRDefault="0015301A" w:rsidP="00634370">
      <w:pPr>
        <w:widowControl w:val="0"/>
        <w:jc w:val="both"/>
        <w:rPr>
          <w:i/>
          <w:color w:val="0070C0"/>
        </w:rPr>
      </w:pPr>
      <w:r w:rsidRPr="00E61C37">
        <w:rPr>
          <w:i/>
          <w:color w:val="0070C0"/>
        </w:rPr>
        <w:t>&lt;</w:t>
      </w:r>
      <w:r w:rsidR="00634370" w:rsidRPr="00E61C37">
        <w:rPr>
          <w:color w:val="0070C0"/>
        </w:rPr>
        <w:t xml:space="preserve"> </w:t>
      </w:r>
      <w:r w:rsidR="00634370" w:rsidRPr="00E61C37">
        <w:rPr>
          <w:i/>
          <w:color w:val="0070C0"/>
        </w:rPr>
        <w:t>List other configuration items not noted above.  Include as appropriate, descriptions, configuration identifiers, versions, validation status, and other appropriate information. Include as appropriate, descriptions, configuration identifiers, versions, validation status, and other appropriate information</w:t>
      </w:r>
      <w:r w:rsidRPr="00E61C37">
        <w:rPr>
          <w:i/>
          <w:color w:val="0070C0"/>
        </w:rPr>
        <w:t>&gt;</w:t>
      </w:r>
    </w:p>
    <w:p w14:paraId="388B2A1D" w14:textId="2FC454BC" w:rsidR="0015301A" w:rsidRPr="00A727D1" w:rsidRDefault="006D1D8C" w:rsidP="00257556">
      <w:pPr>
        <w:pStyle w:val="Heading1"/>
      </w:pPr>
      <w:bookmarkStart w:id="36" w:name="_Toc117966697"/>
      <w:r>
        <w:t>Risk Management</w:t>
      </w:r>
      <w:bookmarkEnd w:id="36"/>
    </w:p>
    <w:p w14:paraId="78005F44" w14:textId="48D880E7" w:rsidR="005D75B4" w:rsidRDefault="005D75B4" w:rsidP="005D75B4">
      <w:pPr>
        <w:spacing w:before="120"/>
        <w:jc w:val="both"/>
      </w:pPr>
      <w:r>
        <w:t xml:space="preserve">Software risk management (including SOUP) is planned in conjunction with product-level risk activities plan as defined in the </w:t>
      </w:r>
      <w:r w:rsidR="00FB0ED5">
        <w:t>Product Design and Development Plan</w:t>
      </w:r>
      <w:r>
        <w:t xml:space="preserve">. In addition, during software planning, the Software Safety Classification, see </w:t>
      </w:r>
      <w:r w:rsidR="00FB0ED5" w:rsidRPr="00E61C37">
        <w:t>SSI-QF-</w:t>
      </w:r>
      <w:r w:rsidR="00E61C37">
        <w:t>20A</w:t>
      </w:r>
      <w:r>
        <w:t xml:space="preserve"> is prepared as applicable. The </w:t>
      </w:r>
      <w:r w:rsidR="00A743CB">
        <w:t>Project Lead</w:t>
      </w:r>
      <w:r>
        <w:t xml:space="preserve"> is responsible for coordinating the upper level risk management activities with the software risk management activities, in conjunction with the Software </w:t>
      </w:r>
      <w:r w:rsidR="00A743CB">
        <w:t>Engineer</w:t>
      </w:r>
      <w:r>
        <w:t xml:space="preserve">.  The risk management file will be updated by the </w:t>
      </w:r>
      <w:r w:rsidR="00A743CB">
        <w:t xml:space="preserve">Project Lead </w:t>
      </w:r>
      <w:r>
        <w:t xml:space="preserve">accordingly. Software engineering decisions are risk-based as the design risk assessment is reviewed and updated during the different phases of the software life-cycle. See </w:t>
      </w:r>
      <w:r w:rsidR="00B02359">
        <w:t>SSI-SOP-13</w:t>
      </w:r>
      <w:r>
        <w:t xml:space="preserve"> for risk management process during planning.  The design risk assessment will be reviewed and updated as necessary throughout the lifecycle. See </w:t>
      </w:r>
      <w:r w:rsidR="002A319B">
        <w:t xml:space="preserve">SSI-SOP-13 </w:t>
      </w:r>
      <w:r>
        <w:t xml:space="preserve">for specifics on </w:t>
      </w:r>
      <w:r w:rsidR="002A319B">
        <w:t>the</w:t>
      </w:r>
      <w:r>
        <w:t xml:space="preserve"> risk activit</w:t>
      </w:r>
      <w:r w:rsidR="002A319B">
        <w:t>ies</w:t>
      </w:r>
      <w:r>
        <w:t>.</w:t>
      </w:r>
    </w:p>
    <w:p w14:paraId="4A31670E" w14:textId="2209EAE6" w:rsidR="00363DE7" w:rsidRPr="00A727D1" w:rsidRDefault="00EB66B0" w:rsidP="00257556">
      <w:pPr>
        <w:pStyle w:val="Heading1"/>
      </w:pPr>
      <w:bookmarkStart w:id="37" w:name="_Toc117966698"/>
      <w:r>
        <w:t xml:space="preserve">Software Unit </w:t>
      </w:r>
      <w:r w:rsidR="00E56778">
        <w:t xml:space="preserve">Implementation and </w:t>
      </w:r>
      <w:r>
        <w:t>Verification</w:t>
      </w:r>
      <w:bookmarkEnd w:id="37"/>
    </w:p>
    <w:p w14:paraId="30CA6F9D" w14:textId="77777777" w:rsidR="00E56778" w:rsidRDefault="00E56778" w:rsidP="00E56778">
      <w:pPr>
        <w:spacing w:before="120"/>
        <w:jc w:val="both"/>
      </w:pPr>
      <w:r>
        <w:t xml:space="preserve">The software units shall be implemented using the tools and configurations as defined in section 5 above. </w:t>
      </w:r>
    </w:p>
    <w:p w14:paraId="6128A928" w14:textId="0E51528E" w:rsidR="00E56778" w:rsidRDefault="00E56778" w:rsidP="00E56778">
      <w:pPr>
        <w:spacing w:before="120"/>
        <w:jc w:val="both"/>
      </w:pPr>
      <w:r w:rsidRPr="0040584E">
        <w:t xml:space="preserve">File storage and version control shall be carried out as described in </w:t>
      </w:r>
      <w:del w:id="38" w:author="James" w:date="2024-11-07T15:22:00Z">
        <w:r w:rsidRPr="0040584E" w:rsidDel="00E74E8C">
          <w:delText>the</w:delText>
        </w:r>
      </w:del>
      <w:r w:rsidRPr="0040584E">
        <w:t xml:space="preserve"> </w:t>
      </w:r>
      <w:ins w:id="39" w:author="James" w:date="2024-11-07T15:22:00Z">
        <w:r w:rsidR="00E74E8C" w:rsidRPr="00E74E8C">
          <w:rPr>
            <w:b/>
            <w:rPrChange w:id="40" w:author="James" w:date="2024-11-07T15:23:00Z">
              <w:rPr/>
            </w:rPrChange>
          </w:rPr>
          <w:t xml:space="preserve">SSI-SOP-20 </w:t>
        </w:r>
      </w:ins>
      <w:r w:rsidRPr="00E74E8C">
        <w:rPr>
          <w:b/>
          <w:rPrChange w:id="41" w:author="James" w:date="2024-11-07T15:23:00Z">
            <w:rPr/>
          </w:rPrChange>
        </w:rPr>
        <w:t xml:space="preserve">Software Development and </w:t>
      </w:r>
      <w:del w:id="42" w:author="James" w:date="2024-11-07T15:22:00Z">
        <w:r w:rsidRPr="00E74E8C" w:rsidDel="00E74E8C">
          <w:rPr>
            <w:b/>
            <w:rPrChange w:id="43" w:author="James" w:date="2024-11-07T15:23:00Z">
              <w:rPr/>
            </w:rPrChange>
          </w:rPr>
          <w:delText>Validation</w:delText>
        </w:r>
      </w:del>
      <w:r w:rsidRPr="00E74E8C">
        <w:rPr>
          <w:b/>
          <w:rPrChange w:id="44" w:author="James" w:date="2024-11-07T15:23:00Z">
            <w:rPr/>
          </w:rPrChange>
        </w:rPr>
        <w:t xml:space="preserve"> </w:t>
      </w:r>
      <w:ins w:id="45" w:author="James" w:date="2024-11-07T15:22:00Z">
        <w:r w:rsidR="00E74E8C" w:rsidRPr="00E74E8C">
          <w:rPr>
            <w:b/>
            <w:rPrChange w:id="46" w:author="James" w:date="2024-11-07T15:23:00Z">
              <w:rPr/>
            </w:rPrChange>
          </w:rPr>
          <w:t xml:space="preserve">Verification </w:t>
        </w:r>
      </w:ins>
      <w:r w:rsidRPr="00E74E8C">
        <w:rPr>
          <w:b/>
          <w:rPrChange w:id="47" w:author="James" w:date="2024-11-07T15:23:00Z">
            <w:rPr/>
          </w:rPrChange>
        </w:rPr>
        <w:t>procedure</w:t>
      </w:r>
      <w:del w:id="48" w:author="James" w:date="2024-11-07T15:23:00Z">
        <w:r w:rsidRPr="00E61C37" w:rsidDel="00E74E8C">
          <w:delText>, SSI-SOP-</w:delText>
        </w:r>
        <w:r w:rsidR="00E61C37" w:rsidDel="00E74E8C">
          <w:delText>20</w:delText>
        </w:r>
      </w:del>
      <w:r>
        <w:t xml:space="preserve">. </w:t>
      </w:r>
    </w:p>
    <w:p w14:paraId="223044C1" w14:textId="0772F37C" w:rsidR="00E56778" w:rsidRPr="009B5048" w:rsidRDefault="00E56778" w:rsidP="009B5048">
      <w:pPr>
        <w:spacing w:before="120"/>
        <w:jc w:val="both"/>
      </w:pPr>
      <w:r>
        <w:t xml:space="preserve">Units </w:t>
      </w:r>
      <w:r w:rsidR="00F81E99">
        <w:t xml:space="preserve">may be tested or evaluated informally during the development process (e.g. by inspection of behaviour, or through debug feedback). Any formal testing carried out shall be documented. Code reviews may also be carried out. </w:t>
      </w:r>
    </w:p>
    <w:p w14:paraId="0F9DA6E6" w14:textId="421B08E0" w:rsidR="00AA1227" w:rsidRPr="00E61C37" w:rsidRDefault="00AA1227" w:rsidP="00AA1227">
      <w:pPr>
        <w:widowControl w:val="0"/>
        <w:spacing w:before="240"/>
        <w:rPr>
          <w:i/>
          <w:color w:val="0070C0"/>
        </w:rPr>
      </w:pPr>
      <w:r w:rsidRPr="00E61C37">
        <w:rPr>
          <w:i/>
          <w:color w:val="0070C0"/>
        </w:rPr>
        <w:t xml:space="preserve">&lt;Describe </w:t>
      </w:r>
      <w:r w:rsidR="00244A03" w:rsidRPr="00E61C37">
        <w:rPr>
          <w:i/>
          <w:color w:val="0070C0"/>
        </w:rPr>
        <w:t>the methods and criteria for software unit verification. Acceptable methods are analysis, demonstration, inspection and testing. Code reviews will be performed.  Once the software architecture and risk assessment is released (software units are defined, and software safety classification can be determined) then it is known what unit verification needs to happen.  Discuss and document rationale for any deviations to the plan (e.g., no testing is necessary; however, the following software units will be tested). In addition, the following items shall be addressed:</w:t>
      </w:r>
      <w:r w:rsidRPr="00E61C37">
        <w:rPr>
          <w:i/>
          <w:color w:val="0070C0"/>
        </w:rPr>
        <w:t>&gt;</w:t>
      </w:r>
    </w:p>
    <w:p w14:paraId="5FB8D7EB" w14:textId="54F2DD87" w:rsidR="00C97788" w:rsidRPr="00EE795A" w:rsidRDefault="00A71EBB" w:rsidP="00A71EBB">
      <w:pPr>
        <w:spacing w:before="120"/>
        <w:jc w:val="both"/>
      </w:pPr>
      <w:r>
        <w:t>The Software Verification Readiness Review meeting shall verify in the documented meeting minutes that all the required documentation for the execution of verification have been prepared and ensure coverage of the requirements.</w:t>
      </w:r>
    </w:p>
    <w:p w14:paraId="0C974C63" w14:textId="3D3560E8" w:rsidR="006E37A1" w:rsidRPr="00A727D1" w:rsidRDefault="000C4001" w:rsidP="00257556">
      <w:pPr>
        <w:pStyle w:val="Heading1"/>
      </w:pPr>
      <w:bookmarkStart w:id="49" w:name="_Toc117966699"/>
      <w:r>
        <w:t>Software Unit Integration and Software Unit Integration Testing</w:t>
      </w:r>
      <w:bookmarkEnd w:id="49"/>
    </w:p>
    <w:p w14:paraId="76C14687" w14:textId="5787AAB5" w:rsidR="00076020" w:rsidRPr="00E61C37" w:rsidRDefault="004B3EE6" w:rsidP="00D679DF">
      <w:pPr>
        <w:spacing w:before="120"/>
        <w:jc w:val="both"/>
        <w:rPr>
          <w:i/>
          <w:color w:val="0070C0"/>
        </w:rPr>
      </w:pPr>
      <w:r w:rsidRPr="00E61C37">
        <w:rPr>
          <w:i/>
          <w:color w:val="0070C0"/>
        </w:rPr>
        <w:t>&lt;</w:t>
      </w:r>
      <w:r w:rsidR="00076020" w:rsidRPr="00E61C37">
        <w:rPr>
          <w:i/>
          <w:color w:val="0070C0"/>
        </w:rPr>
        <w:t>Explain integration process f</w:t>
      </w:r>
      <w:r w:rsidRPr="00E61C37">
        <w:rPr>
          <w:i/>
          <w:color w:val="0070C0"/>
        </w:rPr>
        <w:t>or software incorporated in the product</w:t>
      </w:r>
      <w:r w:rsidR="00076020" w:rsidRPr="00E61C37">
        <w:rPr>
          <w:i/>
          <w:color w:val="0070C0"/>
        </w:rPr>
        <w:t>s,</w:t>
      </w:r>
      <w:r w:rsidR="00DB341E" w:rsidRPr="00E61C37">
        <w:rPr>
          <w:i/>
          <w:color w:val="0070C0"/>
        </w:rPr>
        <w:t xml:space="preserve"> suggested wording below, this may be amended as </w:t>
      </w:r>
      <w:r w:rsidR="00387650" w:rsidRPr="00E61C37">
        <w:rPr>
          <w:i/>
          <w:color w:val="0070C0"/>
        </w:rPr>
        <w:t>appropriate&gt;</w:t>
      </w:r>
    </w:p>
    <w:p w14:paraId="48737F5F" w14:textId="2DFDA575" w:rsidR="00D679DF" w:rsidRPr="00FF0F71" w:rsidRDefault="00D679DF" w:rsidP="00D679DF">
      <w:pPr>
        <w:spacing w:before="120"/>
        <w:jc w:val="both"/>
      </w:pPr>
      <w:r>
        <w:t xml:space="preserve">The software items, or groups of items, are running on an independent dedicated </w:t>
      </w:r>
      <w:r w:rsidRPr="00D679DF">
        <w:t>PIC</w:t>
      </w:r>
      <w:r>
        <w:t xml:space="preserve"> microcontroller. The </w:t>
      </w:r>
      <w:r w:rsidRPr="00D679DF">
        <w:t>software units</w:t>
      </w:r>
      <w:r>
        <w:t xml:space="preserve"> will be integrated in stages as the units are implemented in order to carry out informal (or formal) testing or evaluation. This occurs when the appropriate code for each unit is included or called from the </w:t>
      </w:r>
      <w:proofErr w:type="spellStart"/>
      <w:r>
        <w:t>main.c</w:t>
      </w:r>
      <w:proofErr w:type="spellEnd"/>
      <w:r>
        <w:t xml:space="preserve"> file and the code is compiled and programmed to a device. If multiple </w:t>
      </w:r>
      <w:r w:rsidRPr="00D679DF">
        <w:t>PIC</w:t>
      </w:r>
      <w:r>
        <w:t xml:space="preserve"> microcontrollers are used, the </w:t>
      </w:r>
      <w:r w:rsidRPr="00D679DF">
        <w:t>software items</w:t>
      </w:r>
      <w:r>
        <w:t xml:space="preserve"> are integrated by the programming of the separate microcontrollers on the same hardware.</w:t>
      </w:r>
    </w:p>
    <w:p w14:paraId="11EA3562" w14:textId="2A990048" w:rsidR="00D679DF" w:rsidRPr="002D6E1D" w:rsidRDefault="00D679DF" w:rsidP="00D679DF">
      <w:pPr>
        <w:spacing w:before="120"/>
        <w:jc w:val="both"/>
      </w:pPr>
      <w:r>
        <w:t xml:space="preserve">Informal testing or evaluation of integrated units may be carried out during the development process. </w:t>
      </w:r>
    </w:p>
    <w:p w14:paraId="610EAA38" w14:textId="77777777" w:rsidR="00D679DF" w:rsidRPr="00DB341E" w:rsidRDefault="00D679DF" w:rsidP="00D679DF">
      <w:pPr>
        <w:spacing w:before="120"/>
        <w:jc w:val="both"/>
        <w:rPr>
          <w:i/>
          <w:color w:val="0000FF"/>
        </w:rPr>
      </w:pPr>
      <w:r>
        <w:lastRenderedPageBreak/>
        <w:t xml:space="preserve">Formal integration testing shall be carried out as part of system testing. </w:t>
      </w:r>
      <w:r w:rsidRPr="00E61C37">
        <w:rPr>
          <w:i/>
          <w:color w:val="0070C0"/>
        </w:rPr>
        <w:t>&lt;Change if separate integration testing is planned.&gt;</w:t>
      </w:r>
    </w:p>
    <w:p w14:paraId="0AA51A56" w14:textId="207D1E32" w:rsidR="00D679DF" w:rsidRDefault="00D679DF" w:rsidP="00FC4809">
      <w:pPr>
        <w:spacing w:before="120"/>
        <w:jc w:val="both"/>
      </w:pPr>
      <w:r>
        <w:t>Plans for testing shall include</w:t>
      </w:r>
      <w:r w:rsidR="00387650">
        <w:t>:</w:t>
      </w:r>
    </w:p>
    <w:p w14:paraId="7FF349B7" w14:textId="78D52DAE" w:rsidR="00CA514B" w:rsidRDefault="00CA514B" w:rsidP="00FC4809">
      <w:pPr>
        <w:pStyle w:val="ListParagraph"/>
        <w:numPr>
          <w:ilvl w:val="0"/>
          <w:numId w:val="19"/>
        </w:numPr>
        <w:spacing w:before="120"/>
        <w:jc w:val="both"/>
      </w:pPr>
      <w:r>
        <w:t>The software units have been integrated into software items and the software system.</w:t>
      </w:r>
    </w:p>
    <w:p w14:paraId="335FF282" w14:textId="145A584D" w:rsidR="00CA514B" w:rsidRDefault="00CA514B" w:rsidP="00FC4809">
      <w:pPr>
        <w:pStyle w:val="ListParagraph"/>
        <w:numPr>
          <w:ilvl w:val="0"/>
          <w:numId w:val="19"/>
        </w:numPr>
        <w:spacing w:before="120"/>
        <w:jc w:val="both"/>
      </w:pPr>
      <w:r>
        <w:t>The hardware items, software items and support for manual operations (human-equipment interface) of the system have been integrated into the system.</w:t>
      </w:r>
    </w:p>
    <w:p w14:paraId="33BF24C7" w14:textId="520D83AE" w:rsidR="00387650" w:rsidRDefault="00CA514B" w:rsidP="00FC4809">
      <w:pPr>
        <w:pStyle w:val="ListParagraph"/>
        <w:numPr>
          <w:ilvl w:val="0"/>
          <w:numId w:val="19"/>
        </w:numPr>
        <w:spacing w:before="120"/>
        <w:jc w:val="both"/>
      </w:pPr>
      <w:r>
        <w:t>The integrated software item performs as intended. (System level testing).</w:t>
      </w:r>
    </w:p>
    <w:p w14:paraId="2FC6E14A" w14:textId="51A33D40" w:rsidR="00FC4809" w:rsidRDefault="00FC4809" w:rsidP="00FC4809">
      <w:pPr>
        <w:jc w:val="both"/>
      </w:pPr>
      <w:r>
        <w:t>Including:</w:t>
      </w:r>
    </w:p>
    <w:p w14:paraId="7BBD95F7" w14:textId="13DFEC2C" w:rsidR="00FC4809" w:rsidRDefault="00FC4809" w:rsidP="00FC4809">
      <w:pPr>
        <w:pStyle w:val="ListParagraph"/>
        <w:numPr>
          <w:ilvl w:val="0"/>
          <w:numId w:val="21"/>
        </w:numPr>
        <w:jc w:val="both"/>
      </w:pPr>
      <w:r>
        <w:t>The required functionality of the software</w:t>
      </w:r>
    </w:p>
    <w:p w14:paraId="332F2CE0" w14:textId="5173E754" w:rsidR="00FC4809" w:rsidRDefault="00FC4809" w:rsidP="00FC4809">
      <w:pPr>
        <w:pStyle w:val="ListParagraph"/>
        <w:numPr>
          <w:ilvl w:val="0"/>
          <w:numId w:val="21"/>
        </w:numPr>
        <w:jc w:val="both"/>
      </w:pPr>
      <w:r>
        <w:t>Implementation of risk control measures</w:t>
      </w:r>
    </w:p>
    <w:p w14:paraId="33D968DD" w14:textId="17FF49AF" w:rsidR="00FC4809" w:rsidRDefault="00FC4809" w:rsidP="00FC4809">
      <w:pPr>
        <w:pStyle w:val="ListParagraph"/>
        <w:numPr>
          <w:ilvl w:val="0"/>
          <w:numId w:val="21"/>
        </w:numPr>
        <w:jc w:val="both"/>
      </w:pPr>
      <w:r>
        <w:t>Specified timing and other behaviour</w:t>
      </w:r>
    </w:p>
    <w:p w14:paraId="3698B7CF" w14:textId="064EB30E" w:rsidR="00FC4809" w:rsidRDefault="00FC4809" w:rsidP="00FC4809">
      <w:pPr>
        <w:pStyle w:val="ListParagraph"/>
        <w:numPr>
          <w:ilvl w:val="0"/>
          <w:numId w:val="21"/>
        </w:numPr>
        <w:jc w:val="both"/>
      </w:pPr>
      <w:r>
        <w:t>Specified functioning of internal and external interfaces</w:t>
      </w:r>
    </w:p>
    <w:p w14:paraId="1BD04BA8" w14:textId="3BE7568E" w:rsidR="00FC4809" w:rsidRDefault="00FC4809" w:rsidP="00FC4809">
      <w:pPr>
        <w:pStyle w:val="ListParagraph"/>
        <w:numPr>
          <w:ilvl w:val="0"/>
          <w:numId w:val="21"/>
        </w:numPr>
        <w:jc w:val="both"/>
      </w:pPr>
      <w:r>
        <w:t>Testing under abnormal conditions including foreseeable misuse</w:t>
      </w:r>
    </w:p>
    <w:p w14:paraId="13673F07" w14:textId="711FF1B5" w:rsidR="006E37A1" w:rsidRDefault="00FC4809" w:rsidP="00FC4809">
      <w:pPr>
        <w:jc w:val="both"/>
      </w:pPr>
      <w:r>
        <w:t>If any changes are made to any software units as a result of the testing process, additional testing shall be carried out as appropriate to test and verify effectiveness of the change in correcting the problem and that unintended side effects have not been introduced. Relevant risk management activities shall be carried out.</w:t>
      </w:r>
    </w:p>
    <w:p w14:paraId="231DE7A7" w14:textId="6A9D2441" w:rsidR="00FC4809" w:rsidRPr="00B80443" w:rsidRDefault="00FC4809" w:rsidP="00FC4809">
      <w:pPr>
        <w:jc w:val="both"/>
        <w:rPr>
          <w:color w:val="0070C0"/>
        </w:rPr>
      </w:pPr>
      <w:r w:rsidRPr="00B80443">
        <w:rPr>
          <w:i/>
          <w:color w:val="0070C0"/>
        </w:rPr>
        <w:t>&lt;Explain integration process for medical device software&gt;</w:t>
      </w:r>
    </w:p>
    <w:p w14:paraId="76DE28E3" w14:textId="21C9BA73" w:rsidR="0071350F" w:rsidRPr="00A727D1" w:rsidRDefault="0008286D" w:rsidP="00257556">
      <w:pPr>
        <w:pStyle w:val="Heading1"/>
      </w:pPr>
      <w:bookmarkStart w:id="50" w:name="_Toc117966700"/>
      <w:r w:rsidRPr="00A727D1">
        <w:t>Software</w:t>
      </w:r>
      <w:r w:rsidR="00333A03" w:rsidRPr="00A727D1">
        <w:t xml:space="preserve"> </w:t>
      </w:r>
      <w:r w:rsidR="00867A05">
        <w:t>System Testing</w:t>
      </w:r>
      <w:bookmarkEnd w:id="50"/>
    </w:p>
    <w:p w14:paraId="420E3F11" w14:textId="2CDA4FC6" w:rsidR="00762675" w:rsidRDefault="00762675" w:rsidP="00762675">
      <w:pPr>
        <w:spacing w:before="120"/>
        <w:jc w:val="both"/>
      </w:pPr>
      <w:r>
        <w:t xml:space="preserve">A </w:t>
      </w:r>
      <w:r w:rsidRPr="00762675">
        <w:t>System Testing</w:t>
      </w:r>
      <w:r>
        <w:t xml:space="preserve"> procedure shall be produced by to establish suitable tests and pass/fail criteria to ensure that all of the requirements of the </w:t>
      </w:r>
      <w:r w:rsidRPr="00762675">
        <w:t xml:space="preserve">System Requirements </w:t>
      </w:r>
      <w:r>
        <w:t xml:space="preserve">and </w:t>
      </w:r>
      <w:r w:rsidRPr="00762675">
        <w:t xml:space="preserve">Software Requirement Specification </w:t>
      </w:r>
      <w:r>
        <w:t xml:space="preserve">are met. The tests should also ensure that integrated </w:t>
      </w:r>
      <w:r w:rsidRPr="00762675">
        <w:t>software items</w:t>
      </w:r>
      <w:r>
        <w:t xml:space="preserve"> (including </w:t>
      </w:r>
      <w:r w:rsidRPr="00762675">
        <w:t>soup</w:t>
      </w:r>
      <w:r>
        <w:t>) are performing correctly.</w:t>
      </w:r>
    </w:p>
    <w:p w14:paraId="379641D3" w14:textId="47315B36" w:rsidR="00762675" w:rsidRDefault="00762675" w:rsidP="00762675">
      <w:pPr>
        <w:jc w:val="both"/>
      </w:pPr>
      <w:r>
        <w:t>The test procedure shall be evaluated for correctness (signed off)</w:t>
      </w:r>
      <w:r w:rsidRPr="00762675">
        <w:t xml:space="preserve"> </w:t>
      </w:r>
      <w:r>
        <w:t xml:space="preserve">before tests are carried out. </w:t>
      </w:r>
    </w:p>
    <w:p w14:paraId="1A67FC8B" w14:textId="0D495138" w:rsidR="00762675" w:rsidRDefault="00762675" w:rsidP="00762675">
      <w:pPr>
        <w:jc w:val="both"/>
      </w:pPr>
      <w:r>
        <w:t xml:space="preserve">System testing shall be carried out and documented. Test documents shall document the person conducting the tests, maintain sufficient record to allow the tests to be repeated and document the results (pass/fail and </w:t>
      </w:r>
      <w:r w:rsidRPr="00762675">
        <w:t>anomalies</w:t>
      </w:r>
      <w:r>
        <w:t>).</w:t>
      </w:r>
    </w:p>
    <w:p w14:paraId="7F95C389" w14:textId="4D7BD914" w:rsidR="00762675" w:rsidRPr="008E3A60" w:rsidRDefault="00762675" w:rsidP="00762675">
      <w:pPr>
        <w:jc w:val="both"/>
      </w:pPr>
      <w:r>
        <w:t>If any changes are made as a result of the testing process, additional testing shall be carried out as appropriate to test and verify effectiveness of the change in correcting the problem and that unintended side effects have not been introduced. Relevant</w:t>
      </w:r>
      <w:r w:rsidRPr="00762675">
        <w:t xml:space="preserve"> risk management activities</w:t>
      </w:r>
      <w:r>
        <w:t xml:space="preserve"> shall be carried out.</w:t>
      </w:r>
    </w:p>
    <w:p w14:paraId="2F7B66C4" w14:textId="731FB8A0" w:rsidR="00762675" w:rsidRDefault="00762675" w:rsidP="00762675">
      <w:pPr>
        <w:jc w:val="both"/>
      </w:pPr>
      <w:r>
        <w:t xml:space="preserve">Verification of the system testing process shall be carried out </w:t>
      </w:r>
      <w:r w:rsidR="00B405C1">
        <w:t xml:space="preserve">to </w:t>
      </w:r>
      <w:r>
        <w:t>ensure that</w:t>
      </w:r>
      <w:r w:rsidR="00B405C1">
        <w:t>:</w:t>
      </w:r>
    </w:p>
    <w:p w14:paraId="2C223AC1" w14:textId="77777777" w:rsidR="00762675" w:rsidRDefault="00762675" w:rsidP="00B405C1">
      <w:pPr>
        <w:pStyle w:val="ListParagraph"/>
        <w:numPr>
          <w:ilvl w:val="0"/>
          <w:numId w:val="23"/>
        </w:numPr>
        <w:jc w:val="both"/>
      </w:pPr>
      <w:r>
        <w:t xml:space="preserve">the </w:t>
      </w:r>
      <w:r w:rsidRPr="00762675">
        <w:t>verification</w:t>
      </w:r>
      <w:r>
        <w:t xml:space="preserve"> strategies and test procedures used are appropriate</w:t>
      </w:r>
    </w:p>
    <w:p w14:paraId="3834D7E1" w14:textId="77777777" w:rsidR="00762675" w:rsidRDefault="00762675" w:rsidP="00B405C1">
      <w:pPr>
        <w:pStyle w:val="ListParagraph"/>
        <w:numPr>
          <w:ilvl w:val="0"/>
          <w:numId w:val="23"/>
        </w:numPr>
        <w:jc w:val="both"/>
      </w:pPr>
      <w:r w:rsidRPr="00762675">
        <w:t>software system</w:t>
      </w:r>
      <w:r>
        <w:t xml:space="preserve"> test procedures trace to software requirements</w:t>
      </w:r>
    </w:p>
    <w:p w14:paraId="5E4A9D71" w14:textId="77777777" w:rsidR="00762675" w:rsidRDefault="00762675" w:rsidP="00B405C1">
      <w:pPr>
        <w:pStyle w:val="ListParagraph"/>
        <w:numPr>
          <w:ilvl w:val="0"/>
          <w:numId w:val="23"/>
        </w:numPr>
        <w:jc w:val="both"/>
      </w:pPr>
      <w:r>
        <w:t xml:space="preserve">all software requirements have been tested or otherwise </w:t>
      </w:r>
      <w:r w:rsidRPr="00762675">
        <w:t>verified</w:t>
      </w:r>
    </w:p>
    <w:p w14:paraId="6F86D58F" w14:textId="77777777" w:rsidR="00762675" w:rsidRDefault="00762675" w:rsidP="00B405C1">
      <w:pPr>
        <w:pStyle w:val="ListParagraph"/>
        <w:numPr>
          <w:ilvl w:val="0"/>
          <w:numId w:val="23"/>
        </w:numPr>
        <w:jc w:val="both"/>
      </w:pPr>
      <w:r>
        <w:t>test results meet the required pass/fail criteria</w:t>
      </w:r>
    </w:p>
    <w:p w14:paraId="5C5B4D4D" w14:textId="3B5A2F05" w:rsidR="00EB02DA" w:rsidRPr="00A727D1" w:rsidRDefault="000D379D" w:rsidP="00257556">
      <w:pPr>
        <w:pStyle w:val="Heading1"/>
      </w:pPr>
      <w:bookmarkStart w:id="51" w:name="_Toc117966701"/>
      <w:r>
        <w:lastRenderedPageBreak/>
        <w:t>Documentation</w:t>
      </w:r>
      <w:bookmarkEnd w:id="51"/>
    </w:p>
    <w:p w14:paraId="424990CC" w14:textId="368B7906" w:rsidR="00BD0A2B" w:rsidRPr="00A727D1" w:rsidRDefault="000D379D" w:rsidP="000D379D">
      <w:pPr>
        <w:pStyle w:val="Heading2"/>
      </w:pPr>
      <w:bookmarkStart w:id="52" w:name="_Toc117966702"/>
      <w:r>
        <w:t>Software System, Items and Units</w:t>
      </w:r>
      <w:bookmarkEnd w:id="52"/>
    </w:p>
    <w:tbl>
      <w:tblPr>
        <w:tblStyle w:val="TableGrid"/>
        <w:tblW w:w="0" w:type="auto"/>
        <w:tblLook w:val="04A0" w:firstRow="1" w:lastRow="0" w:firstColumn="1" w:lastColumn="0" w:noHBand="0" w:noVBand="1"/>
      </w:tblPr>
      <w:tblGrid>
        <w:gridCol w:w="2320"/>
        <w:gridCol w:w="2257"/>
        <w:gridCol w:w="2167"/>
        <w:gridCol w:w="2272"/>
      </w:tblGrid>
      <w:tr w:rsidR="0000455D" w:rsidRPr="0000455D" w14:paraId="6AC5F7D6" w14:textId="77777777" w:rsidTr="004E6239">
        <w:trPr>
          <w:tblHeader/>
        </w:trPr>
        <w:tc>
          <w:tcPr>
            <w:tcW w:w="2320" w:type="dxa"/>
            <w:shd w:val="clear" w:color="auto" w:fill="F2F2F2" w:themeFill="background1" w:themeFillShade="F2"/>
          </w:tcPr>
          <w:p w14:paraId="72793B95" w14:textId="77777777" w:rsidR="00E7286C" w:rsidRPr="0000455D" w:rsidRDefault="00E7286C" w:rsidP="00E7286C">
            <w:pPr>
              <w:spacing w:after="160" w:line="259" w:lineRule="auto"/>
              <w:rPr>
                <w:b/>
                <w:bCs/>
                <w:color w:val="0070C0"/>
                <w:lang w:val="en"/>
              </w:rPr>
            </w:pPr>
            <w:r w:rsidRPr="0000455D">
              <w:rPr>
                <w:b/>
                <w:bCs/>
                <w:color w:val="0070C0"/>
                <w:lang w:val="en"/>
              </w:rPr>
              <w:t>Document Type</w:t>
            </w:r>
          </w:p>
        </w:tc>
        <w:tc>
          <w:tcPr>
            <w:tcW w:w="2257" w:type="dxa"/>
            <w:shd w:val="clear" w:color="auto" w:fill="F2F2F2" w:themeFill="background1" w:themeFillShade="F2"/>
          </w:tcPr>
          <w:p w14:paraId="2FEFC342" w14:textId="77777777" w:rsidR="00E7286C" w:rsidRPr="0000455D" w:rsidRDefault="00E7286C" w:rsidP="00E7286C">
            <w:pPr>
              <w:spacing w:after="160" w:line="259" w:lineRule="auto"/>
              <w:rPr>
                <w:b/>
                <w:bCs/>
                <w:color w:val="0070C0"/>
                <w:lang w:val="en"/>
              </w:rPr>
            </w:pPr>
            <w:r w:rsidRPr="0000455D">
              <w:rPr>
                <w:b/>
                <w:bCs/>
                <w:color w:val="0070C0"/>
                <w:lang w:val="en"/>
              </w:rPr>
              <w:t>Template</w:t>
            </w:r>
          </w:p>
        </w:tc>
        <w:tc>
          <w:tcPr>
            <w:tcW w:w="2167" w:type="dxa"/>
            <w:shd w:val="clear" w:color="auto" w:fill="F2F2F2" w:themeFill="background1" w:themeFillShade="F2"/>
          </w:tcPr>
          <w:p w14:paraId="1C2285D5" w14:textId="77777777" w:rsidR="00E7286C" w:rsidRPr="0000455D" w:rsidRDefault="00E7286C" w:rsidP="00E7286C">
            <w:pPr>
              <w:spacing w:after="160" w:line="259" w:lineRule="auto"/>
              <w:rPr>
                <w:b/>
                <w:bCs/>
                <w:color w:val="0070C0"/>
                <w:lang w:val="en"/>
              </w:rPr>
            </w:pPr>
            <w:r w:rsidRPr="0000455D">
              <w:rPr>
                <w:b/>
                <w:bCs/>
                <w:color w:val="0070C0"/>
                <w:lang w:val="en"/>
              </w:rPr>
              <w:t>Title</w:t>
            </w:r>
          </w:p>
        </w:tc>
        <w:tc>
          <w:tcPr>
            <w:tcW w:w="2272" w:type="dxa"/>
            <w:shd w:val="clear" w:color="auto" w:fill="F2F2F2" w:themeFill="background1" w:themeFillShade="F2"/>
          </w:tcPr>
          <w:p w14:paraId="73750176" w14:textId="77777777" w:rsidR="00E7286C" w:rsidRPr="0000455D" w:rsidRDefault="00E7286C" w:rsidP="00E7286C">
            <w:pPr>
              <w:spacing w:after="160" w:line="259" w:lineRule="auto"/>
              <w:rPr>
                <w:b/>
                <w:bCs/>
                <w:color w:val="0070C0"/>
                <w:lang w:val="en"/>
              </w:rPr>
            </w:pPr>
            <w:r w:rsidRPr="0000455D">
              <w:rPr>
                <w:b/>
                <w:bCs/>
                <w:color w:val="0070C0"/>
                <w:lang w:val="en"/>
              </w:rPr>
              <w:t>Document No.</w:t>
            </w:r>
          </w:p>
        </w:tc>
      </w:tr>
      <w:tr w:rsidR="0000455D" w:rsidRPr="0000455D" w14:paraId="1BE0F081" w14:textId="77777777" w:rsidTr="004E6239">
        <w:tc>
          <w:tcPr>
            <w:tcW w:w="2320" w:type="dxa"/>
          </w:tcPr>
          <w:p w14:paraId="47C1C334" w14:textId="77777777" w:rsidR="00E7286C" w:rsidRPr="0000455D" w:rsidRDefault="00E7286C" w:rsidP="00E7286C">
            <w:pPr>
              <w:spacing w:after="160" w:line="259" w:lineRule="auto"/>
              <w:rPr>
                <w:color w:val="0070C0"/>
                <w:lang w:val="en"/>
              </w:rPr>
            </w:pPr>
            <w:r w:rsidRPr="0000455D">
              <w:rPr>
                <w:color w:val="0070C0"/>
                <w:lang w:val="en"/>
              </w:rPr>
              <w:t>Software Safety Classification</w:t>
            </w:r>
          </w:p>
        </w:tc>
        <w:tc>
          <w:tcPr>
            <w:tcW w:w="2257" w:type="dxa"/>
          </w:tcPr>
          <w:p w14:paraId="6F6A8278" w14:textId="710355C1" w:rsidR="00E7286C" w:rsidRPr="0000455D" w:rsidRDefault="00E7286C" w:rsidP="00E7286C">
            <w:pPr>
              <w:spacing w:after="160" w:line="259" w:lineRule="auto"/>
              <w:rPr>
                <w:color w:val="0070C0"/>
                <w:lang w:val="en"/>
              </w:rPr>
            </w:pPr>
            <w:r w:rsidRPr="0000455D">
              <w:rPr>
                <w:color w:val="0070C0"/>
                <w:lang w:val="en"/>
              </w:rPr>
              <w:t>SSI-QF-</w:t>
            </w:r>
            <w:r w:rsidR="00B80443" w:rsidRPr="0000455D">
              <w:rPr>
                <w:color w:val="0070C0"/>
                <w:lang w:val="en"/>
              </w:rPr>
              <w:t>20A</w:t>
            </w:r>
          </w:p>
        </w:tc>
        <w:tc>
          <w:tcPr>
            <w:tcW w:w="2167" w:type="dxa"/>
          </w:tcPr>
          <w:p w14:paraId="641C3AF7" w14:textId="77777777" w:rsidR="00E7286C" w:rsidRPr="0000455D" w:rsidRDefault="00E7286C" w:rsidP="00E7286C">
            <w:pPr>
              <w:spacing w:after="160" w:line="259" w:lineRule="auto"/>
              <w:rPr>
                <w:color w:val="0070C0"/>
                <w:lang w:val="en"/>
              </w:rPr>
            </w:pPr>
          </w:p>
        </w:tc>
        <w:tc>
          <w:tcPr>
            <w:tcW w:w="2272" w:type="dxa"/>
          </w:tcPr>
          <w:p w14:paraId="2A0EFBDC" w14:textId="77777777" w:rsidR="00E7286C" w:rsidRPr="0000455D" w:rsidRDefault="00E7286C" w:rsidP="00E7286C">
            <w:pPr>
              <w:spacing w:after="160" w:line="259" w:lineRule="auto"/>
              <w:rPr>
                <w:color w:val="0070C0"/>
                <w:lang w:val="en"/>
              </w:rPr>
            </w:pPr>
          </w:p>
        </w:tc>
      </w:tr>
      <w:tr w:rsidR="0000455D" w:rsidRPr="0000455D" w14:paraId="121426D6" w14:textId="77777777" w:rsidTr="004E6239">
        <w:tc>
          <w:tcPr>
            <w:tcW w:w="2320" w:type="dxa"/>
          </w:tcPr>
          <w:p w14:paraId="1F774694" w14:textId="77777777" w:rsidR="00E7286C" w:rsidRPr="0000455D" w:rsidRDefault="00E7286C" w:rsidP="00E7286C">
            <w:pPr>
              <w:spacing w:after="160" w:line="259" w:lineRule="auto"/>
              <w:rPr>
                <w:color w:val="0070C0"/>
                <w:lang w:val="en"/>
              </w:rPr>
            </w:pPr>
            <w:r w:rsidRPr="0000455D">
              <w:rPr>
                <w:color w:val="0070C0"/>
                <w:lang w:val="en"/>
              </w:rPr>
              <w:t>Software Development Plan</w:t>
            </w:r>
          </w:p>
        </w:tc>
        <w:tc>
          <w:tcPr>
            <w:tcW w:w="2257" w:type="dxa"/>
          </w:tcPr>
          <w:p w14:paraId="3DDB5AB5" w14:textId="472C00AA" w:rsidR="00E7286C" w:rsidRPr="0000455D" w:rsidRDefault="00E7286C" w:rsidP="00E7286C">
            <w:pPr>
              <w:spacing w:after="160" w:line="259" w:lineRule="auto"/>
              <w:rPr>
                <w:color w:val="0070C0"/>
                <w:lang w:val="en"/>
              </w:rPr>
            </w:pPr>
            <w:r w:rsidRPr="0000455D">
              <w:rPr>
                <w:color w:val="0070C0"/>
                <w:lang w:val="en"/>
              </w:rPr>
              <w:t>SSI-QF-</w:t>
            </w:r>
            <w:r w:rsidR="00B80443" w:rsidRPr="0000455D">
              <w:rPr>
                <w:color w:val="0070C0"/>
                <w:lang w:val="en"/>
              </w:rPr>
              <w:t>20B</w:t>
            </w:r>
          </w:p>
        </w:tc>
        <w:tc>
          <w:tcPr>
            <w:tcW w:w="2167" w:type="dxa"/>
          </w:tcPr>
          <w:p w14:paraId="23339B69" w14:textId="77777777" w:rsidR="00E7286C" w:rsidRPr="0000455D" w:rsidRDefault="00E7286C" w:rsidP="00E7286C">
            <w:pPr>
              <w:spacing w:after="160" w:line="259" w:lineRule="auto"/>
              <w:rPr>
                <w:color w:val="0070C0"/>
                <w:lang w:val="en"/>
              </w:rPr>
            </w:pPr>
          </w:p>
        </w:tc>
        <w:tc>
          <w:tcPr>
            <w:tcW w:w="2272" w:type="dxa"/>
          </w:tcPr>
          <w:p w14:paraId="0DDDD3D4" w14:textId="77777777" w:rsidR="00E7286C" w:rsidRPr="0000455D" w:rsidRDefault="00E7286C" w:rsidP="00E7286C">
            <w:pPr>
              <w:spacing w:after="160" w:line="259" w:lineRule="auto"/>
              <w:rPr>
                <w:color w:val="0070C0"/>
                <w:lang w:val="en"/>
              </w:rPr>
            </w:pPr>
          </w:p>
        </w:tc>
      </w:tr>
      <w:tr w:rsidR="0000455D" w:rsidRPr="0000455D" w14:paraId="7DE7417B" w14:textId="77777777" w:rsidTr="004E6239">
        <w:tc>
          <w:tcPr>
            <w:tcW w:w="2320" w:type="dxa"/>
          </w:tcPr>
          <w:p w14:paraId="2A22A9C6" w14:textId="77777777" w:rsidR="00E7286C" w:rsidRPr="0000455D" w:rsidRDefault="00E7286C" w:rsidP="00E7286C">
            <w:pPr>
              <w:spacing w:after="160" w:line="259" w:lineRule="auto"/>
              <w:rPr>
                <w:color w:val="0070C0"/>
                <w:lang w:val="en"/>
              </w:rPr>
            </w:pPr>
            <w:r w:rsidRPr="0000455D">
              <w:rPr>
                <w:color w:val="0070C0"/>
                <w:lang w:val="en"/>
              </w:rPr>
              <w:t>Software Requirement Traceability Matrix</w:t>
            </w:r>
          </w:p>
        </w:tc>
        <w:tc>
          <w:tcPr>
            <w:tcW w:w="2257" w:type="dxa"/>
          </w:tcPr>
          <w:p w14:paraId="0ED7D618" w14:textId="1A8F257F" w:rsidR="00E7286C" w:rsidRPr="0000455D" w:rsidRDefault="00E7286C" w:rsidP="00E7286C">
            <w:pPr>
              <w:spacing w:after="160" w:line="259" w:lineRule="auto"/>
              <w:rPr>
                <w:color w:val="0070C0"/>
                <w:lang w:val="en"/>
              </w:rPr>
            </w:pPr>
            <w:r w:rsidRPr="0000455D">
              <w:rPr>
                <w:color w:val="0070C0"/>
                <w:lang w:val="en"/>
              </w:rPr>
              <w:t>SSI-QF-</w:t>
            </w:r>
            <w:r w:rsidR="00B80443" w:rsidRPr="0000455D">
              <w:rPr>
                <w:color w:val="0070C0"/>
                <w:lang w:val="en"/>
              </w:rPr>
              <w:t>20C</w:t>
            </w:r>
          </w:p>
        </w:tc>
        <w:tc>
          <w:tcPr>
            <w:tcW w:w="2167" w:type="dxa"/>
          </w:tcPr>
          <w:p w14:paraId="093CFCF0" w14:textId="77777777" w:rsidR="00E7286C" w:rsidRPr="0000455D" w:rsidRDefault="00E7286C" w:rsidP="00E7286C">
            <w:pPr>
              <w:spacing w:after="160" w:line="259" w:lineRule="auto"/>
              <w:rPr>
                <w:color w:val="0070C0"/>
                <w:lang w:val="en"/>
              </w:rPr>
            </w:pPr>
          </w:p>
        </w:tc>
        <w:tc>
          <w:tcPr>
            <w:tcW w:w="2272" w:type="dxa"/>
          </w:tcPr>
          <w:p w14:paraId="03C028BB" w14:textId="77777777" w:rsidR="00E7286C" w:rsidRPr="0000455D" w:rsidRDefault="00E7286C" w:rsidP="00E7286C">
            <w:pPr>
              <w:spacing w:after="160" w:line="259" w:lineRule="auto"/>
              <w:rPr>
                <w:color w:val="0070C0"/>
                <w:lang w:val="en"/>
              </w:rPr>
            </w:pPr>
          </w:p>
        </w:tc>
      </w:tr>
      <w:tr w:rsidR="0000455D" w:rsidRPr="0000455D" w14:paraId="2A8D3253" w14:textId="77777777" w:rsidTr="004E6239">
        <w:tc>
          <w:tcPr>
            <w:tcW w:w="2320" w:type="dxa"/>
          </w:tcPr>
          <w:p w14:paraId="2BC80AB0" w14:textId="77777777" w:rsidR="00E7286C" w:rsidRPr="0000455D" w:rsidRDefault="00E7286C" w:rsidP="00E7286C">
            <w:pPr>
              <w:spacing w:after="160" w:line="259" w:lineRule="auto"/>
              <w:rPr>
                <w:color w:val="0070C0"/>
                <w:lang w:val="en"/>
              </w:rPr>
            </w:pPr>
            <w:r w:rsidRPr="0000455D">
              <w:rPr>
                <w:color w:val="0070C0"/>
                <w:lang w:val="en"/>
              </w:rPr>
              <w:t>Software Risk Assessment</w:t>
            </w:r>
          </w:p>
        </w:tc>
        <w:tc>
          <w:tcPr>
            <w:tcW w:w="2257" w:type="dxa"/>
          </w:tcPr>
          <w:p w14:paraId="344ED748" w14:textId="54E0B7C2" w:rsidR="00E7286C" w:rsidRPr="0000455D" w:rsidRDefault="00E7286C" w:rsidP="00E7286C">
            <w:pPr>
              <w:spacing w:after="160" w:line="259" w:lineRule="auto"/>
              <w:rPr>
                <w:color w:val="0070C0"/>
                <w:lang w:val="en"/>
              </w:rPr>
            </w:pPr>
            <w:r w:rsidRPr="0000455D">
              <w:rPr>
                <w:color w:val="0070C0"/>
                <w:lang w:val="en"/>
              </w:rPr>
              <w:t>SSI-QF-XX</w:t>
            </w:r>
          </w:p>
        </w:tc>
        <w:tc>
          <w:tcPr>
            <w:tcW w:w="2167" w:type="dxa"/>
          </w:tcPr>
          <w:p w14:paraId="4FA5BAB9" w14:textId="77777777" w:rsidR="00E7286C" w:rsidRPr="0000455D" w:rsidRDefault="00E7286C" w:rsidP="00E7286C">
            <w:pPr>
              <w:spacing w:after="160" w:line="259" w:lineRule="auto"/>
              <w:rPr>
                <w:color w:val="0070C0"/>
                <w:lang w:val="en"/>
              </w:rPr>
            </w:pPr>
          </w:p>
        </w:tc>
        <w:tc>
          <w:tcPr>
            <w:tcW w:w="2272" w:type="dxa"/>
          </w:tcPr>
          <w:p w14:paraId="23F935AF" w14:textId="77777777" w:rsidR="00E7286C" w:rsidRPr="0000455D" w:rsidRDefault="00E7286C" w:rsidP="00E7286C">
            <w:pPr>
              <w:spacing w:after="160" w:line="259" w:lineRule="auto"/>
              <w:rPr>
                <w:color w:val="0070C0"/>
                <w:lang w:val="en"/>
              </w:rPr>
            </w:pPr>
          </w:p>
        </w:tc>
      </w:tr>
      <w:tr w:rsidR="0000455D" w:rsidRPr="0000455D" w14:paraId="287C08B5" w14:textId="77777777" w:rsidTr="004E6239">
        <w:tc>
          <w:tcPr>
            <w:tcW w:w="2320" w:type="dxa"/>
          </w:tcPr>
          <w:p w14:paraId="05D05307" w14:textId="77777777" w:rsidR="00E7286C" w:rsidRPr="0000455D" w:rsidRDefault="00E7286C" w:rsidP="00E7286C">
            <w:pPr>
              <w:spacing w:after="160" w:line="259" w:lineRule="auto"/>
              <w:rPr>
                <w:color w:val="0070C0"/>
                <w:lang w:val="en"/>
              </w:rPr>
            </w:pPr>
            <w:r w:rsidRPr="0000455D">
              <w:rPr>
                <w:color w:val="0070C0"/>
                <w:lang w:val="en"/>
              </w:rPr>
              <w:t>Software Requirements Review Meeting Minutes</w:t>
            </w:r>
          </w:p>
        </w:tc>
        <w:tc>
          <w:tcPr>
            <w:tcW w:w="2257" w:type="dxa"/>
          </w:tcPr>
          <w:p w14:paraId="240DE1DA" w14:textId="07FAF738" w:rsidR="00E7286C" w:rsidRPr="0000455D" w:rsidRDefault="00E7286C" w:rsidP="00E7286C">
            <w:pPr>
              <w:spacing w:after="160" w:line="259" w:lineRule="auto"/>
              <w:rPr>
                <w:color w:val="0070C0"/>
                <w:lang w:val="en"/>
              </w:rPr>
            </w:pPr>
            <w:r w:rsidRPr="0000455D">
              <w:rPr>
                <w:color w:val="0070C0"/>
                <w:lang w:val="en"/>
              </w:rPr>
              <w:t>SSI-QF-</w:t>
            </w:r>
            <w:r w:rsidR="005A2606" w:rsidRPr="0000455D">
              <w:rPr>
                <w:color w:val="0070C0"/>
                <w:lang w:val="en"/>
              </w:rPr>
              <w:t>10C</w:t>
            </w:r>
          </w:p>
        </w:tc>
        <w:tc>
          <w:tcPr>
            <w:tcW w:w="2167" w:type="dxa"/>
          </w:tcPr>
          <w:p w14:paraId="439E2569" w14:textId="77777777" w:rsidR="00E7286C" w:rsidRPr="0000455D" w:rsidRDefault="00E7286C" w:rsidP="00E7286C">
            <w:pPr>
              <w:spacing w:after="160" w:line="259" w:lineRule="auto"/>
              <w:rPr>
                <w:color w:val="0070C0"/>
                <w:lang w:val="en"/>
              </w:rPr>
            </w:pPr>
          </w:p>
        </w:tc>
        <w:tc>
          <w:tcPr>
            <w:tcW w:w="2272" w:type="dxa"/>
          </w:tcPr>
          <w:p w14:paraId="250E1659" w14:textId="77777777" w:rsidR="00E7286C" w:rsidRPr="0000455D" w:rsidRDefault="00E7286C" w:rsidP="00E7286C">
            <w:pPr>
              <w:spacing w:after="160" w:line="259" w:lineRule="auto"/>
              <w:rPr>
                <w:color w:val="0070C0"/>
                <w:lang w:val="en"/>
              </w:rPr>
            </w:pPr>
          </w:p>
        </w:tc>
      </w:tr>
      <w:tr w:rsidR="0000455D" w:rsidRPr="0000455D" w14:paraId="30685685" w14:textId="77777777" w:rsidTr="004E6239">
        <w:tc>
          <w:tcPr>
            <w:tcW w:w="2320" w:type="dxa"/>
          </w:tcPr>
          <w:p w14:paraId="3966E052" w14:textId="77777777" w:rsidR="00E7286C" w:rsidRPr="0000455D" w:rsidRDefault="00E7286C" w:rsidP="00E7286C">
            <w:pPr>
              <w:spacing w:after="160" w:line="259" w:lineRule="auto"/>
              <w:rPr>
                <w:color w:val="0070C0"/>
                <w:lang w:val="en"/>
              </w:rPr>
            </w:pPr>
            <w:r w:rsidRPr="0000455D">
              <w:rPr>
                <w:color w:val="0070C0"/>
                <w:lang w:val="en"/>
              </w:rPr>
              <w:t>Software Architectural Design</w:t>
            </w:r>
          </w:p>
        </w:tc>
        <w:tc>
          <w:tcPr>
            <w:tcW w:w="2257" w:type="dxa"/>
          </w:tcPr>
          <w:p w14:paraId="3AB87817" w14:textId="45C7F9ED" w:rsidR="00E7286C" w:rsidRPr="0000455D" w:rsidRDefault="00E7286C" w:rsidP="00E7286C">
            <w:pPr>
              <w:spacing w:after="160" w:line="259" w:lineRule="auto"/>
              <w:rPr>
                <w:color w:val="0070C0"/>
                <w:lang w:val="en"/>
              </w:rPr>
            </w:pPr>
            <w:r w:rsidRPr="0000455D">
              <w:rPr>
                <w:color w:val="0070C0"/>
                <w:lang w:val="en"/>
              </w:rPr>
              <w:t>SSI-QF-</w:t>
            </w:r>
            <w:r w:rsidR="005A2606" w:rsidRPr="0000455D">
              <w:rPr>
                <w:color w:val="0070C0"/>
                <w:lang w:val="en"/>
              </w:rPr>
              <w:t>20D</w:t>
            </w:r>
          </w:p>
        </w:tc>
        <w:tc>
          <w:tcPr>
            <w:tcW w:w="2167" w:type="dxa"/>
          </w:tcPr>
          <w:p w14:paraId="51E3DD13" w14:textId="77777777" w:rsidR="00E7286C" w:rsidRPr="0000455D" w:rsidRDefault="00E7286C" w:rsidP="00E7286C">
            <w:pPr>
              <w:spacing w:after="160" w:line="259" w:lineRule="auto"/>
              <w:rPr>
                <w:color w:val="0070C0"/>
                <w:lang w:val="en"/>
              </w:rPr>
            </w:pPr>
          </w:p>
        </w:tc>
        <w:tc>
          <w:tcPr>
            <w:tcW w:w="2272" w:type="dxa"/>
          </w:tcPr>
          <w:p w14:paraId="2DA51020" w14:textId="77777777" w:rsidR="00E7286C" w:rsidRPr="0000455D" w:rsidRDefault="00E7286C" w:rsidP="00E7286C">
            <w:pPr>
              <w:spacing w:after="160" w:line="259" w:lineRule="auto"/>
              <w:rPr>
                <w:color w:val="0070C0"/>
                <w:lang w:val="en"/>
              </w:rPr>
            </w:pPr>
          </w:p>
        </w:tc>
      </w:tr>
      <w:tr w:rsidR="0000455D" w:rsidRPr="00E74E8C" w14:paraId="253C27F7" w14:textId="77777777" w:rsidTr="004E6239">
        <w:tc>
          <w:tcPr>
            <w:tcW w:w="2320" w:type="dxa"/>
          </w:tcPr>
          <w:p w14:paraId="2DCBFD51" w14:textId="77777777" w:rsidR="00E7286C" w:rsidRPr="0000455D" w:rsidRDefault="00E7286C" w:rsidP="00E7286C">
            <w:pPr>
              <w:spacing w:after="160" w:line="259" w:lineRule="auto"/>
              <w:rPr>
                <w:color w:val="0070C0"/>
                <w:lang w:val="en"/>
              </w:rPr>
            </w:pPr>
            <w:r w:rsidRPr="0000455D">
              <w:rPr>
                <w:color w:val="0070C0"/>
                <w:lang w:val="en"/>
              </w:rPr>
              <w:t>Software Detailed Design</w:t>
            </w:r>
          </w:p>
        </w:tc>
        <w:tc>
          <w:tcPr>
            <w:tcW w:w="2257" w:type="dxa"/>
          </w:tcPr>
          <w:p w14:paraId="05C1CD78" w14:textId="73F485B2" w:rsidR="00E7286C" w:rsidRPr="0000455D" w:rsidRDefault="00E7286C" w:rsidP="00E7286C">
            <w:pPr>
              <w:spacing w:after="160" w:line="259" w:lineRule="auto"/>
              <w:rPr>
                <w:color w:val="0070C0"/>
                <w:lang w:val="fr-FR"/>
              </w:rPr>
            </w:pPr>
            <w:r w:rsidRPr="0000455D">
              <w:rPr>
                <w:color w:val="0070C0"/>
                <w:lang w:val="fr-FR"/>
              </w:rPr>
              <w:t>SSI-QF-</w:t>
            </w:r>
            <w:r w:rsidR="005A2606" w:rsidRPr="0000455D">
              <w:rPr>
                <w:color w:val="0070C0"/>
                <w:lang w:val="fr-FR"/>
              </w:rPr>
              <w:t xml:space="preserve">20D/ SSI-QF-20C/ As applicable </w:t>
            </w:r>
          </w:p>
        </w:tc>
        <w:tc>
          <w:tcPr>
            <w:tcW w:w="2167" w:type="dxa"/>
          </w:tcPr>
          <w:p w14:paraId="76F41B2E" w14:textId="77777777" w:rsidR="00E7286C" w:rsidRPr="0000455D" w:rsidRDefault="00E7286C" w:rsidP="00E7286C">
            <w:pPr>
              <w:spacing w:after="160" w:line="259" w:lineRule="auto"/>
              <w:rPr>
                <w:color w:val="0070C0"/>
                <w:lang w:val="fr-FR"/>
              </w:rPr>
            </w:pPr>
          </w:p>
        </w:tc>
        <w:tc>
          <w:tcPr>
            <w:tcW w:w="2272" w:type="dxa"/>
          </w:tcPr>
          <w:p w14:paraId="0DC3A275" w14:textId="77777777" w:rsidR="00E7286C" w:rsidRPr="0000455D" w:rsidRDefault="00E7286C" w:rsidP="00E7286C">
            <w:pPr>
              <w:spacing w:after="160" w:line="259" w:lineRule="auto"/>
              <w:rPr>
                <w:color w:val="0070C0"/>
                <w:lang w:val="fr-FR"/>
              </w:rPr>
            </w:pPr>
          </w:p>
        </w:tc>
      </w:tr>
      <w:tr w:rsidR="0000455D" w:rsidRPr="0000455D" w14:paraId="01995C00" w14:textId="77777777" w:rsidTr="004E6239">
        <w:tc>
          <w:tcPr>
            <w:tcW w:w="2320" w:type="dxa"/>
          </w:tcPr>
          <w:p w14:paraId="0FD5F0D2" w14:textId="77777777" w:rsidR="00E7286C" w:rsidRPr="0000455D" w:rsidRDefault="00E7286C" w:rsidP="00E7286C">
            <w:pPr>
              <w:spacing w:after="160" w:line="259" w:lineRule="auto"/>
              <w:rPr>
                <w:color w:val="0070C0"/>
                <w:lang w:val="en"/>
              </w:rPr>
            </w:pPr>
            <w:r w:rsidRPr="0000455D">
              <w:rPr>
                <w:color w:val="0070C0"/>
                <w:lang w:val="en"/>
              </w:rPr>
              <w:t>Code Review Meeting Minutes</w:t>
            </w:r>
          </w:p>
        </w:tc>
        <w:tc>
          <w:tcPr>
            <w:tcW w:w="2257" w:type="dxa"/>
          </w:tcPr>
          <w:p w14:paraId="1D8463B6" w14:textId="0C7DF5C8" w:rsidR="00E7286C" w:rsidRPr="0000455D" w:rsidRDefault="005A2606" w:rsidP="00E7286C">
            <w:pPr>
              <w:spacing w:after="160" w:line="259" w:lineRule="auto"/>
              <w:rPr>
                <w:color w:val="0070C0"/>
                <w:lang w:val="en"/>
              </w:rPr>
            </w:pPr>
            <w:r w:rsidRPr="0000455D">
              <w:rPr>
                <w:color w:val="0070C0"/>
                <w:lang w:val="en"/>
              </w:rPr>
              <w:t>SSI-QF-10C</w:t>
            </w:r>
          </w:p>
        </w:tc>
        <w:tc>
          <w:tcPr>
            <w:tcW w:w="2167" w:type="dxa"/>
          </w:tcPr>
          <w:p w14:paraId="7AF1F22A" w14:textId="77777777" w:rsidR="00E7286C" w:rsidRPr="0000455D" w:rsidRDefault="00E7286C" w:rsidP="00E7286C">
            <w:pPr>
              <w:spacing w:after="160" w:line="259" w:lineRule="auto"/>
              <w:rPr>
                <w:color w:val="0070C0"/>
                <w:lang w:val="en"/>
              </w:rPr>
            </w:pPr>
          </w:p>
        </w:tc>
        <w:tc>
          <w:tcPr>
            <w:tcW w:w="2272" w:type="dxa"/>
          </w:tcPr>
          <w:p w14:paraId="2EE4262D" w14:textId="77777777" w:rsidR="00E7286C" w:rsidRPr="0000455D" w:rsidRDefault="00E7286C" w:rsidP="00E7286C">
            <w:pPr>
              <w:spacing w:after="160" w:line="259" w:lineRule="auto"/>
              <w:rPr>
                <w:color w:val="0070C0"/>
                <w:lang w:val="en"/>
              </w:rPr>
            </w:pPr>
          </w:p>
        </w:tc>
      </w:tr>
      <w:tr w:rsidR="0000455D" w:rsidRPr="0000455D" w14:paraId="725C4129" w14:textId="77777777" w:rsidTr="004E6239">
        <w:tc>
          <w:tcPr>
            <w:tcW w:w="2320" w:type="dxa"/>
          </w:tcPr>
          <w:p w14:paraId="736B22B2" w14:textId="77777777" w:rsidR="00E7286C" w:rsidRPr="0000455D" w:rsidRDefault="00E7286C" w:rsidP="00E7286C">
            <w:pPr>
              <w:spacing w:after="160" w:line="259" w:lineRule="auto"/>
              <w:rPr>
                <w:color w:val="0070C0"/>
                <w:lang w:val="en"/>
              </w:rPr>
            </w:pPr>
            <w:r w:rsidRPr="0000455D">
              <w:rPr>
                <w:color w:val="0070C0"/>
                <w:lang w:val="en"/>
              </w:rPr>
              <w:t>Software Unit Test Protocols</w:t>
            </w:r>
          </w:p>
        </w:tc>
        <w:tc>
          <w:tcPr>
            <w:tcW w:w="2257" w:type="dxa"/>
          </w:tcPr>
          <w:p w14:paraId="701EF76E" w14:textId="30956AC9" w:rsidR="00E7286C" w:rsidRPr="0000455D" w:rsidRDefault="00E7286C" w:rsidP="00E7286C">
            <w:pPr>
              <w:spacing w:after="160" w:line="259" w:lineRule="auto"/>
              <w:rPr>
                <w:color w:val="0070C0"/>
                <w:lang w:val="en"/>
              </w:rPr>
            </w:pPr>
            <w:r w:rsidRPr="0000455D">
              <w:rPr>
                <w:color w:val="0070C0"/>
                <w:lang w:val="en"/>
              </w:rPr>
              <w:t>SSI-QF-XX</w:t>
            </w:r>
          </w:p>
        </w:tc>
        <w:tc>
          <w:tcPr>
            <w:tcW w:w="2167" w:type="dxa"/>
          </w:tcPr>
          <w:p w14:paraId="6F072A93" w14:textId="77777777" w:rsidR="00E7286C" w:rsidRPr="0000455D" w:rsidRDefault="00E7286C" w:rsidP="00E7286C">
            <w:pPr>
              <w:spacing w:after="160" w:line="259" w:lineRule="auto"/>
              <w:rPr>
                <w:color w:val="0070C0"/>
                <w:lang w:val="en"/>
              </w:rPr>
            </w:pPr>
          </w:p>
        </w:tc>
        <w:tc>
          <w:tcPr>
            <w:tcW w:w="2272" w:type="dxa"/>
          </w:tcPr>
          <w:p w14:paraId="00F92DBC" w14:textId="77777777" w:rsidR="00E7286C" w:rsidRPr="0000455D" w:rsidRDefault="00E7286C" w:rsidP="00E7286C">
            <w:pPr>
              <w:spacing w:after="160" w:line="259" w:lineRule="auto"/>
              <w:rPr>
                <w:color w:val="0070C0"/>
                <w:lang w:val="en"/>
              </w:rPr>
            </w:pPr>
          </w:p>
        </w:tc>
      </w:tr>
      <w:tr w:rsidR="0000455D" w:rsidRPr="0000455D" w14:paraId="7BA7710E" w14:textId="77777777" w:rsidTr="004E6239">
        <w:tc>
          <w:tcPr>
            <w:tcW w:w="2320" w:type="dxa"/>
          </w:tcPr>
          <w:p w14:paraId="583CC71E" w14:textId="77777777" w:rsidR="00E7286C" w:rsidRPr="0000455D" w:rsidRDefault="00E7286C" w:rsidP="00E7286C">
            <w:pPr>
              <w:spacing w:after="160" w:line="259" w:lineRule="auto"/>
              <w:rPr>
                <w:color w:val="0070C0"/>
                <w:lang w:val="en"/>
              </w:rPr>
            </w:pPr>
            <w:r w:rsidRPr="0000455D">
              <w:rPr>
                <w:color w:val="0070C0"/>
                <w:lang w:val="en"/>
              </w:rPr>
              <w:t>Software Unit Test Reports</w:t>
            </w:r>
          </w:p>
        </w:tc>
        <w:tc>
          <w:tcPr>
            <w:tcW w:w="2257" w:type="dxa"/>
          </w:tcPr>
          <w:p w14:paraId="2EAFADA1" w14:textId="6399ADB3" w:rsidR="00E7286C" w:rsidRPr="0000455D" w:rsidRDefault="00E7286C" w:rsidP="00E7286C">
            <w:pPr>
              <w:spacing w:after="160" w:line="259" w:lineRule="auto"/>
              <w:rPr>
                <w:color w:val="0070C0"/>
                <w:lang w:val="en"/>
              </w:rPr>
            </w:pPr>
            <w:r w:rsidRPr="0000455D">
              <w:rPr>
                <w:color w:val="0070C0"/>
                <w:lang w:val="en"/>
              </w:rPr>
              <w:t>SSI-QF-XX</w:t>
            </w:r>
          </w:p>
        </w:tc>
        <w:tc>
          <w:tcPr>
            <w:tcW w:w="2167" w:type="dxa"/>
          </w:tcPr>
          <w:p w14:paraId="24A4CA43" w14:textId="77777777" w:rsidR="00E7286C" w:rsidRPr="0000455D" w:rsidRDefault="00E7286C" w:rsidP="00E7286C">
            <w:pPr>
              <w:spacing w:after="160" w:line="259" w:lineRule="auto"/>
              <w:rPr>
                <w:color w:val="0070C0"/>
                <w:lang w:val="en"/>
              </w:rPr>
            </w:pPr>
          </w:p>
        </w:tc>
        <w:tc>
          <w:tcPr>
            <w:tcW w:w="2272" w:type="dxa"/>
          </w:tcPr>
          <w:p w14:paraId="60F03ED6" w14:textId="77777777" w:rsidR="00E7286C" w:rsidRPr="0000455D" w:rsidRDefault="00E7286C" w:rsidP="00E7286C">
            <w:pPr>
              <w:spacing w:after="160" w:line="259" w:lineRule="auto"/>
              <w:rPr>
                <w:color w:val="0070C0"/>
                <w:lang w:val="en"/>
              </w:rPr>
            </w:pPr>
          </w:p>
        </w:tc>
      </w:tr>
      <w:tr w:rsidR="0000455D" w:rsidRPr="0000455D" w14:paraId="5F9003CD" w14:textId="77777777" w:rsidTr="004E6239">
        <w:tc>
          <w:tcPr>
            <w:tcW w:w="2320" w:type="dxa"/>
          </w:tcPr>
          <w:p w14:paraId="61A913B4" w14:textId="77777777" w:rsidR="00E7286C" w:rsidRPr="0000455D" w:rsidRDefault="00E7286C" w:rsidP="00E7286C">
            <w:pPr>
              <w:spacing w:after="160" w:line="259" w:lineRule="auto"/>
              <w:rPr>
                <w:color w:val="0070C0"/>
                <w:lang w:val="en"/>
              </w:rPr>
            </w:pPr>
            <w:r w:rsidRPr="0000455D">
              <w:rPr>
                <w:color w:val="0070C0"/>
                <w:lang w:val="en"/>
              </w:rPr>
              <w:t>Software Integration Test Protocols</w:t>
            </w:r>
          </w:p>
        </w:tc>
        <w:tc>
          <w:tcPr>
            <w:tcW w:w="2257" w:type="dxa"/>
          </w:tcPr>
          <w:p w14:paraId="2E65D6B4" w14:textId="17AF6541" w:rsidR="00E7286C" w:rsidRPr="0000455D" w:rsidRDefault="00E7286C" w:rsidP="00E7286C">
            <w:pPr>
              <w:spacing w:after="160" w:line="259" w:lineRule="auto"/>
              <w:rPr>
                <w:color w:val="0070C0"/>
                <w:lang w:val="en"/>
              </w:rPr>
            </w:pPr>
            <w:r w:rsidRPr="0000455D">
              <w:rPr>
                <w:color w:val="0070C0"/>
                <w:lang w:val="en"/>
              </w:rPr>
              <w:t>SSI-QF-XX</w:t>
            </w:r>
          </w:p>
        </w:tc>
        <w:tc>
          <w:tcPr>
            <w:tcW w:w="2167" w:type="dxa"/>
          </w:tcPr>
          <w:p w14:paraId="13EA89F7" w14:textId="77777777" w:rsidR="00E7286C" w:rsidRPr="0000455D" w:rsidRDefault="00E7286C" w:rsidP="00E7286C">
            <w:pPr>
              <w:spacing w:after="160" w:line="259" w:lineRule="auto"/>
              <w:rPr>
                <w:color w:val="0070C0"/>
                <w:lang w:val="en"/>
              </w:rPr>
            </w:pPr>
          </w:p>
        </w:tc>
        <w:tc>
          <w:tcPr>
            <w:tcW w:w="2272" w:type="dxa"/>
          </w:tcPr>
          <w:p w14:paraId="27BB82A7" w14:textId="77777777" w:rsidR="00E7286C" w:rsidRPr="0000455D" w:rsidRDefault="00E7286C" w:rsidP="00E7286C">
            <w:pPr>
              <w:spacing w:after="160" w:line="259" w:lineRule="auto"/>
              <w:rPr>
                <w:color w:val="0070C0"/>
                <w:lang w:val="en"/>
              </w:rPr>
            </w:pPr>
          </w:p>
        </w:tc>
      </w:tr>
      <w:tr w:rsidR="0000455D" w:rsidRPr="0000455D" w14:paraId="7E8EC6B3" w14:textId="77777777" w:rsidTr="004E6239">
        <w:tc>
          <w:tcPr>
            <w:tcW w:w="2320" w:type="dxa"/>
          </w:tcPr>
          <w:p w14:paraId="32EEC616" w14:textId="77777777" w:rsidR="00E7286C" w:rsidRPr="0000455D" w:rsidRDefault="00E7286C" w:rsidP="00E7286C">
            <w:pPr>
              <w:spacing w:after="160" w:line="259" w:lineRule="auto"/>
              <w:rPr>
                <w:color w:val="0070C0"/>
                <w:lang w:val="en"/>
              </w:rPr>
            </w:pPr>
            <w:r w:rsidRPr="0000455D">
              <w:rPr>
                <w:color w:val="0070C0"/>
                <w:lang w:val="en"/>
              </w:rPr>
              <w:t>Software Integration Test Reports</w:t>
            </w:r>
          </w:p>
        </w:tc>
        <w:tc>
          <w:tcPr>
            <w:tcW w:w="2257" w:type="dxa"/>
          </w:tcPr>
          <w:p w14:paraId="0D320214" w14:textId="39D14C2E" w:rsidR="00E7286C" w:rsidRPr="0000455D" w:rsidRDefault="00E7286C" w:rsidP="00E7286C">
            <w:pPr>
              <w:spacing w:after="160" w:line="259" w:lineRule="auto"/>
              <w:rPr>
                <w:color w:val="0070C0"/>
                <w:lang w:val="en"/>
              </w:rPr>
            </w:pPr>
            <w:r w:rsidRPr="0000455D">
              <w:rPr>
                <w:color w:val="0070C0"/>
                <w:lang w:val="en"/>
              </w:rPr>
              <w:t>SSI-QF-XX</w:t>
            </w:r>
          </w:p>
        </w:tc>
        <w:tc>
          <w:tcPr>
            <w:tcW w:w="2167" w:type="dxa"/>
          </w:tcPr>
          <w:p w14:paraId="528662B3" w14:textId="77777777" w:rsidR="00E7286C" w:rsidRPr="0000455D" w:rsidRDefault="00E7286C" w:rsidP="00E7286C">
            <w:pPr>
              <w:spacing w:after="160" w:line="259" w:lineRule="auto"/>
              <w:rPr>
                <w:color w:val="0070C0"/>
                <w:lang w:val="en"/>
              </w:rPr>
            </w:pPr>
          </w:p>
        </w:tc>
        <w:tc>
          <w:tcPr>
            <w:tcW w:w="2272" w:type="dxa"/>
          </w:tcPr>
          <w:p w14:paraId="08855807" w14:textId="77777777" w:rsidR="00E7286C" w:rsidRPr="0000455D" w:rsidRDefault="00E7286C" w:rsidP="00E7286C">
            <w:pPr>
              <w:spacing w:after="160" w:line="259" w:lineRule="auto"/>
              <w:rPr>
                <w:color w:val="0070C0"/>
                <w:lang w:val="en"/>
              </w:rPr>
            </w:pPr>
          </w:p>
        </w:tc>
      </w:tr>
      <w:tr w:rsidR="0000455D" w:rsidRPr="0000455D" w14:paraId="23E9D7B4" w14:textId="77777777" w:rsidTr="004E6239">
        <w:tc>
          <w:tcPr>
            <w:tcW w:w="2320" w:type="dxa"/>
          </w:tcPr>
          <w:p w14:paraId="4669D024" w14:textId="77777777" w:rsidR="00E7286C" w:rsidRPr="0000455D" w:rsidRDefault="00E7286C" w:rsidP="00E7286C">
            <w:pPr>
              <w:spacing w:after="160" w:line="259" w:lineRule="auto"/>
              <w:rPr>
                <w:color w:val="0070C0"/>
                <w:lang w:val="en"/>
              </w:rPr>
            </w:pPr>
            <w:r w:rsidRPr="0000455D">
              <w:rPr>
                <w:color w:val="0070C0"/>
                <w:lang w:val="en"/>
              </w:rPr>
              <w:t>Software System Test Protocols</w:t>
            </w:r>
          </w:p>
        </w:tc>
        <w:tc>
          <w:tcPr>
            <w:tcW w:w="2257" w:type="dxa"/>
          </w:tcPr>
          <w:p w14:paraId="6462CC84" w14:textId="7EE41A07" w:rsidR="00E7286C" w:rsidRPr="0000455D" w:rsidRDefault="00E7286C" w:rsidP="00E7286C">
            <w:pPr>
              <w:spacing w:after="160" w:line="259" w:lineRule="auto"/>
              <w:rPr>
                <w:color w:val="0070C0"/>
                <w:lang w:val="en"/>
              </w:rPr>
            </w:pPr>
            <w:r w:rsidRPr="0000455D">
              <w:rPr>
                <w:color w:val="0070C0"/>
                <w:lang w:val="en"/>
              </w:rPr>
              <w:t>SSI-QF-XX</w:t>
            </w:r>
          </w:p>
        </w:tc>
        <w:tc>
          <w:tcPr>
            <w:tcW w:w="2167" w:type="dxa"/>
          </w:tcPr>
          <w:p w14:paraId="3D4CE32F" w14:textId="77777777" w:rsidR="00E7286C" w:rsidRPr="0000455D" w:rsidRDefault="00E7286C" w:rsidP="00E7286C">
            <w:pPr>
              <w:spacing w:after="160" w:line="259" w:lineRule="auto"/>
              <w:rPr>
                <w:color w:val="0070C0"/>
                <w:lang w:val="en"/>
              </w:rPr>
            </w:pPr>
          </w:p>
        </w:tc>
        <w:tc>
          <w:tcPr>
            <w:tcW w:w="2272" w:type="dxa"/>
          </w:tcPr>
          <w:p w14:paraId="49B445E2" w14:textId="77777777" w:rsidR="00E7286C" w:rsidRPr="0000455D" w:rsidRDefault="00E7286C" w:rsidP="00E7286C">
            <w:pPr>
              <w:spacing w:after="160" w:line="259" w:lineRule="auto"/>
              <w:rPr>
                <w:color w:val="0070C0"/>
                <w:lang w:val="en"/>
              </w:rPr>
            </w:pPr>
          </w:p>
        </w:tc>
      </w:tr>
      <w:tr w:rsidR="0000455D" w:rsidRPr="0000455D" w14:paraId="47DB74B0" w14:textId="77777777" w:rsidTr="004E6239">
        <w:tc>
          <w:tcPr>
            <w:tcW w:w="2320" w:type="dxa"/>
          </w:tcPr>
          <w:p w14:paraId="5D04DDBE" w14:textId="77777777" w:rsidR="00E7286C" w:rsidRPr="0000455D" w:rsidRDefault="00E7286C" w:rsidP="00E7286C">
            <w:pPr>
              <w:spacing w:after="160" w:line="259" w:lineRule="auto"/>
              <w:rPr>
                <w:color w:val="0070C0"/>
                <w:lang w:val="en"/>
              </w:rPr>
            </w:pPr>
            <w:r w:rsidRPr="0000455D">
              <w:rPr>
                <w:color w:val="0070C0"/>
                <w:lang w:val="en"/>
              </w:rPr>
              <w:t>Software System Test Reports</w:t>
            </w:r>
          </w:p>
        </w:tc>
        <w:tc>
          <w:tcPr>
            <w:tcW w:w="2257" w:type="dxa"/>
          </w:tcPr>
          <w:p w14:paraId="1EBBBB8F" w14:textId="73227975" w:rsidR="00E7286C" w:rsidRPr="0000455D" w:rsidRDefault="00E7286C" w:rsidP="00E7286C">
            <w:pPr>
              <w:spacing w:after="160" w:line="259" w:lineRule="auto"/>
              <w:rPr>
                <w:color w:val="0070C0"/>
                <w:lang w:val="en"/>
              </w:rPr>
            </w:pPr>
            <w:r w:rsidRPr="0000455D">
              <w:rPr>
                <w:color w:val="0070C0"/>
                <w:lang w:val="en"/>
              </w:rPr>
              <w:t>SSI-QF-XX</w:t>
            </w:r>
          </w:p>
        </w:tc>
        <w:tc>
          <w:tcPr>
            <w:tcW w:w="2167" w:type="dxa"/>
          </w:tcPr>
          <w:p w14:paraId="23172841" w14:textId="77777777" w:rsidR="00E7286C" w:rsidRPr="0000455D" w:rsidRDefault="00E7286C" w:rsidP="00E7286C">
            <w:pPr>
              <w:spacing w:after="160" w:line="259" w:lineRule="auto"/>
              <w:rPr>
                <w:color w:val="0070C0"/>
                <w:lang w:val="en"/>
              </w:rPr>
            </w:pPr>
          </w:p>
        </w:tc>
        <w:tc>
          <w:tcPr>
            <w:tcW w:w="2272" w:type="dxa"/>
          </w:tcPr>
          <w:p w14:paraId="4A700E25" w14:textId="77777777" w:rsidR="00E7286C" w:rsidRPr="0000455D" w:rsidRDefault="00E7286C" w:rsidP="00E7286C">
            <w:pPr>
              <w:spacing w:after="160" w:line="259" w:lineRule="auto"/>
              <w:rPr>
                <w:color w:val="0070C0"/>
                <w:lang w:val="en"/>
              </w:rPr>
            </w:pPr>
          </w:p>
        </w:tc>
      </w:tr>
      <w:tr w:rsidR="0000455D" w:rsidRPr="0000455D" w14:paraId="41DEF6E5" w14:textId="77777777" w:rsidTr="004E6239">
        <w:tc>
          <w:tcPr>
            <w:tcW w:w="2320" w:type="dxa"/>
          </w:tcPr>
          <w:p w14:paraId="49185635" w14:textId="77777777" w:rsidR="00E7286C" w:rsidRPr="0000455D" w:rsidRDefault="00E7286C" w:rsidP="00E7286C">
            <w:pPr>
              <w:spacing w:after="160" w:line="259" w:lineRule="auto"/>
              <w:rPr>
                <w:color w:val="0070C0"/>
                <w:lang w:val="en"/>
              </w:rPr>
            </w:pPr>
            <w:r w:rsidRPr="0000455D">
              <w:rPr>
                <w:color w:val="0070C0"/>
                <w:lang w:val="en"/>
              </w:rPr>
              <w:t>Software Release Meeting Minutes</w:t>
            </w:r>
          </w:p>
        </w:tc>
        <w:tc>
          <w:tcPr>
            <w:tcW w:w="2257" w:type="dxa"/>
          </w:tcPr>
          <w:p w14:paraId="45B01A07" w14:textId="6514D7B7" w:rsidR="00E7286C" w:rsidRPr="0000455D" w:rsidRDefault="005A2606" w:rsidP="00E7286C">
            <w:pPr>
              <w:spacing w:after="160" w:line="259" w:lineRule="auto"/>
              <w:rPr>
                <w:color w:val="0070C0"/>
                <w:lang w:val="en"/>
              </w:rPr>
            </w:pPr>
            <w:r w:rsidRPr="0000455D">
              <w:rPr>
                <w:color w:val="0070C0"/>
                <w:lang w:val="en"/>
              </w:rPr>
              <w:t>SSI-QF-10C</w:t>
            </w:r>
          </w:p>
        </w:tc>
        <w:tc>
          <w:tcPr>
            <w:tcW w:w="2167" w:type="dxa"/>
          </w:tcPr>
          <w:p w14:paraId="0FE3522B" w14:textId="77777777" w:rsidR="00E7286C" w:rsidRPr="0000455D" w:rsidRDefault="00E7286C" w:rsidP="00E7286C">
            <w:pPr>
              <w:spacing w:after="160" w:line="259" w:lineRule="auto"/>
              <w:rPr>
                <w:color w:val="0070C0"/>
                <w:lang w:val="en"/>
              </w:rPr>
            </w:pPr>
          </w:p>
        </w:tc>
        <w:tc>
          <w:tcPr>
            <w:tcW w:w="2272" w:type="dxa"/>
          </w:tcPr>
          <w:p w14:paraId="1ED3E403" w14:textId="77777777" w:rsidR="00E7286C" w:rsidRPr="0000455D" w:rsidRDefault="00E7286C" w:rsidP="00E7286C">
            <w:pPr>
              <w:spacing w:after="160" w:line="259" w:lineRule="auto"/>
              <w:rPr>
                <w:color w:val="0070C0"/>
                <w:lang w:val="en"/>
              </w:rPr>
            </w:pPr>
          </w:p>
        </w:tc>
      </w:tr>
      <w:tr w:rsidR="0000455D" w:rsidRPr="0000455D" w14:paraId="33097BB7" w14:textId="77777777" w:rsidTr="004E6239">
        <w:tc>
          <w:tcPr>
            <w:tcW w:w="2320" w:type="dxa"/>
          </w:tcPr>
          <w:p w14:paraId="594EFF0A" w14:textId="306E818C" w:rsidR="005A2606" w:rsidRPr="0000455D" w:rsidRDefault="005A2606" w:rsidP="00E7286C">
            <w:pPr>
              <w:rPr>
                <w:color w:val="0070C0"/>
                <w:lang w:val="en"/>
              </w:rPr>
            </w:pPr>
            <w:r w:rsidRPr="0000455D">
              <w:rPr>
                <w:color w:val="0070C0"/>
                <w:lang w:val="en"/>
              </w:rPr>
              <w:t xml:space="preserve">Software Summary Report </w:t>
            </w:r>
          </w:p>
        </w:tc>
        <w:tc>
          <w:tcPr>
            <w:tcW w:w="2257" w:type="dxa"/>
          </w:tcPr>
          <w:p w14:paraId="469B05FD" w14:textId="139C5C72" w:rsidR="005A2606" w:rsidRPr="0000455D" w:rsidRDefault="005A2606" w:rsidP="00E7286C">
            <w:pPr>
              <w:rPr>
                <w:color w:val="0070C0"/>
                <w:lang w:val="en"/>
              </w:rPr>
            </w:pPr>
            <w:r w:rsidRPr="0000455D">
              <w:rPr>
                <w:color w:val="0070C0"/>
                <w:lang w:val="en"/>
              </w:rPr>
              <w:t>SSI-QF-20I</w:t>
            </w:r>
          </w:p>
        </w:tc>
        <w:tc>
          <w:tcPr>
            <w:tcW w:w="2167" w:type="dxa"/>
          </w:tcPr>
          <w:p w14:paraId="44418F34" w14:textId="77777777" w:rsidR="005A2606" w:rsidRPr="0000455D" w:rsidRDefault="005A2606" w:rsidP="00E7286C">
            <w:pPr>
              <w:rPr>
                <w:color w:val="0070C0"/>
                <w:lang w:val="en"/>
              </w:rPr>
            </w:pPr>
          </w:p>
        </w:tc>
        <w:tc>
          <w:tcPr>
            <w:tcW w:w="2272" w:type="dxa"/>
          </w:tcPr>
          <w:p w14:paraId="221FA4FE" w14:textId="77777777" w:rsidR="005A2606" w:rsidRPr="0000455D" w:rsidRDefault="005A2606" w:rsidP="00E7286C">
            <w:pPr>
              <w:rPr>
                <w:color w:val="0070C0"/>
                <w:lang w:val="en"/>
              </w:rPr>
            </w:pPr>
          </w:p>
        </w:tc>
      </w:tr>
      <w:tr w:rsidR="0000455D" w:rsidRPr="0000455D" w14:paraId="5CC79AD4" w14:textId="77777777" w:rsidTr="004E6239">
        <w:tc>
          <w:tcPr>
            <w:tcW w:w="2320" w:type="dxa"/>
          </w:tcPr>
          <w:p w14:paraId="21B284B0" w14:textId="689E3083" w:rsidR="00E7286C" w:rsidRPr="0000455D" w:rsidRDefault="00E7286C" w:rsidP="00E7286C">
            <w:pPr>
              <w:spacing w:after="160" w:line="259" w:lineRule="auto"/>
              <w:rPr>
                <w:color w:val="0070C0"/>
                <w:lang w:val="en"/>
              </w:rPr>
            </w:pPr>
            <w:r w:rsidRPr="0000455D">
              <w:rPr>
                <w:color w:val="0070C0"/>
                <w:lang w:val="en"/>
              </w:rPr>
              <w:t xml:space="preserve">Software </w:t>
            </w:r>
            <w:r w:rsidR="00A44A3F" w:rsidRPr="0000455D">
              <w:rPr>
                <w:color w:val="0070C0"/>
                <w:lang w:val="en"/>
              </w:rPr>
              <w:t>Revision History</w:t>
            </w:r>
          </w:p>
        </w:tc>
        <w:tc>
          <w:tcPr>
            <w:tcW w:w="2257" w:type="dxa"/>
          </w:tcPr>
          <w:p w14:paraId="58991114" w14:textId="70933CAE" w:rsidR="00E7286C" w:rsidRPr="0000455D" w:rsidRDefault="00A44A3F" w:rsidP="00E7286C">
            <w:pPr>
              <w:spacing w:after="160" w:line="259" w:lineRule="auto"/>
              <w:rPr>
                <w:color w:val="0070C0"/>
                <w:lang w:val="en"/>
              </w:rPr>
            </w:pPr>
            <w:r w:rsidRPr="0000455D">
              <w:rPr>
                <w:color w:val="0070C0"/>
                <w:lang w:val="en"/>
              </w:rPr>
              <w:t>SSI-QF-</w:t>
            </w:r>
            <w:r w:rsidR="005A2606" w:rsidRPr="0000455D">
              <w:rPr>
                <w:color w:val="0070C0"/>
                <w:lang w:val="en"/>
              </w:rPr>
              <w:t>20J</w:t>
            </w:r>
          </w:p>
        </w:tc>
        <w:tc>
          <w:tcPr>
            <w:tcW w:w="2167" w:type="dxa"/>
          </w:tcPr>
          <w:p w14:paraId="03310E80" w14:textId="77777777" w:rsidR="00E7286C" w:rsidRPr="0000455D" w:rsidRDefault="00E7286C" w:rsidP="00E7286C">
            <w:pPr>
              <w:spacing w:after="160" w:line="259" w:lineRule="auto"/>
              <w:rPr>
                <w:color w:val="0070C0"/>
                <w:lang w:val="en"/>
              </w:rPr>
            </w:pPr>
          </w:p>
        </w:tc>
        <w:tc>
          <w:tcPr>
            <w:tcW w:w="2272" w:type="dxa"/>
          </w:tcPr>
          <w:p w14:paraId="0C05FD00" w14:textId="77777777" w:rsidR="00E7286C" w:rsidRPr="0000455D" w:rsidRDefault="00E7286C" w:rsidP="00E7286C">
            <w:pPr>
              <w:spacing w:after="160" w:line="259" w:lineRule="auto"/>
              <w:rPr>
                <w:color w:val="0070C0"/>
                <w:lang w:val="en"/>
              </w:rPr>
            </w:pPr>
          </w:p>
        </w:tc>
      </w:tr>
      <w:tr w:rsidR="0000455D" w:rsidRPr="0000455D" w14:paraId="72920B12" w14:textId="77777777" w:rsidTr="004E6239">
        <w:tc>
          <w:tcPr>
            <w:tcW w:w="2320" w:type="dxa"/>
          </w:tcPr>
          <w:p w14:paraId="708B9FD4" w14:textId="77777777" w:rsidR="00E7286C" w:rsidRPr="0000455D" w:rsidRDefault="00E7286C" w:rsidP="00E7286C">
            <w:pPr>
              <w:spacing w:after="160" w:line="259" w:lineRule="auto"/>
              <w:rPr>
                <w:color w:val="0070C0"/>
                <w:lang w:val="en"/>
              </w:rPr>
            </w:pPr>
            <w:r w:rsidRPr="0000455D">
              <w:rPr>
                <w:color w:val="0070C0"/>
                <w:lang w:val="en"/>
              </w:rPr>
              <w:lastRenderedPageBreak/>
              <w:t>Software System Change Requests</w:t>
            </w:r>
          </w:p>
        </w:tc>
        <w:tc>
          <w:tcPr>
            <w:tcW w:w="2257" w:type="dxa"/>
          </w:tcPr>
          <w:p w14:paraId="377F7D5B" w14:textId="26B3F2F3" w:rsidR="00E7286C" w:rsidRPr="0000455D" w:rsidRDefault="00AC0B80" w:rsidP="00E7286C">
            <w:pPr>
              <w:spacing w:after="160" w:line="259" w:lineRule="auto"/>
              <w:rPr>
                <w:color w:val="0070C0"/>
                <w:lang w:val="en"/>
              </w:rPr>
            </w:pPr>
            <w:r w:rsidRPr="0000455D">
              <w:rPr>
                <w:color w:val="0070C0"/>
                <w:lang w:val="en"/>
              </w:rPr>
              <w:t>SSI-QF-</w:t>
            </w:r>
            <w:r w:rsidR="005A2606" w:rsidRPr="0000455D">
              <w:rPr>
                <w:color w:val="0070C0"/>
                <w:lang w:val="en"/>
              </w:rPr>
              <w:t>10G</w:t>
            </w:r>
          </w:p>
        </w:tc>
        <w:tc>
          <w:tcPr>
            <w:tcW w:w="2167" w:type="dxa"/>
          </w:tcPr>
          <w:p w14:paraId="30F8D0EB" w14:textId="77777777" w:rsidR="00E7286C" w:rsidRPr="0000455D" w:rsidRDefault="00E7286C" w:rsidP="00E7286C">
            <w:pPr>
              <w:spacing w:after="160" w:line="259" w:lineRule="auto"/>
              <w:rPr>
                <w:color w:val="0070C0"/>
                <w:lang w:val="en"/>
              </w:rPr>
            </w:pPr>
          </w:p>
        </w:tc>
        <w:tc>
          <w:tcPr>
            <w:tcW w:w="2272" w:type="dxa"/>
          </w:tcPr>
          <w:p w14:paraId="54739E70" w14:textId="77777777" w:rsidR="00E7286C" w:rsidRPr="0000455D" w:rsidRDefault="00E7286C" w:rsidP="00E7286C">
            <w:pPr>
              <w:spacing w:after="160" w:line="259" w:lineRule="auto"/>
              <w:rPr>
                <w:color w:val="0070C0"/>
                <w:lang w:val="en"/>
              </w:rPr>
            </w:pPr>
          </w:p>
        </w:tc>
      </w:tr>
      <w:tr w:rsidR="0000455D" w:rsidRPr="0000455D" w14:paraId="5D27E0E1" w14:textId="77777777" w:rsidTr="004E6239">
        <w:tc>
          <w:tcPr>
            <w:tcW w:w="2320" w:type="dxa"/>
          </w:tcPr>
          <w:p w14:paraId="67BFB051" w14:textId="77777777" w:rsidR="00E7286C" w:rsidRPr="0000455D" w:rsidRDefault="00E7286C" w:rsidP="00E7286C">
            <w:pPr>
              <w:spacing w:after="160" w:line="259" w:lineRule="auto"/>
              <w:rPr>
                <w:color w:val="0070C0"/>
                <w:lang w:val="en"/>
              </w:rPr>
            </w:pPr>
            <w:r w:rsidRPr="0000455D">
              <w:rPr>
                <w:color w:val="0070C0"/>
                <w:lang w:val="en"/>
              </w:rPr>
              <w:t>Software Maintenance Plan</w:t>
            </w:r>
          </w:p>
        </w:tc>
        <w:tc>
          <w:tcPr>
            <w:tcW w:w="2257" w:type="dxa"/>
          </w:tcPr>
          <w:p w14:paraId="3FDBFA27" w14:textId="77972AC1" w:rsidR="00E7286C" w:rsidRPr="0000455D" w:rsidRDefault="00A44A3F" w:rsidP="00E7286C">
            <w:pPr>
              <w:spacing w:after="160" w:line="259" w:lineRule="auto"/>
              <w:rPr>
                <w:color w:val="0070C0"/>
                <w:lang w:val="en"/>
              </w:rPr>
            </w:pPr>
            <w:r w:rsidRPr="0000455D">
              <w:rPr>
                <w:color w:val="0070C0"/>
                <w:lang w:val="en"/>
              </w:rPr>
              <w:t>SSI-QF-</w:t>
            </w:r>
            <w:r w:rsidR="005A2606" w:rsidRPr="0000455D">
              <w:rPr>
                <w:color w:val="0070C0"/>
                <w:lang w:val="en"/>
              </w:rPr>
              <w:t>20G</w:t>
            </w:r>
          </w:p>
        </w:tc>
        <w:tc>
          <w:tcPr>
            <w:tcW w:w="2167" w:type="dxa"/>
          </w:tcPr>
          <w:p w14:paraId="75188521" w14:textId="77777777" w:rsidR="00E7286C" w:rsidRPr="0000455D" w:rsidRDefault="00E7286C" w:rsidP="00E7286C">
            <w:pPr>
              <w:spacing w:after="160" w:line="259" w:lineRule="auto"/>
              <w:rPr>
                <w:color w:val="0070C0"/>
                <w:lang w:val="en"/>
              </w:rPr>
            </w:pPr>
          </w:p>
        </w:tc>
        <w:tc>
          <w:tcPr>
            <w:tcW w:w="2272" w:type="dxa"/>
          </w:tcPr>
          <w:p w14:paraId="48B83075" w14:textId="77777777" w:rsidR="00E7286C" w:rsidRPr="0000455D" w:rsidRDefault="00E7286C" w:rsidP="00E7286C">
            <w:pPr>
              <w:spacing w:after="160" w:line="259" w:lineRule="auto"/>
              <w:rPr>
                <w:color w:val="0070C0"/>
                <w:lang w:val="en"/>
              </w:rPr>
            </w:pPr>
          </w:p>
        </w:tc>
      </w:tr>
      <w:tr w:rsidR="0000455D" w:rsidRPr="0000455D" w14:paraId="5AF7BD7E" w14:textId="77777777" w:rsidTr="004E6239">
        <w:tc>
          <w:tcPr>
            <w:tcW w:w="2320" w:type="dxa"/>
          </w:tcPr>
          <w:p w14:paraId="0A1C4F93" w14:textId="35C63F82" w:rsidR="004E6239" w:rsidRPr="0000455D" w:rsidRDefault="004E6239" w:rsidP="004E6239">
            <w:pPr>
              <w:rPr>
                <w:color w:val="0070C0"/>
                <w:lang w:val="en"/>
              </w:rPr>
            </w:pPr>
            <w:r w:rsidRPr="0000455D">
              <w:rPr>
                <w:color w:val="0070C0"/>
                <w:lang w:val="en"/>
              </w:rPr>
              <w:t>Software Maintenance Report (if applicable)</w:t>
            </w:r>
          </w:p>
        </w:tc>
        <w:tc>
          <w:tcPr>
            <w:tcW w:w="2257" w:type="dxa"/>
          </w:tcPr>
          <w:p w14:paraId="7B2563C2" w14:textId="117F33A6" w:rsidR="004E6239" w:rsidRPr="0000455D" w:rsidRDefault="004E6239" w:rsidP="004E6239">
            <w:pPr>
              <w:rPr>
                <w:color w:val="0070C0"/>
                <w:lang w:val="en"/>
              </w:rPr>
            </w:pPr>
            <w:r w:rsidRPr="0000455D">
              <w:rPr>
                <w:color w:val="0070C0"/>
                <w:lang w:val="en"/>
              </w:rPr>
              <w:t>SSI-QF-20H</w:t>
            </w:r>
          </w:p>
        </w:tc>
        <w:tc>
          <w:tcPr>
            <w:tcW w:w="2167" w:type="dxa"/>
          </w:tcPr>
          <w:p w14:paraId="647113DE" w14:textId="77777777" w:rsidR="004E6239" w:rsidRPr="0000455D" w:rsidRDefault="004E6239" w:rsidP="004E6239">
            <w:pPr>
              <w:rPr>
                <w:color w:val="0070C0"/>
                <w:lang w:val="en"/>
              </w:rPr>
            </w:pPr>
          </w:p>
        </w:tc>
        <w:tc>
          <w:tcPr>
            <w:tcW w:w="2272" w:type="dxa"/>
          </w:tcPr>
          <w:p w14:paraId="6114185E" w14:textId="77777777" w:rsidR="004E6239" w:rsidRPr="0000455D" w:rsidRDefault="004E6239" w:rsidP="004E6239">
            <w:pPr>
              <w:rPr>
                <w:color w:val="0070C0"/>
                <w:lang w:val="en"/>
              </w:rPr>
            </w:pPr>
          </w:p>
        </w:tc>
      </w:tr>
    </w:tbl>
    <w:p w14:paraId="26F9256E" w14:textId="7CD133DA" w:rsidR="00A66B92" w:rsidRDefault="00A44A3F" w:rsidP="00A44A3F">
      <w:pPr>
        <w:pStyle w:val="Heading2"/>
      </w:pPr>
      <w:bookmarkStart w:id="53" w:name="_Toc117966703"/>
      <w:r>
        <w:t>SOUP</w:t>
      </w:r>
      <w:bookmarkEnd w:id="53"/>
    </w:p>
    <w:p w14:paraId="416D8B45" w14:textId="3D068F0D" w:rsidR="00A44A3F" w:rsidRPr="00B80443" w:rsidRDefault="00A44A3F" w:rsidP="00A44A3F">
      <w:pPr>
        <w:rPr>
          <w:color w:val="0070C0"/>
        </w:rPr>
      </w:pPr>
      <w:r w:rsidRPr="00B80443">
        <w:rPr>
          <w:i/>
          <w:color w:val="0070C0"/>
        </w:rPr>
        <w:t>&lt;Add the following table for each SOUP item listed in section 5.2&gt;</w:t>
      </w:r>
    </w:p>
    <w:tbl>
      <w:tblPr>
        <w:tblStyle w:val="TableGrid"/>
        <w:tblW w:w="0" w:type="auto"/>
        <w:tblLook w:val="04A0" w:firstRow="1" w:lastRow="0" w:firstColumn="1" w:lastColumn="0" w:noHBand="0" w:noVBand="1"/>
      </w:tblPr>
      <w:tblGrid>
        <w:gridCol w:w="2307"/>
        <w:gridCol w:w="2258"/>
        <w:gridCol w:w="2174"/>
        <w:gridCol w:w="2277"/>
      </w:tblGrid>
      <w:tr w:rsidR="00467402" w:rsidRPr="00467402" w14:paraId="267F89E1" w14:textId="77777777" w:rsidTr="00467402">
        <w:trPr>
          <w:tblHeader/>
        </w:trPr>
        <w:tc>
          <w:tcPr>
            <w:tcW w:w="2307" w:type="dxa"/>
            <w:shd w:val="clear" w:color="auto" w:fill="E7E6E6" w:themeFill="background2"/>
          </w:tcPr>
          <w:p w14:paraId="04AE359B" w14:textId="77777777" w:rsidR="00467402" w:rsidRPr="00467402" w:rsidRDefault="00467402" w:rsidP="00467402">
            <w:pPr>
              <w:spacing w:after="160" w:line="259" w:lineRule="auto"/>
              <w:rPr>
                <w:b/>
                <w:bCs/>
                <w:lang w:val="en"/>
              </w:rPr>
            </w:pPr>
            <w:r w:rsidRPr="00467402">
              <w:rPr>
                <w:b/>
                <w:bCs/>
                <w:lang w:val="en"/>
              </w:rPr>
              <w:t>Document Type</w:t>
            </w:r>
          </w:p>
        </w:tc>
        <w:tc>
          <w:tcPr>
            <w:tcW w:w="2258" w:type="dxa"/>
            <w:shd w:val="clear" w:color="auto" w:fill="E7E6E6" w:themeFill="background2"/>
          </w:tcPr>
          <w:p w14:paraId="2A4B2D70" w14:textId="77777777" w:rsidR="00467402" w:rsidRPr="00467402" w:rsidRDefault="00467402" w:rsidP="00467402">
            <w:pPr>
              <w:spacing w:after="160" w:line="259" w:lineRule="auto"/>
              <w:rPr>
                <w:b/>
                <w:bCs/>
                <w:lang w:val="en"/>
              </w:rPr>
            </w:pPr>
            <w:r w:rsidRPr="00467402">
              <w:rPr>
                <w:b/>
                <w:bCs/>
                <w:lang w:val="en"/>
              </w:rPr>
              <w:t>Template</w:t>
            </w:r>
          </w:p>
        </w:tc>
        <w:tc>
          <w:tcPr>
            <w:tcW w:w="2174" w:type="dxa"/>
            <w:shd w:val="clear" w:color="auto" w:fill="E7E6E6" w:themeFill="background2"/>
          </w:tcPr>
          <w:p w14:paraId="211AE905" w14:textId="77777777" w:rsidR="00467402" w:rsidRPr="00467402" w:rsidRDefault="00467402" w:rsidP="00467402">
            <w:pPr>
              <w:spacing w:after="160" w:line="259" w:lineRule="auto"/>
              <w:rPr>
                <w:b/>
                <w:bCs/>
                <w:lang w:val="en"/>
              </w:rPr>
            </w:pPr>
            <w:r w:rsidRPr="00467402">
              <w:rPr>
                <w:b/>
                <w:bCs/>
                <w:lang w:val="en"/>
              </w:rPr>
              <w:t>Title</w:t>
            </w:r>
          </w:p>
        </w:tc>
        <w:tc>
          <w:tcPr>
            <w:tcW w:w="2277" w:type="dxa"/>
            <w:shd w:val="clear" w:color="auto" w:fill="E7E6E6" w:themeFill="background2"/>
          </w:tcPr>
          <w:p w14:paraId="206A3BA9" w14:textId="77777777" w:rsidR="00467402" w:rsidRPr="00467402" w:rsidRDefault="00467402" w:rsidP="00467402">
            <w:pPr>
              <w:spacing w:after="160" w:line="259" w:lineRule="auto"/>
              <w:rPr>
                <w:b/>
                <w:bCs/>
                <w:lang w:val="en"/>
              </w:rPr>
            </w:pPr>
            <w:r w:rsidRPr="00467402">
              <w:rPr>
                <w:b/>
                <w:bCs/>
                <w:lang w:val="en"/>
              </w:rPr>
              <w:t>Document No.</w:t>
            </w:r>
          </w:p>
        </w:tc>
      </w:tr>
      <w:tr w:rsidR="00467402" w:rsidRPr="00467402" w14:paraId="5B288058" w14:textId="77777777" w:rsidTr="00467402">
        <w:tc>
          <w:tcPr>
            <w:tcW w:w="2307" w:type="dxa"/>
          </w:tcPr>
          <w:p w14:paraId="05D93B28" w14:textId="77777777" w:rsidR="00467402" w:rsidRPr="00467402" w:rsidRDefault="00467402" w:rsidP="00467402">
            <w:pPr>
              <w:spacing w:after="160" w:line="259" w:lineRule="auto"/>
              <w:rPr>
                <w:lang w:val="en"/>
              </w:rPr>
            </w:pPr>
            <w:r w:rsidRPr="00467402">
              <w:rPr>
                <w:lang w:val="en"/>
              </w:rPr>
              <w:t>Software Maintenance Plan</w:t>
            </w:r>
          </w:p>
        </w:tc>
        <w:tc>
          <w:tcPr>
            <w:tcW w:w="2258" w:type="dxa"/>
          </w:tcPr>
          <w:p w14:paraId="79BF2CC4" w14:textId="11B12E69" w:rsidR="00467402" w:rsidRPr="00467402" w:rsidRDefault="00467402" w:rsidP="00467402">
            <w:pPr>
              <w:spacing w:after="160" w:line="259" w:lineRule="auto"/>
              <w:rPr>
                <w:lang w:val="en"/>
              </w:rPr>
            </w:pPr>
            <w:r w:rsidRPr="00BA52CB">
              <w:rPr>
                <w:lang w:val="en"/>
              </w:rPr>
              <w:t>SSI-QF-</w:t>
            </w:r>
            <w:r w:rsidR="006C57E5">
              <w:rPr>
                <w:lang w:val="en"/>
              </w:rPr>
              <w:t>20G</w:t>
            </w:r>
          </w:p>
        </w:tc>
        <w:tc>
          <w:tcPr>
            <w:tcW w:w="2174" w:type="dxa"/>
          </w:tcPr>
          <w:p w14:paraId="36256718" w14:textId="77777777" w:rsidR="00467402" w:rsidRPr="00467402" w:rsidRDefault="00467402" w:rsidP="00467402">
            <w:pPr>
              <w:spacing w:after="160" w:line="259" w:lineRule="auto"/>
              <w:rPr>
                <w:lang w:val="en"/>
              </w:rPr>
            </w:pPr>
          </w:p>
        </w:tc>
        <w:tc>
          <w:tcPr>
            <w:tcW w:w="2277" w:type="dxa"/>
          </w:tcPr>
          <w:p w14:paraId="53F0E25A" w14:textId="77777777" w:rsidR="00467402" w:rsidRPr="00467402" w:rsidRDefault="00467402" w:rsidP="00467402">
            <w:pPr>
              <w:spacing w:after="160" w:line="259" w:lineRule="auto"/>
              <w:rPr>
                <w:lang w:val="en"/>
              </w:rPr>
            </w:pPr>
          </w:p>
        </w:tc>
      </w:tr>
      <w:tr w:rsidR="00467402" w:rsidRPr="00467402" w14:paraId="66D7E518" w14:textId="77777777" w:rsidTr="00467402">
        <w:tc>
          <w:tcPr>
            <w:tcW w:w="2307" w:type="dxa"/>
          </w:tcPr>
          <w:p w14:paraId="3BD08E27" w14:textId="7F3D0108" w:rsidR="00467402" w:rsidRPr="00467402" w:rsidRDefault="006C57E5" w:rsidP="00467402">
            <w:pPr>
              <w:spacing w:after="160" w:line="259" w:lineRule="auto"/>
              <w:rPr>
                <w:lang w:val="en"/>
              </w:rPr>
            </w:pPr>
            <w:r w:rsidRPr="00E7286C">
              <w:rPr>
                <w:lang w:val="en"/>
              </w:rPr>
              <w:t xml:space="preserve">Software Maintenance </w:t>
            </w:r>
            <w:r w:rsidR="00467402" w:rsidRPr="00467402">
              <w:rPr>
                <w:lang w:val="en"/>
              </w:rPr>
              <w:t>Report (if applicable)</w:t>
            </w:r>
          </w:p>
        </w:tc>
        <w:tc>
          <w:tcPr>
            <w:tcW w:w="2258" w:type="dxa"/>
          </w:tcPr>
          <w:p w14:paraId="4AEA545F" w14:textId="0F57C6D5" w:rsidR="00467402" w:rsidRPr="00467402" w:rsidRDefault="00467402" w:rsidP="00467402">
            <w:pPr>
              <w:spacing w:after="160" w:line="259" w:lineRule="auto"/>
              <w:rPr>
                <w:lang w:val="en"/>
              </w:rPr>
            </w:pPr>
            <w:r w:rsidRPr="00BA52CB">
              <w:rPr>
                <w:lang w:val="en"/>
              </w:rPr>
              <w:t>SSI-QF-</w:t>
            </w:r>
            <w:r w:rsidR="006C57E5">
              <w:rPr>
                <w:lang w:val="en"/>
              </w:rPr>
              <w:t>20H</w:t>
            </w:r>
          </w:p>
        </w:tc>
        <w:tc>
          <w:tcPr>
            <w:tcW w:w="2174" w:type="dxa"/>
          </w:tcPr>
          <w:p w14:paraId="1AB39110" w14:textId="77777777" w:rsidR="00467402" w:rsidRPr="00467402" w:rsidRDefault="00467402" w:rsidP="00467402">
            <w:pPr>
              <w:spacing w:after="160" w:line="259" w:lineRule="auto"/>
              <w:rPr>
                <w:lang w:val="en"/>
              </w:rPr>
            </w:pPr>
          </w:p>
        </w:tc>
        <w:tc>
          <w:tcPr>
            <w:tcW w:w="2277" w:type="dxa"/>
          </w:tcPr>
          <w:p w14:paraId="75D0D067" w14:textId="77777777" w:rsidR="00467402" w:rsidRPr="00467402" w:rsidRDefault="00467402" w:rsidP="00467402">
            <w:pPr>
              <w:spacing w:after="160" w:line="259" w:lineRule="auto"/>
              <w:rPr>
                <w:lang w:val="en"/>
              </w:rPr>
            </w:pPr>
          </w:p>
        </w:tc>
      </w:tr>
      <w:tr w:rsidR="00467402" w:rsidRPr="00467402" w14:paraId="3956B1B2" w14:textId="77777777" w:rsidTr="00467402">
        <w:tc>
          <w:tcPr>
            <w:tcW w:w="2307" w:type="dxa"/>
          </w:tcPr>
          <w:p w14:paraId="037CB64B" w14:textId="684856F0" w:rsidR="00467402" w:rsidRPr="00467402" w:rsidRDefault="00467402" w:rsidP="00467402">
            <w:pPr>
              <w:spacing w:after="160" w:line="259" w:lineRule="auto"/>
              <w:rPr>
                <w:lang w:val="en"/>
              </w:rPr>
            </w:pPr>
            <w:r w:rsidRPr="00E7286C">
              <w:rPr>
                <w:lang w:val="en"/>
              </w:rPr>
              <w:t xml:space="preserve">Software </w:t>
            </w:r>
            <w:r>
              <w:rPr>
                <w:lang w:val="en"/>
              </w:rPr>
              <w:t>Revision History</w:t>
            </w:r>
          </w:p>
        </w:tc>
        <w:tc>
          <w:tcPr>
            <w:tcW w:w="2258" w:type="dxa"/>
          </w:tcPr>
          <w:p w14:paraId="626A164A" w14:textId="70707539" w:rsidR="00467402" w:rsidRPr="00467402" w:rsidRDefault="00467402" w:rsidP="00467402">
            <w:pPr>
              <w:spacing w:after="160" w:line="259" w:lineRule="auto"/>
              <w:rPr>
                <w:lang w:val="en"/>
              </w:rPr>
            </w:pPr>
            <w:r w:rsidRPr="00BA52CB">
              <w:rPr>
                <w:lang w:val="en"/>
              </w:rPr>
              <w:t>SSI-QF-</w:t>
            </w:r>
            <w:r w:rsidR="006C57E5">
              <w:rPr>
                <w:lang w:val="en"/>
              </w:rPr>
              <w:t>20J</w:t>
            </w:r>
          </w:p>
        </w:tc>
        <w:tc>
          <w:tcPr>
            <w:tcW w:w="2174" w:type="dxa"/>
          </w:tcPr>
          <w:p w14:paraId="1AE5F3D2" w14:textId="77777777" w:rsidR="00467402" w:rsidRPr="00467402" w:rsidRDefault="00467402" w:rsidP="00467402">
            <w:pPr>
              <w:spacing w:after="160" w:line="259" w:lineRule="auto"/>
              <w:rPr>
                <w:lang w:val="en"/>
              </w:rPr>
            </w:pPr>
          </w:p>
        </w:tc>
        <w:tc>
          <w:tcPr>
            <w:tcW w:w="2277" w:type="dxa"/>
          </w:tcPr>
          <w:p w14:paraId="02C77817" w14:textId="77777777" w:rsidR="00467402" w:rsidRPr="00467402" w:rsidRDefault="00467402" w:rsidP="00467402">
            <w:pPr>
              <w:spacing w:after="160" w:line="259" w:lineRule="auto"/>
              <w:rPr>
                <w:lang w:val="en"/>
              </w:rPr>
            </w:pPr>
          </w:p>
        </w:tc>
      </w:tr>
    </w:tbl>
    <w:p w14:paraId="54B9B2CF" w14:textId="77777777" w:rsidR="00A44A3F" w:rsidRPr="00A44A3F" w:rsidRDefault="00A44A3F" w:rsidP="00A44A3F"/>
    <w:p w14:paraId="6ADAC48C" w14:textId="77777777" w:rsidR="00EA5EBB" w:rsidRDefault="00EA5EBB" w:rsidP="00EA5EBB">
      <w:pPr>
        <w:pStyle w:val="Heading1"/>
        <w:spacing w:after="120"/>
        <w:ind w:left="431" w:hanging="431"/>
        <w:rPr>
          <w:color w:val="000000" w:themeColor="text1"/>
        </w:rPr>
      </w:pPr>
      <w:bookmarkStart w:id="54" w:name="_Toc117966704"/>
      <w:r>
        <w:rPr>
          <w:color w:val="000000" w:themeColor="text1"/>
        </w:rPr>
        <w:t>Approvals</w:t>
      </w:r>
      <w:bookmarkEnd w:id="54"/>
    </w:p>
    <w:tbl>
      <w:tblPr>
        <w:tblStyle w:val="TableGrid"/>
        <w:tblW w:w="0" w:type="auto"/>
        <w:tblLook w:val="04A0" w:firstRow="1" w:lastRow="0" w:firstColumn="1" w:lastColumn="0" w:noHBand="0" w:noVBand="1"/>
      </w:tblPr>
      <w:tblGrid>
        <w:gridCol w:w="2294"/>
        <w:gridCol w:w="2220"/>
        <w:gridCol w:w="2309"/>
        <w:gridCol w:w="2193"/>
      </w:tblGrid>
      <w:tr w:rsidR="00EA5EBB" w:rsidRPr="00AE2F2E" w14:paraId="1C117103" w14:textId="77777777" w:rsidTr="003E1A21">
        <w:tc>
          <w:tcPr>
            <w:tcW w:w="2294" w:type="dxa"/>
            <w:shd w:val="clear" w:color="auto" w:fill="F2F2F2" w:themeFill="background1" w:themeFillShade="F2"/>
            <w:vAlign w:val="center"/>
          </w:tcPr>
          <w:p w14:paraId="65B30C25" w14:textId="77777777" w:rsidR="00EA5EBB" w:rsidRPr="00AE2F2E" w:rsidRDefault="00EA5EBB" w:rsidP="003E1A21">
            <w:pPr>
              <w:spacing w:after="160" w:line="259" w:lineRule="auto"/>
              <w:rPr>
                <w:b/>
                <w:bCs/>
                <w:lang w:val="en"/>
              </w:rPr>
            </w:pPr>
            <w:r w:rsidRPr="00AE2F2E">
              <w:rPr>
                <w:b/>
                <w:bCs/>
                <w:lang w:val="en"/>
              </w:rPr>
              <w:t>Role</w:t>
            </w:r>
          </w:p>
        </w:tc>
        <w:tc>
          <w:tcPr>
            <w:tcW w:w="2220" w:type="dxa"/>
            <w:shd w:val="clear" w:color="auto" w:fill="F2F2F2" w:themeFill="background1" w:themeFillShade="F2"/>
            <w:vAlign w:val="center"/>
          </w:tcPr>
          <w:p w14:paraId="20E5C6D4" w14:textId="77777777" w:rsidR="00EA5EBB" w:rsidRPr="00AE2F2E" w:rsidRDefault="00EA5EBB" w:rsidP="003E1A21">
            <w:pPr>
              <w:spacing w:after="160" w:line="259" w:lineRule="auto"/>
              <w:rPr>
                <w:b/>
                <w:bCs/>
                <w:lang w:val="en"/>
              </w:rPr>
            </w:pPr>
            <w:r w:rsidRPr="00AE2F2E">
              <w:rPr>
                <w:b/>
                <w:bCs/>
                <w:lang w:val="en"/>
              </w:rPr>
              <w:t>Name</w:t>
            </w:r>
          </w:p>
        </w:tc>
        <w:tc>
          <w:tcPr>
            <w:tcW w:w="2309" w:type="dxa"/>
            <w:shd w:val="clear" w:color="auto" w:fill="F2F2F2" w:themeFill="background1" w:themeFillShade="F2"/>
            <w:vAlign w:val="center"/>
          </w:tcPr>
          <w:p w14:paraId="2A096F42" w14:textId="77777777" w:rsidR="00EA5EBB" w:rsidRPr="00AE2F2E" w:rsidRDefault="00EA5EBB" w:rsidP="003E1A21">
            <w:pPr>
              <w:spacing w:after="160" w:line="259" w:lineRule="auto"/>
              <w:rPr>
                <w:b/>
                <w:bCs/>
                <w:lang w:val="en"/>
              </w:rPr>
            </w:pPr>
            <w:r w:rsidRPr="00AE2F2E">
              <w:rPr>
                <w:b/>
                <w:bCs/>
                <w:lang w:val="en"/>
              </w:rPr>
              <w:t>Signature</w:t>
            </w:r>
          </w:p>
        </w:tc>
        <w:tc>
          <w:tcPr>
            <w:tcW w:w="2193" w:type="dxa"/>
            <w:shd w:val="clear" w:color="auto" w:fill="F2F2F2" w:themeFill="background1" w:themeFillShade="F2"/>
            <w:vAlign w:val="center"/>
          </w:tcPr>
          <w:p w14:paraId="46FE1250" w14:textId="77777777" w:rsidR="00EA5EBB" w:rsidRPr="00AE2F2E" w:rsidRDefault="00EA5EBB" w:rsidP="003E1A21">
            <w:pPr>
              <w:spacing w:after="160" w:line="259" w:lineRule="auto"/>
              <w:rPr>
                <w:b/>
                <w:bCs/>
                <w:lang w:val="en"/>
              </w:rPr>
            </w:pPr>
            <w:r w:rsidRPr="00AE2F2E">
              <w:rPr>
                <w:b/>
                <w:bCs/>
                <w:lang w:val="en"/>
              </w:rPr>
              <w:t>Date</w:t>
            </w:r>
          </w:p>
        </w:tc>
      </w:tr>
      <w:tr w:rsidR="00EA5EBB" w:rsidRPr="00AE2F2E" w14:paraId="6E807FE4" w14:textId="77777777" w:rsidTr="003E1A21">
        <w:tc>
          <w:tcPr>
            <w:tcW w:w="2294" w:type="dxa"/>
            <w:vAlign w:val="center"/>
          </w:tcPr>
          <w:p w14:paraId="642953C8" w14:textId="06068EB8" w:rsidR="00EA5EBB" w:rsidRPr="00AE2F2E" w:rsidRDefault="00EA5EBB" w:rsidP="003E1A21">
            <w:pPr>
              <w:spacing w:after="160" w:line="259" w:lineRule="auto"/>
              <w:rPr>
                <w:b/>
                <w:bCs/>
                <w:lang w:val="en"/>
              </w:rPr>
            </w:pPr>
            <w:r w:rsidRPr="00AE2F2E">
              <w:rPr>
                <w:b/>
                <w:bCs/>
                <w:lang w:val="en"/>
              </w:rPr>
              <w:t xml:space="preserve">Software </w:t>
            </w:r>
            <w:r w:rsidR="00533D03">
              <w:rPr>
                <w:b/>
                <w:bCs/>
                <w:lang w:val="en"/>
              </w:rPr>
              <w:t>Engineer</w:t>
            </w:r>
          </w:p>
        </w:tc>
        <w:tc>
          <w:tcPr>
            <w:tcW w:w="2220" w:type="dxa"/>
            <w:vAlign w:val="center"/>
          </w:tcPr>
          <w:p w14:paraId="20801BBD" w14:textId="77777777" w:rsidR="00EA5EBB" w:rsidRPr="00AE2F2E" w:rsidRDefault="00EA5EBB" w:rsidP="003E1A21">
            <w:pPr>
              <w:spacing w:after="160" w:line="259" w:lineRule="auto"/>
              <w:rPr>
                <w:lang w:val="en"/>
              </w:rPr>
            </w:pPr>
          </w:p>
        </w:tc>
        <w:tc>
          <w:tcPr>
            <w:tcW w:w="2309" w:type="dxa"/>
            <w:vAlign w:val="center"/>
          </w:tcPr>
          <w:p w14:paraId="6DB4F3B4" w14:textId="77777777" w:rsidR="00EA5EBB" w:rsidRPr="00AE2F2E" w:rsidRDefault="00EA5EBB" w:rsidP="003E1A21">
            <w:pPr>
              <w:spacing w:after="160" w:line="259" w:lineRule="auto"/>
              <w:rPr>
                <w:lang w:val="en"/>
              </w:rPr>
            </w:pPr>
          </w:p>
        </w:tc>
        <w:tc>
          <w:tcPr>
            <w:tcW w:w="2193" w:type="dxa"/>
            <w:vAlign w:val="center"/>
          </w:tcPr>
          <w:p w14:paraId="51F63C9F" w14:textId="77777777" w:rsidR="00EA5EBB" w:rsidRPr="00AE2F2E" w:rsidRDefault="00EA5EBB" w:rsidP="003E1A21">
            <w:pPr>
              <w:spacing w:after="160" w:line="259" w:lineRule="auto"/>
              <w:rPr>
                <w:lang w:val="en"/>
              </w:rPr>
            </w:pPr>
          </w:p>
        </w:tc>
      </w:tr>
      <w:tr w:rsidR="00EA5EBB" w:rsidRPr="00AE2F2E" w14:paraId="2BAA3A82" w14:textId="77777777" w:rsidTr="003E1A21">
        <w:tc>
          <w:tcPr>
            <w:tcW w:w="2294" w:type="dxa"/>
            <w:vAlign w:val="center"/>
          </w:tcPr>
          <w:p w14:paraId="2E3EC400" w14:textId="497D6898" w:rsidR="00EA5EBB" w:rsidRPr="00AE2F2E" w:rsidRDefault="00533D03" w:rsidP="003E1A21">
            <w:pPr>
              <w:spacing w:after="160" w:line="259" w:lineRule="auto"/>
              <w:rPr>
                <w:b/>
                <w:bCs/>
                <w:lang w:val="en"/>
              </w:rPr>
            </w:pPr>
            <w:r>
              <w:rPr>
                <w:b/>
                <w:bCs/>
                <w:lang w:val="en"/>
              </w:rPr>
              <w:t>Project</w:t>
            </w:r>
            <w:r w:rsidR="00EA5EBB" w:rsidRPr="00AE2F2E">
              <w:rPr>
                <w:b/>
                <w:bCs/>
                <w:lang w:val="en"/>
              </w:rPr>
              <w:t xml:space="preserve"> Lead</w:t>
            </w:r>
          </w:p>
        </w:tc>
        <w:tc>
          <w:tcPr>
            <w:tcW w:w="2220" w:type="dxa"/>
            <w:vAlign w:val="center"/>
          </w:tcPr>
          <w:p w14:paraId="38F20763" w14:textId="77777777" w:rsidR="00EA5EBB" w:rsidRPr="00AE2F2E" w:rsidRDefault="00EA5EBB" w:rsidP="003E1A21">
            <w:pPr>
              <w:spacing w:after="160" w:line="259" w:lineRule="auto"/>
              <w:rPr>
                <w:lang w:val="en"/>
              </w:rPr>
            </w:pPr>
          </w:p>
        </w:tc>
        <w:tc>
          <w:tcPr>
            <w:tcW w:w="2309" w:type="dxa"/>
            <w:vAlign w:val="center"/>
          </w:tcPr>
          <w:p w14:paraId="381231ED" w14:textId="77777777" w:rsidR="00EA5EBB" w:rsidRPr="00AE2F2E" w:rsidRDefault="00EA5EBB" w:rsidP="003E1A21">
            <w:pPr>
              <w:spacing w:after="160" w:line="259" w:lineRule="auto"/>
              <w:rPr>
                <w:lang w:val="en"/>
              </w:rPr>
            </w:pPr>
          </w:p>
        </w:tc>
        <w:tc>
          <w:tcPr>
            <w:tcW w:w="2193" w:type="dxa"/>
            <w:vAlign w:val="center"/>
          </w:tcPr>
          <w:p w14:paraId="2D1221DF" w14:textId="77777777" w:rsidR="00EA5EBB" w:rsidRPr="00AE2F2E" w:rsidRDefault="00EA5EBB" w:rsidP="003E1A21">
            <w:pPr>
              <w:spacing w:after="160" w:line="259" w:lineRule="auto"/>
              <w:rPr>
                <w:lang w:val="en"/>
              </w:rPr>
            </w:pPr>
          </w:p>
        </w:tc>
      </w:tr>
    </w:tbl>
    <w:p w14:paraId="3C93668B" w14:textId="77777777" w:rsidR="00EA5EBB" w:rsidRPr="005B6C6C" w:rsidRDefault="00EA5EBB" w:rsidP="00EA5EBB"/>
    <w:p w14:paraId="7DD1A9C0" w14:textId="77777777" w:rsidR="00EA5EBB" w:rsidRPr="006473A7" w:rsidRDefault="00EA5EBB" w:rsidP="00EA5EBB">
      <w:pPr>
        <w:pStyle w:val="Heading1"/>
        <w:spacing w:before="120"/>
        <w:ind w:left="431" w:hanging="431"/>
        <w:rPr>
          <w:color w:val="000000" w:themeColor="text1"/>
        </w:rPr>
      </w:pPr>
      <w:bookmarkStart w:id="55" w:name="_Toc117966705"/>
      <w:r w:rsidRPr="00A727D1">
        <w:rPr>
          <w:color w:val="000000" w:themeColor="text1"/>
        </w:rPr>
        <w:t>Document Change Control</w:t>
      </w:r>
      <w:bookmarkEnd w:id="55"/>
    </w:p>
    <w:tbl>
      <w:tblPr>
        <w:tblpPr w:leftFromText="180" w:rightFromText="180" w:vertAnchor="text" w:horzAnchor="page" w:tblpX="1448" w:tblpY="141"/>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6"/>
        <w:gridCol w:w="1418"/>
        <w:gridCol w:w="1701"/>
        <w:gridCol w:w="4252"/>
      </w:tblGrid>
      <w:tr w:rsidR="00EA5EBB" w:rsidRPr="005A6633" w14:paraId="1376255B" w14:textId="77777777" w:rsidTr="003E1A21">
        <w:trPr>
          <w:trHeight w:val="470"/>
        </w:trPr>
        <w:tc>
          <w:tcPr>
            <w:tcW w:w="1696" w:type="dxa"/>
            <w:shd w:val="clear" w:color="auto" w:fill="F2F2F2" w:themeFill="background1" w:themeFillShade="F2"/>
          </w:tcPr>
          <w:p w14:paraId="6F6A20FC" w14:textId="77777777" w:rsidR="00EA5EBB" w:rsidRPr="00A727D1" w:rsidRDefault="00EA5EBB" w:rsidP="003E1A21">
            <w:pPr>
              <w:pStyle w:val="NoSpacing"/>
              <w:rPr>
                <w:b/>
                <w:bCs/>
                <w:color w:val="000000" w:themeColor="text1"/>
                <w:lang w:val="en-US"/>
              </w:rPr>
            </w:pPr>
            <w:r w:rsidRPr="00A727D1">
              <w:rPr>
                <w:b/>
                <w:bCs/>
                <w:color w:val="000000" w:themeColor="text1"/>
                <w:lang w:val="en-US"/>
              </w:rPr>
              <w:t>Version</w:t>
            </w:r>
            <w:r>
              <w:rPr>
                <w:b/>
                <w:bCs/>
                <w:color w:val="000000" w:themeColor="text1"/>
                <w:lang w:val="en-US"/>
              </w:rPr>
              <w:t xml:space="preserve"> </w:t>
            </w:r>
            <w:r w:rsidRPr="00A727D1">
              <w:rPr>
                <w:b/>
                <w:bCs/>
                <w:color w:val="000000" w:themeColor="text1"/>
                <w:lang w:val="en-US"/>
              </w:rPr>
              <w:t>umber</w:t>
            </w:r>
          </w:p>
        </w:tc>
        <w:tc>
          <w:tcPr>
            <w:tcW w:w="1418" w:type="dxa"/>
            <w:shd w:val="clear" w:color="auto" w:fill="F2F2F2" w:themeFill="background1" w:themeFillShade="F2"/>
          </w:tcPr>
          <w:p w14:paraId="558055A9" w14:textId="77777777" w:rsidR="00EA5EBB" w:rsidRPr="00A727D1" w:rsidRDefault="00EA5EBB" w:rsidP="003E1A21">
            <w:pPr>
              <w:pStyle w:val="NoSpacing"/>
              <w:rPr>
                <w:b/>
                <w:bCs/>
                <w:color w:val="000000" w:themeColor="text1"/>
                <w:lang w:val="en-US"/>
              </w:rPr>
            </w:pPr>
            <w:r w:rsidRPr="00A727D1">
              <w:rPr>
                <w:b/>
                <w:bCs/>
                <w:color w:val="000000" w:themeColor="text1"/>
                <w:lang w:val="en-US"/>
              </w:rPr>
              <w:t xml:space="preserve">Date </w:t>
            </w:r>
          </w:p>
          <w:p w14:paraId="376326D0" w14:textId="77777777" w:rsidR="00EA5EBB" w:rsidRPr="00A727D1" w:rsidRDefault="00EA5EBB" w:rsidP="003E1A21">
            <w:pPr>
              <w:pStyle w:val="NoSpacing"/>
              <w:rPr>
                <w:b/>
                <w:bCs/>
                <w:color w:val="000000" w:themeColor="text1"/>
                <w:lang w:val="en-US"/>
              </w:rPr>
            </w:pPr>
          </w:p>
        </w:tc>
        <w:tc>
          <w:tcPr>
            <w:tcW w:w="1701" w:type="dxa"/>
            <w:shd w:val="clear" w:color="auto" w:fill="F2F2F2" w:themeFill="background1" w:themeFillShade="F2"/>
          </w:tcPr>
          <w:p w14:paraId="71D4BB0C" w14:textId="77777777" w:rsidR="00EA5EBB" w:rsidRPr="00A727D1" w:rsidRDefault="00EA5EBB" w:rsidP="003E1A21">
            <w:pPr>
              <w:spacing w:after="120" w:line="0" w:lineRule="atLeast"/>
              <w:rPr>
                <w:rFonts w:eastAsia="Times New Roman" w:cs="Times New Roman"/>
                <w:b/>
                <w:bCs/>
                <w:color w:val="000000" w:themeColor="text1"/>
                <w:spacing w:val="-5"/>
                <w:szCs w:val="20"/>
                <w:lang w:val="en-US"/>
              </w:rPr>
            </w:pPr>
            <w:r w:rsidRPr="00A727D1">
              <w:rPr>
                <w:rFonts w:eastAsia="Times New Roman" w:cs="Times New Roman"/>
                <w:b/>
                <w:bCs/>
                <w:color w:val="000000" w:themeColor="text1"/>
                <w:spacing w:val="-5"/>
                <w:szCs w:val="20"/>
                <w:lang w:val="en-US"/>
              </w:rPr>
              <w:t>Author(s)</w:t>
            </w:r>
          </w:p>
        </w:tc>
        <w:tc>
          <w:tcPr>
            <w:tcW w:w="4252" w:type="dxa"/>
            <w:shd w:val="clear" w:color="auto" w:fill="F2F2F2" w:themeFill="background1" w:themeFillShade="F2"/>
          </w:tcPr>
          <w:p w14:paraId="0918B220" w14:textId="77777777" w:rsidR="00EA5EBB" w:rsidRPr="00A727D1" w:rsidRDefault="00EA5EBB" w:rsidP="003E1A21">
            <w:pPr>
              <w:spacing w:after="120" w:line="0" w:lineRule="atLeast"/>
              <w:rPr>
                <w:rFonts w:eastAsia="Times New Roman" w:cs="Times New Roman"/>
                <w:b/>
                <w:bCs/>
                <w:color w:val="000000" w:themeColor="text1"/>
                <w:spacing w:val="-5"/>
                <w:szCs w:val="20"/>
                <w:lang w:val="en-US"/>
              </w:rPr>
            </w:pPr>
            <w:r w:rsidRPr="00A727D1">
              <w:rPr>
                <w:rFonts w:eastAsia="Times New Roman" w:cs="Times New Roman"/>
                <w:b/>
                <w:bCs/>
                <w:color w:val="000000" w:themeColor="text1"/>
                <w:spacing w:val="-5"/>
                <w:szCs w:val="20"/>
              </w:rPr>
              <w:t>Brief Description of Change</w:t>
            </w:r>
          </w:p>
        </w:tc>
      </w:tr>
      <w:tr w:rsidR="00EA5EBB" w:rsidRPr="005A6633" w14:paraId="0DA7C893" w14:textId="77777777" w:rsidTr="003E1A21">
        <w:trPr>
          <w:trHeight w:val="470"/>
        </w:trPr>
        <w:tc>
          <w:tcPr>
            <w:tcW w:w="1696" w:type="dxa"/>
            <w:shd w:val="clear" w:color="auto" w:fill="auto"/>
          </w:tcPr>
          <w:p w14:paraId="3683E296" w14:textId="77777777" w:rsidR="00EA5EBB" w:rsidRPr="00B80443" w:rsidRDefault="00EA5EBB" w:rsidP="003E1A21">
            <w:pPr>
              <w:spacing w:after="120" w:line="0" w:lineRule="atLeast"/>
              <w:rPr>
                <w:rFonts w:eastAsia="Times New Roman" w:cs="Times New Roman"/>
                <w:b/>
                <w:bCs/>
                <w:color w:val="0070C0"/>
                <w:spacing w:val="-5"/>
                <w:szCs w:val="20"/>
                <w:lang w:val="en-US"/>
              </w:rPr>
            </w:pPr>
            <w:r w:rsidRPr="00B80443">
              <w:rPr>
                <w:rFonts w:eastAsia="Times New Roman" w:cs="Times New Roman"/>
                <w:color w:val="0070C0"/>
                <w:spacing w:val="-5"/>
                <w:szCs w:val="20"/>
                <w:lang w:val="en-US"/>
              </w:rPr>
              <w:t>&lt;&lt;###&gt;&gt;</w:t>
            </w:r>
          </w:p>
        </w:tc>
        <w:tc>
          <w:tcPr>
            <w:tcW w:w="1418" w:type="dxa"/>
          </w:tcPr>
          <w:p w14:paraId="7C9855C0" w14:textId="77777777" w:rsidR="00EA5EBB" w:rsidRPr="00B80443" w:rsidRDefault="00EA5EBB" w:rsidP="003E1A21">
            <w:pPr>
              <w:spacing w:after="120" w:line="0" w:lineRule="atLeast"/>
              <w:rPr>
                <w:rFonts w:eastAsia="Times New Roman" w:cs="Times New Roman"/>
                <w:color w:val="0070C0"/>
                <w:spacing w:val="-5"/>
                <w:szCs w:val="20"/>
                <w:lang w:val="en-US"/>
              </w:rPr>
            </w:pPr>
            <w:r w:rsidRPr="00B80443">
              <w:rPr>
                <w:rFonts w:eastAsia="Times New Roman" w:cs="Times New Roman"/>
                <w:color w:val="0070C0"/>
                <w:spacing w:val="-5"/>
                <w:szCs w:val="20"/>
                <w:lang w:val="en-US"/>
              </w:rPr>
              <w:t>&lt;&lt;###&gt;&gt;</w:t>
            </w:r>
          </w:p>
        </w:tc>
        <w:tc>
          <w:tcPr>
            <w:tcW w:w="1701" w:type="dxa"/>
            <w:shd w:val="clear" w:color="auto" w:fill="auto"/>
          </w:tcPr>
          <w:p w14:paraId="7B1EAEF7" w14:textId="77777777" w:rsidR="00EA5EBB" w:rsidRPr="00B80443" w:rsidRDefault="00EA5EBB" w:rsidP="003E1A21">
            <w:pPr>
              <w:spacing w:after="120" w:line="0" w:lineRule="atLeast"/>
              <w:rPr>
                <w:rFonts w:eastAsia="Times New Roman" w:cs="Times New Roman"/>
                <w:b/>
                <w:bCs/>
                <w:color w:val="0070C0"/>
                <w:spacing w:val="-5"/>
                <w:szCs w:val="20"/>
                <w:lang w:val="en-US"/>
              </w:rPr>
            </w:pPr>
            <w:r w:rsidRPr="00B80443">
              <w:rPr>
                <w:rFonts w:eastAsia="Times New Roman" w:cs="Times New Roman"/>
                <w:color w:val="0070C0"/>
                <w:spacing w:val="-5"/>
                <w:szCs w:val="20"/>
                <w:lang w:val="en-US"/>
              </w:rPr>
              <w:t>&lt;&lt;###&gt;&gt;</w:t>
            </w:r>
          </w:p>
        </w:tc>
        <w:tc>
          <w:tcPr>
            <w:tcW w:w="4252" w:type="dxa"/>
            <w:shd w:val="clear" w:color="auto" w:fill="auto"/>
          </w:tcPr>
          <w:p w14:paraId="632B429F" w14:textId="77777777" w:rsidR="00EA5EBB" w:rsidRPr="00B80443" w:rsidRDefault="00EA5EBB" w:rsidP="003E1A21">
            <w:pPr>
              <w:spacing w:after="120" w:line="0" w:lineRule="atLeast"/>
              <w:rPr>
                <w:rFonts w:eastAsia="Times New Roman" w:cs="Times New Roman"/>
                <w:b/>
                <w:bCs/>
                <w:color w:val="0070C0"/>
                <w:spacing w:val="-5"/>
                <w:szCs w:val="20"/>
                <w:lang w:val="en-US"/>
              </w:rPr>
            </w:pPr>
            <w:r w:rsidRPr="00B80443">
              <w:rPr>
                <w:rFonts w:eastAsia="Times New Roman" w:cs="Times New Roman"/>
                <w:color w:val="0070C0"/>
                <w:spacing w:val="-5"/>
                <w:szCs w:val="20"/>
                <w:lang w:val="en-US"/>
              </w:rPr>
              <w:t>&lt;&lt;###-###&gt;&gt;</w:t>
            </w:r>
          </w:p>
        </w:tc>
      </w:tr>
      <w:bookmarkEnd w:id="0"/>
    </w:tbl>
    <w:p w14:paraId="49DE3785" w14:textId="77777777" w:rsidR="00F94369" w:rsidRDefault="00F94369"/>
    <w:p w14:paraId="6C0FF812" w14:textId="77777777" w:rsidR="00F94369" w:rsidRDefault="00F94369"/>
    <w:p w14:paraId="6B97D30C" w14:textId="77777777" w:rsidR="00F94369" w:rsidRDefault="00F94369"/>
    <w:p w14:paraId="1F954F56" w14:textId="77777777" w:rsidR="00F94369" w:rsidRDefault="00F94369"/>
    <w:p w14:paraId="394B7DBF" w14:textId="77777777" w:rsidR="00F94369" w:rsidRDefault="00F94369"/>
    <w:p w14:paraId="1CE3EEA6" w14:textId="77777777" w:rsidR="00F94369" w:rsidRDefault="00F94369"/>
    <w:p w14:paraId="14EA1CD6" w14:textId="77777777" w:rsidR="00F94369" w:rsidRDefault="00F94369"/>
    <w:p w14:paraId="17D777A3" w14:textId="1D655DC6" w:rsidR="00057130" w:rsidRPr="00527F51" w:rsidRDefault="00057130">
      <w:pPr>
        <w:rPr>
          <w:b/>
          <w:bCs/>
          <w:color w:val="2F5496" w:themeColor="accent1" w:themeShade="BF"/>
        </w:rPr>
      </w:pPr>
    </w:p>
    <w:sectPr w:rsidR="00057130" w:rsidRPr="00527F51">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9091C7" w14:textId="77777777" w:rsidR="00696A36" w:rsidRDefault="00696A36" w:rsidP="003C1CD2">
      <w:pPr>
        <w:spacing w:after="0" w:line="240" w:lineRule="auto"/>
      </w:pPr>
      <w:r>
        <w:separator/>
      </w:r>
    </w:p>
  </w:endnote>
  <w:endnote w:type="continuationSeparator" w:id="0">
    <w:p w14:paraId="688F602F" w14:textId="77777777" w:rsidR="00696A36" w:rsidRDefault="00696A36" w:rsidP="003C1C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Proxima Nova">
    <w:altName w:val="Tahoma"/>
    <w:charset w:val="00"/>
    <w:family w:val="auto"/>
    <w:pitch w:val="default"/>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Goudy Old Style">
    <w:altName w:val="Georgia"/>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574EBC" w14:textId="77777777" w:rsidR="00696A36" w:rsidRDefault="00696A36" w:rsidP="003C1CD2">
      <w:pPr>
        <w:spacing w:after="0" w:line="240" w:lineRule="auto"/>
      </w:pPr>
      <w:r>
        <w:separator/>
      </w:r>
    </w:p>
  </w:footnote>
  <w:footnote w:type="continuationSeparator" w:id="0">
    <w:p w14:paraId="5E9FF29D" w14:textId="77777777" w:rsidR="00696A36" w:rsidRDefault="00696A36" w:rsidP="003C1CD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63"/>
      <w:gridCol w:w="1494"/>
      <w:gridCol w:w="1487"/>
      <w:gridCol w:w="1524"/>
      <w:gridCol w:w="1585"/>
      <w:gridCol w:w="1463"/>
    </w:tblGrid>
    <w:tr w:rsidR="003C1CD2" w14:paraId="15BC42AA" w14:textId="77777777" w:rsidTr="00A727D1">
      <w:trPr>
        <w:cantSplit/>
        <w:trHeight w:val="337"/>
      </w:trPr>
      <w:tc>
        <w:tcPr>
          <w:tcW w:w="9016" w:type="dxa"/>
          <w:gridSpan w:val="6"/>
          <w:shd w:val="clear" w:color="auto" w:fill="F3F3F3"/>
        </w:tcPr>
        <w:p w14:paraId="6C084E99" w14:textId="77777777" w:rsidR="003C1CD2" w:rsidRDefault="003C1CD2" w:rsidP="003C1CD2">
          <w:pPr>
            <w:pStyle w:val="Header"/>
            <w:jc w:val="center"/>
            <w:rPr>
              <w:rFonts w:ascii="Goudy Old Style" w:hAnsi="Goudy Old Style"/>
              <w:b/>
            </w:rPr>
          </w:pPr>
          <w:r>
            <w:rPr>
              <w:rFonts w:cs="Arial"/>
              <w:b/>
              <w:sz w:val="22"/>
            </w:rPr>
            <w:t>Stowood Scientific Instruments Ltd.</w:t>
          </w:r>
        </w:p>
      </w:tc>
    </w:tr>
    <w:tr w:rsidR="003C1CD2" w14:paraId="6E87F654" w14:textId="77777777" w:rsidTr="00A727D1">
      <w:trPr>
        <w:cantSplit/>
        <w:trHeight w:val="413"/>
      </w:trPr>
      <w:tc>
        <w:tcPr>
          <w:tcW w:w="9016" w:type="dxa"/>
          <w:gridSpan w:val="6"/>
        </w:tcPr>
        <w:p w14:paraId="725629A1" w14:textId="2497A463" w:rsidR="003C1CD2" w:rsidRDefault="003C0241" w:rsidP="003C1CD2">
          <w:pPr>
            <w:pStyle w:val="Header"/>
            <w:jc w:val="center"/>
            <w:rPr>
              <w:rFonts w:cs="Arial"/>
              <w:b/>
              <w:sz w:val="28"/>
            </w:rPr>
          </w:pPr>
          <w:r>
            <w:rPr>
              <w:rFonts w:cs="Arial"/>
              <w:b/>
              <w:sz w:val="28"/>
            </w:rPr>
            <w:t>Software</w:t>
          </w:r>
          <w:r w:rsidR="00D55158">
            <w:rPr>
              <w:rFonts w:cs="Arial"/>
              <w:b/>
              <w:sz w:val="28"/>
            </w:rPr>
            <w:t xml:space="preserve"> Development Plan</w:t>
          </w:r>
          <w:r w:rsidR="00C2491A">
            <w:rPr>
              <w:rFonts w:cs="Arial"/>
              <w:b/>
              <w:sz w:val="28"/>
            </w:rPr>
            <w:t xml:space="preserve"> </w:t>
          </w:r>
          <w:r w:rsidR="00C2491A" w:rsidRPr="00C2491A">
            <w:rPr>
              <w:rFonts w:cs="Arial"/>
              <w:b/>
              <w:color w:val="0070C0"/>
              <w:sz w:val="28"/>
            </w:rPr>
            <w:t>[System Name]</w:t>
          </w:r>
        </w:p>
      </w:tc>
    </w:tr>
    <w:tr w:rsidR="003C1CD2" w14:paraId="15741459" w14:textId="77777777" w:rsidTr="00A727D1">
      <w:trPr>
        <w:trHeight w:val="207"/>
      </w:trPr>
      <w:tc>
        <w:tcPr>
          <w:tcW w:w="1463" w:type="dxa"/>
        </w:tcPr>
        <w:p w14:paraId="789E1A37" w14:textId="77777777" w:rsidR="003C1CD2" w:rsidRDefault="003C1CD2" w:rsidP="003C1CD2">
          <w:pPr>
            <w:pStyle w:val="Header"/>
            <w:rPr>
              <w:rFonts w:cs="Arial"/>
              <w:bCs/>
            </w:rPr>
          </w:pPr>
          <w:r>
            <w:rPr>
              <w:rFonts w:cs="Arial"/>
              <w:bCs/>
            </w:rPr>
            <w:t>Form ID</w:t>
          </w:r>
        </w:p>
        <w:p w14:paraId="64609ECC" w14:textId="597870F5" w:rsidR="003C1CD2" w:rsidRDefault="003C1CD2" w:rsidP="003C1CD2">
          <w:pPr>
            <w:pStyle w:val="Header"/>
            <w:rPr>
              <w:rFonts w:cs="Arial"/>
              <w:bCs/>
            </w:rPr>
          </w:pPr>
          <w:r>
            <w:rPr>
              <w:rFonts w:cs="Arial"/>
              <w:bCs/>
            </w:rPr>
            <w:t>SSI-QF-</w:t>
          </w:r>
          <w:r w:rsidR="00531EE8">
            <w:rPr>
              <w:rFonts w:cs="Arial"/>
              <w:bCs/>
            </w:rPr>
            <w:t>20B</w:t>
          </w:r>
        </w:p>
      </w:tc>
      <w:tc>
        <w:tcPr>
          <w:tcW w:w="1494" w:type="dxa"/>
        </w:tcPr>
        <w:p w14:paraId="69B8EAD3" w14:textId="77777777" w:rsidR="003C1CD2" w:rsidRDefault="003C1CD2" w:rsidP="003C1CD2">
          <w:pPr>
            <w:pStyle w:val="Header"/>
            <w:rPr>
              <w:rFonts w:cs="Arial"/>
              <w:bCs/>
            </w:rPr>
          </w:pPr>
          <w:r>
            <w:rPr>
              <w:rFonts w:cs="Arial"/>
              <w:bCs/>
            </w:rPr>
            <w:t>Issue #</w:t>
          </w:r>
        </w:p>
        <w:p w14:paraId="76157E03" w14:textId="6F69A73D" w:rsidR="003C1CD2" w:rsidRDefault="00141A7E" w:rsidP="003C1CD2">
          <w:pPr>
            <w:pStyle w:val="Header"/>
            <w:rPr>
              <w:rFonts w:cs="Arial"/>
              <w:bCs/>
            </w:rPr>
          </w:pPr>
          <w:r>
            <w:rPr>
              <w:rFonts w:cs="Arial"/>
              <w:bCs/>
            </w:rPr>
            <w:t>1</w:t>
          </w:r>
        </w:p>
      </w:tc>
      <w:tc>
        <w:tcPr>
          <w:tcW w:w="1487" w:type="dxa"/>
        </w:tcPr>
        <w:p w14:paraId="31901F5E" w14:textId="77777777" w:rsidR="003C1CD2" w:rsidRDefault="003C1CD2" w:rsidP="003C1CD2">
          <w:pPr>
            <w:pStyle w:val="Header"/>
            <w:rPr>
              <w:rFonts w:cs="Arial"/>
              <w:bCs/>
            </w:rPr>
          </w:pPr>
          <w:r>
            <w:rPr>
              <w:rFonts w:cs="Arial"/>
              <w:bCs/>
            </w:rPr>
            <w:t>Author</w:t>
          </w:r>
        </w:p>
        <w:p w14:paraId="011030BE" w14:textId="4BEB74EB" w:rsidR="003C1CD2" w:rsidRDefault="00141A7E" w:rsidP="003C1CD2">
          <w:pPr>
            <w:pStyle w:val="Header"/>
            <w:rPr>
              <w:rFonts w:cs="Arial"/>
              <w:bCs/>
            </w:rPr>
          </w:pPr>
          <w:r>
            <w:rPr>
              <w:rFonts w:cs="Arial"/>
              <w:bCs/>
            </w:rPr>
            <w:t>JF</w:t>
          </w:r>
        </w:p>
      </w:tc>
      <w:tc>
        <w:tcPr>
          <w:tcW w:w="1524" w:type="dxa"/>
        </w:tcPr>
        <w:p w14:paraId="652AA976" w14:textId="77777777" w:rsidR="003C1CD2" w:rsidRDefault="003C1CD2" w:rsidP="003C1CD2">
          <w:pPr>
            <w:pStyle w:val="Header"/>
            <w:rPr>
              <w:rFonts w:cs="Arial"/>
              <w:bCs/>
            </w:rPr>
          </w:pPr>
          <w:r>
            <w:rPr>
              <w:rFonts w:cs="Arial"/>
              <w:bCs/>
            </w:rPr>
            <w:t>Effective Date</w:t>
          </w:r>
        </w:p>
        <w:p w14:paraId="30B3F5CD" w14:textId="139D51C3" w:rsidR="003C1CD2" w:rsidRDefault="00141A7E" w:rsidP="003C1CD2">
          <w:pPr>
            <w:pStyle w:val="Header"/>
            <w:rPr>
              <w:rFonts w:cs="Arial"/>
              <w:bCs/>
            </w:rPr>
          </w:pPr>
          <w:r>
            <w:rPr>
              <w:rFonts w:cs="Arial"/>
              <w:bCs/>
            </w:rPr>
            <w:t>30/1/23</w:t>
          </w:r>
        </w:p>
      </w:tc>
      <w:tc>
        <w:tcPr>
          <w:tcW w:w="1585" w:type="dxa"/>
        </w:tcPr>
        <w:p w14:paraId="02E987ED" w14:textId="77777777" w:rsidR="003C1CD2" w:rsidRDefault="003C1CD2" w:rsidP="003C1CD2">
          <w:pPr>
            <w:pStyle w:val="Header"/>
            <w:rPr>
              <w:rFonts w:cs="Arial"/>
              <w:bCs/>
            </w:rPr>
          </w:pPr>
          <w:r>
            <w:rPr>
              <w:rFonts w:cs="Arial"/>
              <w:bCs/>
            </w:rPr>
            <w:t>Supersedes</w:t>
          </w:r>
        </w:p>
        <w:p w14:paraId="54104964" w14:textId="5F7AA8AD" w:rsidR="003C1CD2" w:rsidRDefault="00D55158" w:rsidP="003C1CD2">
          <w:pPr>
            <w:pStyle w:val="Header"/>
            <w:rPr>
              <w:rFonts w:cs="Arial"/>
              <w:bCs/>
            </w:rPr>
          </w:pPr>
          <w:r>
            <w:rPr>
              <w:rFonts w:cs="Arial"/>
              <w:bCs/>
            </w:rPr>
            <w:t>???</w:t>
          </w:r>
        </w:p>
      </w:tc>
      <w:tc>
        <w:tcPr>
          <w:tcW w:w="1463" w:type="dxa"/>
        </w:tcPr>
        <w:p w14:paraId="0FDC6750" w14:textId="77777777" w:rsidR="003C1CD2" w:rsidRDefault="003C1CD2" w:rsidP="003C1CD2">
          <w:pPr>
            <w:pStyle w:val="Header"/>
            <w:rPr>
              <w:rFonts w:cs="Arial"/>
              <w:b/>
            </w:rPr>
          </w:pPr>
          <w:r>
            <w:rPr>
              <w:rFonts w:cs="Arial"/>
            </w:rPr>
            <w:t xml:space="preserve">Page </w:t>
          </w:r>
          <w:r>
            <w:rPr>
              <w:rStyle w:val="PageNumber"/>
              <w:rFonts w:cs="Arial"/>
              <w:b/>
              <w:bCs/>
            </w:rPr>
            <w:fldChar w:fldCharType="begin"/>
          </w:r>
          <w:r>
            <w:rPr>
              <w:rStyle w:val="PageNumber"/>
              <w:rFonts w:cs="Arial"/>
              <w:b/>
              <w:bCs/>
            </w:rPr>
            <w:instrText xml:space="preserve"> PAGE </w:instrText>
          </w:r>
          <w:r>
            <w:rPr>
              <w:rStyle w:val="PageNumber"/>
              <w:rFonts w:cs="Arial"/>
              <w:b/>
              <w:bCs/>
            </w:rPr>
            <w:fldChar w:fldCharType="separate"/>
          </w:r>
          <w:r w:rsidR="00E74E8C">
            <w:rPr>
              <w:rStyle w:val="PageNumber"/>
              <w:rFonts w:cs="Arial"/>
              <w:b/>
              <w:bCs/>
              <w:noProof/>
            </w:rPr>
            <w:t>11</w:t>
          </w:r>
          <w:r>
            <w:rPr>
              <w:rStyle w:val="PageNumber"/>
              <w:rFonts w:cs="Arial"/>
              <w:b/>
              <w:bCs/>
            </w:rPr>
            <w:fldChar w:fldCharType="end"/>
          </w:r>
          <w:r>
            <w:rPr>
              <w:rFonts w:cs="Arial"/>
            </w:rPr>
            <w:t xml:space="preserve"> of </w:t>
          </w:r>
          <w:r>
            <w:rPr>
              <w:rStyle w:val="PageNumber"/>
            </w:rPr>
            <w:fldChar w:fldCharType="begin"/>
          </w:r>
          <w:r>
            <w:rPr>
              <w:rStyle w:val="PageNumber"/>
            </w:rPr>
            <w:instrText xml:space="preserve"> NUMPAGES </w:instrText>
          </w:r>
          <w:r>
            <w:rPr>
              <w:rStyle w:val="PageNumber"/>
            </w:rPr>
            <w:fldChar w:fldCharType="separate"/>
          </w:r>
          <w:r w:rsidR="00E74E8C">
            <w:rPr>
              <w:rStyle w:val="PageNumber"/>
              <w:noProof/>
            </w:rPr>
            <w:t>11</w:t>
          </w:r>
          <w:r>
            <w:rPr>
              <w:rStyle w:val="PageNumber"/>
            </w:rPr>
            <w:fldChar w:fldCharType="end"/>
          </w:r>
        </w:p>
      </w:tc>
    </w:tr>
  </w:tbl>
  <w:p w14:paraId="6017803C" w14:textId="15565A71" w:rsidR="003C1CD2" w:rsidRPr="00970CD5" w:rsidRDefault="003C1CD2">
    <w:pPr>
      <w:pStyle w:val="Header"/>
      <w:rPr>
        <w:b/>
        <w:color w:val="C45911" w:themeColor="accent2" w:themeShade="BF"/>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BD3B88"/>
    <w:multiLevelType w:val="hybridMultilevel"/>
    <w:tmpl w:val="3EA23A8A"/>
    <w:lvl w:ilvl="0" w:tplc="08090017">
      <w:start w:val="1"/>
      <w:numFmt w:val="lowerLetter"/>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 w15:restartNumberingAfterBreak="0">
    <w:nsid w:val="11B46A35"/>
    <w:multiLevelType w:val="multilevel"/>
    <w:tmpl w:val="49D617F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142626CF"/>
    <w:multiLevelType w:val="hybridMultilevel"/>
    <w:tmpl w:val="5AD61D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5A91B7B"/>
    <w:multiLevelType w:val="hybridMultilevel"/>
    <w:tmpl w:val="E7A655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6802D58"/>
    <w:multiLevelType w:val="multilevel"/>
    <w:tmpl w:val="3FB09990"/>
    <w:lvl w:ilvl="0">
      <w:start w:val="1"/>
      <w:numFmt w:val="decimal"/>
      <w:lvlText w:val="%1."/>
      <w:lvlJc w:val="left"/>
      <w:pPr>
        <w:tabs>
          <w:tab w:val="num" w:pos="432"/>
        </w:tabs>
        <w:ind w:left="432" w:hanging="432"/>
      </w:pPr>
      <w:rPr>
        <w:b/>
        <w:i w:val="0"/>
        <w:sz w:val="22"/>
        <w:szCs w:val="22"/>
      </w:rPr>
    </w:lvl>
    <w:lvl w:ilvl="1">
      <w:start w:val="1"/>
      <w:numFmt w:val="decimal"/>
      <w:lvlText w:val="%1.%2."/>
      <w:lvlJc w:val="left"/>
      <w:pPr>
        <w:tabs>
          <w:tab w:val="num" w:pos="1080"/>
        </w:tabs>
        <w:ind w:left="1080" w:hanging="648"/>
      </w:pPr>
      <w:rPr>
        <w:rFonts w:asciiTheme="minorHAnsi" w:hAnsiTheme="minorHAnsi" w:cstheme="minorHAnsi" w:hint="default"/>
        <w:b/>
        <w:i w:val="0"/>
        <w:color w:val="auto"/>
      </w:rPr>
    </w:lvl>
    <w:lvl w:ilvl="2">
      <w:start w:val="1"/>
      <w:numFmt w:val="bullet"/>
      <w:lvlText w:val=""/>
      <w:lvlJc w:val="left"/>
      <w:pPr>
        <w:ind w:left="1440" w:hanging="360"/>
      </w:pPr>
      <w:rPr>
        <w:rFonts w:ascii="Symbol" w:hAnsi="Symbol" w:hint="default"/>
      </w:rPr>
    </w:lvl>
    <w:lvl w:ilvl="3">
      <w:start w:val="1"/>
      <w:numFmt w:val="decimal"/>
      <w:lvlText w:val="%1.%2.%3.%4."/>
      <w:lvlJc w:val="left"/>
      <w:pPr>
        <w:tabs>
          <w:tab w:val="num" w:pos="3024"/>
        </w:tabs>
        <w:ind w:left="3024" w:hanging="1080"/>
      </w:pPr>
      <w:rPr>
        <w:b/>
        <w:i w:val="0"/>
      </w:rPr>
    </w:lvl>
    <w:lvl w:ilvl="4">
      <w:start w:val="1"/>
      <w:numFmt w:val="decimal"/>
      <w:lvlText w:val="%1.%2.%3.%4.%5."/>
      <w:lvlJc w:val="left"/>
      <w:pPr>
        <w:tabs>
          <w:tab w:val="num" w:pos="4320"/>
        </w:tabs>
        <w:ind w:left="4320" w:hanging="1296"/>
      </w:pPr>
      <w:rPr>
        <w:b/>
        <w:i w:val="0"/>
      </w:rPr>
    </w:lvl>
    <w:lvl w:ilvl="5">
      <w:start w:val="1"/>
      <w:numFmt w:val="bullet"/>
      <w:lvlText w:val=""/>
      <w:lvlJc w:val="left"/>
      <w:pPr>
        <w:tabs>
          <w:tab w:val="num" w:pos="5832"/>
        </w:tabs>
        <w:ind w:left="5832" w:hanging="1512"/>
      </w:pPr>
      <w:rPr>
        <w:rFonts w:ascii="Symbol" w:hAnsi="Symbol" w:hint="default"/>
        <w:b/>
        <w:i w:val="0"/>
      </w:rPr>
    </w:lvl>
    <w:lvl w:ilvl="6">
      <w:start w:val="1"/>
      <w:numFmt w:val="decimal"/>
      <w:lvlText w:val="%1.%2.%3.%4.%5.%6.%7."/>
      <w:lvlJc w:val="left"/>
      <w:pPr>
        <w:tabs>
          <w:tab w:val="num" w:pos="7560"/>
        </w:tabs>
        <w:ind w:left="7560" w:hanging="1728"/>
      </w:pPr>
      <w:rPr>
        <w:b/>
        <w:i w:val="0"/>
      </w:rPr>
    </w:lvl>
    <w:lvl w:ilvl="7">
      <w:start w:val="1"/>
      <w:numFmt w:val="decimal"/>
      <w:lvlText w:val="%1.%2.%3.%4.%5.%6.%7.%8."/>
      <w:lvlJc w:val="left"/>
      <w:pPr>
        <w:tabs>
          <w:tab w:val="num" w:pos="9504"/>
        </w:tabs>
        <w:ind w:left="9504" w:hanging="1944"/>
      </w:pPr>
      <w:rPr>
        <w:b/>
        <w:i w:val="0"/>
      </w:rPr>
    </w:lvl>
    <w:lvl w:ilvl="8">
      <w:start w:val="1"/>
      <w:numFmt w:val="decimal"/>
      <w:lvlText w:val="%1.%2.%3.%4.%5.%6.%7.%8.%9."/>
      <w:lvlJc w:val="left"/>
      <w:pPr>
        <w:tabs>
          <w:tab w:val="num" w:pos="11664"/>
        </w:tabs>
        <w:ind w:left="11664" w:hanging="2160"/>
      </w:pPr>
      <w:rPr>
        <w:b/>
        <w:i w:val="0"/>
      </w:rPr>
    </w:lvl>
  </w:abstractNum>
  <w:abstractNum w:abstractNumId="5" w15:restartNumberingAfterBreak="0">
    <w:nsid w:val="27C85B44"/>
    <w:multiLevelType w:val="hybridMultilevel"/>
    <w:tmpl w:val="FEE65A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9E97742"/>
    <w:multiLevelType w:val="multilevel"/>
    <w:tmpl w:val="71869064"/>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567" w:hanging="567"/>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15:restartNumberingAfterBreak="0">
    <w:nsid w:val="3E161852"/>
    <w:multiLevelType w:val="hybridMultilevel"/>
    <w:tmpl w:val="716CA6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D77167D"/>
    <w:multiLevelType w:val="multilevel"/>
    <w:tmpl w:val="5D6E9ABC"/>
    <w:lvl w:ilvl="0">
      <w:start w:val="1"/>
      <w:numFmt w:val="decimal"/>
      <w:lvlText w:val="%1."/>
      <w:lvlJc w:val="left"/>
      <w:pPr>
        <w:ind w:left="360" w:hanging="360"/>
      </w:pPr>
      <w:rPr>
        <w:b/>
        <w:bCs w:val="0"/>
      </w:rPr>
    </w:lvl>
    <w:lvl w:ilvl="1">
      <w:start w:val="1"/>
      <w:numFmt w:val="decimal"/>
      <w:lvlText w:val="%1.%2."/>
      <w:lvlJc w:val="left"/>
      <w:pPr>
        <w:ind w:left="792" w:hanging="432"/>
      </w:pPr>
    </w:lvl>
    <w:lvl w:ilvl="2">
      <w:start w:val="1"/>
      <w:numFmt w:val="decimal"/>
      <w:lvlText w:val="%1.%2.%3."/>
      <w:lvlJc w:val="left"/>
      <w:pPr>
        <w:ind w:left="1224" w:hanging="504"/>
      </w:pPr>
      <w:rPr>
        <w:b w:val="0"/>
        <w:b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9264DE4"/>
    <w:multiLevelType w:val="hybridMultilevel"/>
    <w:tmpl w:val="F6689D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3F32B64"/>
    <w:multiLevelType w:val="hybridMultilevel"/>
    <w:tmpl w:val="CCD0D6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8B5443A"/>
    <w:multiLevelType w:val="hybridMultilevel"/>
    <w:tmpl w:val="5D0E393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70AC42AD"/>
    <w:multiLevelType w:val="hybridMultilevel"/>
    <w:tmpl w:val="438EEBC2"/>
    <w:lvl w:ilvl="0" w:tplc="43B04BBE">
      <w:start w:val="1"/>
      <w:numFmt w:val="upp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AAF5742"/>
    <w:multiLevelType w:val="hybridMultilevel"/>
    <w:tmpl w:val="10D28CB0"/>
    <w:lvl w:ilvl="0" w:tplc="D86EAF64">
      <w:start w:val="1"/>
      <w:numFmt w:val="bullet"/>
      <w:lvlText w:val=""/>
      <w:lvlJc w:val="left"/>
      <w:pPr>
        <w:ind w:left="720" w:hanging="360"/>
      </w:pPr>
      <w:rPr>
        <w:rFonts w:ascii="Symbol" w:hAnsi="Symbol" w:hint="default"/>
        <w:color w:val="000000" w:themeColor="text1"/>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2"/>
  </w:num>
  <w:num w:numId="4">
    <w:abstractNumId w:val="13"/>
  </w:num>
  <w:num w:numId="5">
    <w:abstractNumId w:val="4"/>
  </w:num>
  <w:num w:numId="6">
    <w:abstractNumId w:val="9"/>
  </w:num>
  <w:num w:numId="7">
    <w:abstractNumId w:val="11"/>
  </w:num>
  <w:num w:numId="8">
    <w:abstractNumId w:val="7"/>
  </w:num>
  <w:num w:numId="9">
    <w:abstractNumId w:val="8"/>
  </w:num>
  <w:num w:numId="10">
    <w:abstractNumId w:val="6"/>
  </w:num>
  <w:num w:numId="11">
    <w:abstractNumId w:val="6"/>
  </w:num>
  <w:num w:numId="12">
    <w:abstractNumId w:val="6"/>
  </w:num>
  <w:num w:numId="13">
    <w:abstractNumId w:val="6"/>
  </w:num>
  <w:num w:numId="14">
    <w:abstractNumId w:val="6"/>
  </w:num>
  <w:num w:numId="15">
    <w:abstractNumId w:val="6"/>
  </w:num>
  <w:num w:numId="16">
    <w:abstractNumId w:val="6"/>
  </w:num>
  <w:num w:numId="17">
    <w:abstractNumId w:val="6"/>
  </w:num>
  <w:num w:numId="18">
    <w:abstractNumId w:val="6"/>
  </w:num>
  <w:num w:numId="19">
    <w:abstractNumId w:val="5"/>
  </w:num>
  <w:num w:numId="20">
    <w:abstractNumId w:val="12"/>
  </w:num>
  <w:num w:numId="21">
    <w:abstractNumId w:val="10"/>
  </w:num>
  <w:num w:numId="22">
    <w:abstractNumId w:val="0"/>
  </w:num>
  <w:num w:numId="23">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mes">
    <w15:presenceInfo w15:providerId="None" w15:userId="Jam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proofState w:spelling="clean" w:grammar="clean"/>
  <w:revisionView w:markup="0"/>
  <w:trackRevisions/>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105"/>
    <w:rsid w:val="0000455D"/>
    <w:rsid w:val="0000715C"/>
    <w:rsid w:val="00041F24"/>
    <w:rsid w:val="00057130"/>
    <w:rsid w:val="00057568"/>
    <w:rsid w:val="0006638C"/>
    <w:rsid w:val="00071FA4"/>
    <w:rsid w:val="00075DDE"/>
    <w:rsid w:val="00076020"/>
    <w:rsid w:val="0008286D"/>
    <w:rsid w:val="00087F8B"/>
    <w:rsid w:val="000B1387"/>
    <w:rsid w:val="000B30F7"/>
    <w:rsid w:val="000B7030"/>
    <w:rsid w:val="000C4001"/>
    <w:rsid w:val="000C532B"/>
    <w:rsid w:val="000D379D"/>
    <w:rsid w:val="000D6F91"/>
    <w:rsid w:val="000E1179"/>
    <w:rsid w:val="00100166"/>
    <w:rsid w:val="00100F23"/>
    <w:rsid w:val="001011AB"/>
    <w:rsid w:val="00113603"/>
    <w:rsid w:val="00123CAC"/>
    <w:rsid w:val="0012611B"/>
    <w:rsid w:val="00131723"/>
    <w:rsid w:val="0013225C"/>
    <w:rsid w:val="00141A7E"/>
    <w:rsid w:val="0015181A"/>
    <w:rsid w:val="0015301A"/>
    <w:rsid w:val="001553A0"/>
    <w:rsid w:val="00170E3A"/>
    <w:rsid w:val="001852AE"/>
    <w:rsid w:val="001926C4"/>
    <w:rsid w:val="00193923"/>
    <w:rsid w:val="001A7153"/>
    <w:rsid w:val="001C2481"/>
    <w:rsid w:val="001E4A1D"/>
    <w:rsid w:val="001E789D"/>
    <w:rsid w:val="001F0DB7"/>
    <w:rsid w:val="001F2C99"/>
    <w:rsid w:val="001F6255"/>
    <w:rsid w:val="00211AF1"/>
    <w:rsid w:val="002149DC"/>
    <w:rsid w:val="00224E87"/>
    <w:rsid w:val="002317B1"/>
    <w:rsid w:val="002337B0"/>
    <w:rsid w:val="00244A03"/>
    <w:rsid w:val="0024761F"/>
    <w:rsid w:val="00251ED2"/>
    <w:rsid w:val="002548B9"/>
    <w:rsid w:val="00255857"/>
    <w:rsid w:val="00257556"/>
    <w:rsid w:val="00261C93"/>
    <w:rsid w:val="00273A37"/>
    <w:rsid w:val="0028427D"/>
    <w:rsid w:val="002850B3"/>
    <w:rsid w:val="002A2A25"/>
    <w:rsid w:val="002A3044"/>
    <w:rsid w:val="002A319B"/>
    <w:rsid w:val="002C7372"/>
    <w:rsid w:val="002C7B5B"/>
    <w:rsid w:val="002D0105"/>
    <w:rsid w:val="002D338D"/>
    <w:rsid w:val="002E1BD6"/>
    <w:rsid w:val="002E1E5B"/>
    <w:rsid w:val="002E39A9"/>
    <w:rsid w:val="002F4029"/>
    <w:rsid w:val="00311C96"/>
    <w:rsid w:val="00327BC1"/>
    <w:rsid w:val="00333A03"/>
    <w:rsid w:val="003421CF"/>
    <w:rsid w:val="00344438"/>
    <w:rsid w:val="00356EDB"/>
    <w:rsid w:val="00363DE7"/>
    <w:rsid w:val="00364651"/>
    <w:rsid w:val="00366AF3"/>
    <w:rsid w:val="00367BB1"/>
    <w:rsid w:val="00370CF7"/>
    <w:rsid w:val="003741EB"/>
    <w:rsid w:val="00377DAD"/>
    <w:rsid w:val="00387650"/>
    <w:rsid w:val="003C0241"/>
    <w:rsid w:val="003C1CD2"/>
    <w:rsid w:val="003D19D2"/>
    <w:rsid w:val="003D7F06"/>
    <w:rsid w:val="003F3ABA"/>
    <w:rsid w:val="0040584E"/>
    <w:rsid w:val="00410EB0"/>
    <w:rsid w:val="00411315"/>
    <w:rsid w:val="00412682"/>
    <w:rsid w:val="004252DC"/>
    <w:rsid w:val="004538AF"/>
    <w:rsid w:val="00455B73"/>
    <w:rsid w:val="0045705D"/>
    <w:rsid w:val="0046172B"/>
    <w:rsid w:val="00465CA8"/>
    <w:rsid w:val="00467402"/>
    <w:rsid w:val="00471F04"/>
    <w:rsid w:val="00484883"/>
    <w:rsid w:val="00485FF2"/>
    <w:rsid w:val="00495607"/>
    <w:rsid w:val="00497DFF"/>
    <w:rsid w:val="004A578E"/>
    <w:rsid w:val="004B3EE6"/>
    <w:rsid w:val="004B6261"/>
    <w:rsid w:val="004D68E6"/>
    <w:rsid w:val="004E10B5"/>
    <w:rsid w:val="004E337E"/>
    <w:rsid w:val="004E6239"/>
    <w:rsid w:val="00502AE9"/>
    <w:rsid w:val="00515EDE"/>
    <w:rsid w:val="005225ED"/>
    <w:rsid w:val="005272AC"/>
    <w:rsid w:val="00527F51"/>
    <w:rsid w:val="00531EE8"/>
    <w:rsid w:val="00533D03"/>
    <w:rsid w:val="00540B5C"/>
    <w:rsid w:val="00541827"/>
    <w:rsid w:val="00544E6A"/>
    <w:rsid w:val="005506BA"/>
    <w:rsid w:val="00554732"/>
    <w:rsid w:val="00560D2B"/>
    <w:rsid w:val="00585189"/>
    <w:rsid w:val="00594ADA"/>
    <w:rsid w:val="005A06EB"/>
    <w:rsid w:val="005A2606"/>
    <w:rsid w:val="005A6633"/>
    <w:rsid w:val="005B024D"/>
    <w:rsid w:val="005C266B"/>
    <w:rsid w:val="005C6ED4"/>
    <w:rsid w:val="005D5ACC"/>
    <w:rsid w:val="005D75B4"/>
    <w:rsid w:val="005E1739"/>
    <w:rsid w:val="006001C4"/>
    <w:rsid w:val="00611AC3"/>
    <w:rsid w:val="00613E62"/>
    <w:rsid w:val="0062382C"/>
    <w:rsid w:val="00630C37"/>
    <w:rsid w:val="006314D5"/>
    <w:rsid w:val="00634370"/>
    <w:rsid w:val="00636E7E"/>
    <w:rsid w:val="00641AA9"/>
    <w:rsid w:val="00641D69"/>
    <w:rsid w:val="00644C36"/>
    <w:rsid w:val="00660EA1"/>
    <w:rsid w:val="00664573"/>
    <w:rsid w:val="0067594B"/>
    <w:rsid w:val="00680492"/>
    <w:rsid w:val="00696A36"/>
    <w:rsid w:val="006B2A8C"/>
    <w:rsid w:val="006C57E5"/>
    <w:rsid w:val="006C6282"/>
    <w:rsid w:val="006C6723"/>
    <w:rsid w:val="006D1351"/>
    <w:rsid w:val="006D1AA7"/>
    <w:rsid w:val="006D1D8C"/>
    <w:rsid w:val="006D29A3"/>
    <w:rsid w:val="006D56E0"/>
    <w:rsid w:val="006E2466"/>
    <w:rsid w:val="006E37A1"/>
    <w:rsid w:val="006F5D19"/>
    <w:rsid w:val="0071350F"/>
    <w:rsid w:val="007152F2"/>
    <w:rsid w:val="00724107"/>
    <w:rsid w:val="00726180"/>
    <w:rsid w:val="007271FB"/>
    <w:rsid w:val="007456B4"/>
    <w:rsid w:val="007532AD"/>
    <w:rsid w:val="00762675"/>
    <w:rsid w:val="007730CE"/>
    <w:rsid w:val="007837F5"/>
    <w:rsid w:val="007907D4"/>
    <w:rsid w:val="00790FAA"/>
    <w:rsid w:val="00794178"/>
    <w:rsid w:val="00795891"/>
    <w:rsid w:val="007A2DF0"/>
    <w:rsid w:val="007A3172"/>
    <w:rsid w:val="007B25EA"/>
    <w:rsid w:val="007C294F"/>
    <w:rsid w:val="007D266A"/>
    <w:rsid w:val="007E653B"/>
    <w:rsid w:val="007F311F"/>
    <w:rsid w:val="0080532D"/>
    <w:rsid w:val="0080544B"/>
    <w:rsid w:val="00810F32"/>
    <w:rsid w:val="0081679B"/>
    <w:rsid w:val="008174C1"/>
    <w:rsid w:val="0082699C"/>
    <w:rsid w:val="00830DBB"/>
    <w:rsid w:val="0083482D"/>
    <w:rsid w:val="00845F61"/>
    <w:rsid w:val="0085683C"/>
    <w:rsid w:val="00867A05"/>
    <w:rsid w:val="00885F80"/>
    <w:rsid w:val="00896FDE"/>
    <w:rsid w:val="008A67D0"/>
    <w:rsid w:val="008B54F8"/>
    <w:rsid w:val="008C2794"/>
    <w:rsid w:val="008E79AF"/>
    <w:rsid w:val="00911D6D"/>
    <w:rsid w:val="00934FAB"/>
    <w:rsid w:val="0093539F"/>
    <w:rsid w:val="00951995"/>
    <w:rsid w:val="009542BF"/>
    <w:rsid w:val="00970CD5"/>
    <w:rsid w:val="00973079"/>
    <w:rsid w:val="009871F4"/>
    <w:rsid w:val="00991064"/>
    <w:rsid w:val="00993FDE"/>
    <w:rsid w:val="00994586"/>
    <w:rsid w:val="009A07B6"/>
    <w:rsid w:val="009B5048"/>
    <w:rsid w:val="009C29F9"/>
    <w:rsid w:val="009D0ADF"/>
    <w:rsid w:val="009D2BAC"/>
    <w:rsid w:val="009E2F96"/>
    <w:rsid w:val="009F2B43"/>
    <w:rsid w:val="00A002AC"/>
    <w:rsid w:val="00A00982"/>
    <w:rsid w:val="00A11CF7"/>
    <w:rsid w:val="00A202BB"/>
    <w:rsid w:val="00A205CF"/>
    <w:rsid w:val="00A258D7"/>
    <w:rsid w:val="00A27497"/>
    <w:rsid w:val="00A37E65"/>
    <w:rsid w:val="00A40400"/>
    <w:rsid w:val="00A41F1C"/>
    <w:rsid w:val="00A44A3F"/>
    <w:rsid w:val="00A55AEA"/>
    <w:rsid w:val="00A66B92"/>
    <w:rsid w:val="00A71EBB"/>
    <w:rsid w:val="00A727D1"/>
    <w:rsid w:val="00A743CB"/>
    <w:rsid w:val="00AA1227"/>
    <w:rsid w:val="00AA4F9C"/>
    <w:rsid w:val="00AA531C"/>
    <w:rsid w:val="00AA6624"/>
    <w:rsid w:val="00AA7124"/>
    <w:rsid w:val="00AA7376"/>
    <w:rsid w:val="00AC0B80"/>
    <w:rsid w:val="00AD558E"/>
    <w:rsid w:val="00AD7B4B"/>
    <w:rsid w:val="00AE1CC2"/>
    <w:rsid w:val="00AE5157"/>
    <w:rsid w:val="00AF658B"/>
    <w:rsid w:val="00AF6B78"/>
    <w:rsid w:val="00B02359"/>
    <w:rsid w:val="00B13296"/>
    <w:rsid w:val="00B405C1"/>
    <w:rsid w:val="00B42C1C"/>
    <w:rsid w:val="00B47A89"/>
    <w:rsid w:val="00B50B1D"/>
    <w:rsid w:val="00B52A6E"/>
    <w:rsid w:val="00B53D0F"/>
    <w:rsid w:val="00B55779"/>
    <w:rsid w:val="00B71ECE"/>
    <w:rsid w:val="00B72202"/>
    <w:rsid w:val="00B80443"/>
    <w:rsid w:val="00B839AC"/>
    <w:rsid w:val="00B8716B"/>
    <w:rsid w:val="00B963CE"/>
    <w:rsid w:val="00BA16FE"/>
    <w:rsid w:val="00BA3ABD"/>
    <w:rsid w:val="00BA763F"/>
    <w:rsid w:val="00BB4A5D"/>
    <w:rsid w:val="00BB5B66"/>
    <w:rsid w:val="00BC6E34"/>
    <w:rsid w:val="00BD0167"/>
    <w:rsid w:val="00BD0A2B"/>
    <w:rsid w:val="00BD6A47"/>
    <w:rsid w:val="00BD6FA9"/>
    <w:rsid w:val="00BE1E8B"/>
    <w:rsid w:val="00BE7A06"/>
    <w:rsid w:val="00BF61E7"/>
    <w:rsid w:val="00C013CB"/>
    <w:rsid w:val="00C03EF0"/>
    <w:rsid w:val="00C214B7"/>
    <w:rsid w:val="00C2491A"/>
    <w:rsid w:val="00C3140A"/>
    <w:rsid w:val="00C475E2"/>
    <w:rsid w:val="00C51099"/>
    <w:rsid w:val="00C54D74"/>
    <w:rsid w:val="00C63438"/>
    <w:rsid w:val="00C66D28"/>
    <w:rsid w:val="00C93C79"/>
    <w:rsid w:val="00C97788"/>
    <w:rsid w:val="00CA514B"/>
    <w:rsid w:val="00CC655F"/>
    <w:rsid w:val="00CD1DB7"/>
    <w:rsid w:val="00CD314E"/>
    <w:rsid w:val="00CD6E34"/>
    <w:rsid w:val="00CE03AD"/>
    <w:rsid w:val="00CE6A6E"/>
    <w:rsid w:val="00D01D64"/>
    <w:rsid w:val="00D112EF"/>
    <w:rsid w:val="00D117EA"/>
    <w:rsid w:val="00D12B86"/>
    <w:rsid w:val="00D131DB"/>
    <w:rsid w:val="00D23018"/>
    <w:rsid w:val="00D30773"/>
    <w:rsid w:val="00D35452"/>
    <w:rsid w:val="00D35C69"/>
    <w:rsid w:val="00D423CE"/>
    <w:rsid w:val="00D52C0A"/>
    <w:rsid w:val="00D55158"/>
    <w:rsid w:val="00D62604"/>
    <w:rsid w:val="00D679DF"/>
    <w:rsid w:val="00D92F4A"/>
    <w:rsid w:val="00DA0C1D"/>
    <w:rsid w:val="00DB0746"/>
    <w:rsid w:val="00DB341E"/>
    <w:rsid w:val="00DB6F18"/>
    <w:rsid w:val="00DC3B26"/>
    <w:rsid w:val="00DC6A76"/>
    <w:rsid w:val="00DD0749"/>
    <w:rsid w:val="00DE30BD"/>
    <w:rsid w:val="00DE7453"/>
    <w:rsid w:val="00E04DCC"/>
    <w:rsid w:val="00E14928"/>
    <w:rsid w:val="00E2436C"/>
    <w:rsid w:val="00E4592D"/>
    <w:rsid w:val="00E47F0F"/>
    <w:rsid w:val="00E56778"/>
    <w:rsid w:val="00E57AAF"/>
    <w:rsid w:val="00E61C37"/>
    <w:rsid w:val="00E645E2"/>
    <w:rsid w:val="00E658B1"/>
    <w:rsid w:val="00E66B16"/>
    <w:rsid w:val="00E7286C"/>
    <w:rsid w:val="00E74E8C"/>
    <w:rsid w:val="00E844E0"/>
    <w:rsid w:val="00E86558"/>
    <w:rsid w:val="00E95CD4"/>
    <w:rsid w:val="00E95E22"/>
    <w:rsid w:val="00EA4F98"/>
    <w:rsid w:val="00EA5EBB"/>
    <w:rsid w:val="00EB02DA"/>
    <w:rsid w:val="00EB1E06"/>
    <w:rsid w:val="00EB20B9"/>
    <w:rsid w:val="00EB2845"/>
    <w:rsid w:val="00EB66B0"/>
    <w:rsid w:val="00EB6CB7"/>
    <w:rsid w:val="00EB70AB"/>
    <w:rsid w:val="00EC5008"/>
    <w:rsid w:val="00ED575E"/>
    <w:rsid w:val="00ED7514"/>
    <w:rsid w:val="00EE2D41"/>
    <w:rsid w:val="00EE3E00"/>
    <w:rsid w:val="00EE46C6"/>
    <w:rsid w:val="00EF1498"/>
    <w:rsid w:val="00EF1F0C"/>
    <w:rsid w:val="00F17690"/>
    <w:rsid w:val="00F32DCE"/>
    <w:rsid w:val="00F56468"/>
    <w:rsid w:val="00F81E99"/>
    <w:rsid w:val="00F8311B"/>
    <w:rsid w:val="00F834E8"/>
    <w:rsid w:val="00F841DA"/>
    <w:rsid w:val="00F916F1"/>
    <w:rsid w:val="00F94369"/>
    <w:rsid w:val="00F949C0"/>
    <w:rsid w:val="00F963F8"/>
    <w:rsid w:val="00FA7C98"/>
    <w:rsid w:val="00FB0ED5"/>
    <w:rsid w:val="00FB0FFC"/>
    <w:rsid w:val="00FC480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6AA9B26"/>
  <w15:chartTrackingRefBased/>
  <w15:docId w15:val="{A295073E-6D1F-483D-AD1B-07DCC7792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0105"/>
    <w:rPr>
      <w:rFonts w:ascii="Arial" w:hAnsi="Arial"/>
      <w:sz w:val="20"/>
    </w:rPr>
  </w:style>
  <w:style w:type="paragraph" w:styleId="Heading1">
    <w:name w:val="heading 1"/>
    <w:basedOn w:val="Normal"/>
    <w:next w:val="Normal"/>
    <w:link w:val="Heading1Char"/>
    <w:uiPriority w:val="9"/>
    <w:qFormat/>
    <w:rsid w:val="00257556"/>
    <w:pPr>
      <w:keepNext/>
      <w:keepLines/>
      <w:numPr>
        <w:numId w:val="2"/>
      </w:numPr>
      <w:spacing w:before="240" w:after="0"/>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D117EA"/>
    <w:pPr>
      <w:keepNext/>
      <w:keepLines/>
      <w:numPr>
        <w:ilvl w:val="1"/>
        <w:numId w:val="2"/>
      </w:numPr>
      <w:spacing w:before="300" w:after="120"/>
      <w:outlineLvl w:val="1"/>
    </w:pPr>
    <w:rPr>
      <w:rFonts w:eastAsiaTheme="majorEastAsia" w:cstheme="majorBidi"/>
      <w:b/>
      <w:color w:val="000000" w:themeColor="text1"/>
      <w:sz w:val="22"/>
      <w:szCs w:val="28"/>
    </w:rPr>
  </w:style>
  <w:style w:type="paragraph" w:styleId="Heading3">
    <w:name w:val="heading 3"/>
    <w:basedOn w:val="Normal"/>
    <w:next w:val="Normal"/>
    <w:link w:val="Heading3Char"/>
    <w:uiPriority w:val="9"/>
    <w:unhideWhenUsed/>
    <w:qFormat/>
    <w:rsid w:val="002D0105"/>
    <w:pPr>
      <w:keepNext/>
      <w:keepLines/>
      <w:numPr>
        <w:ilvl w:val="2"/>
        <w:numId w:val="2"/>
      </w:numPr>
      <w:spacing w:before="120" w:after="0"/>
      <w:outlineLvl w:val="2"/>
    </w:pPr>
    <w:rPr>
      <w:rFonts w:eastAsiaTheme="majorEastAsia" w:cstheme="majorBidi"/>
      <w:b/>
      <w:color w:val="1F3763" w:themeColor="accent1" w:themeShade="7F"/>
      <w:szCs w:val="24"/>
    </w:rPr>
  </w:style>
  <w:style w:type="paragraph" w:styleId="Heading4">
    <w:name w:val="heading 4"/>
    <w:basedOn w:val="Normal"/>
    <w:next w:val="Normal"/>
    <w:link w:val="Heading4Char"/>
    <w:uiPriority w:val="9"/>
    <w:unhideWhenUsed/>
    <w:qFormat/>
    <w:rsid w:val="002D0105"/>
    <w:pPr>
      <w:keepNext/>
      <w:keepLines/>
      <w:numPr>
        <w:ilvl w:val="3"/>
        <w:numId w:val="2"/>
      </w:numPr>
      <w:spacing w:before="40" w:after="0"/>
      <w:outlineLvl w:val="3"/>
    </w:pPr>
    <w:rPr>
      <w:rFonts w:eastAsiaTheme="majorEastAsia" w:cstheme="majorBidi"/>
      <w:i/>
      <w:iCs/>
      <w:color w:val="1F4E79" w:themeColor="accent5" w:themeShade="80"/>
    </w:rPr>
  </w:style>
  <w:style w:type="paragraph" w:styleId="Heading5">
    <w:name w:val="heading 5"/>
    <w:basedOn w:val="Normal"/>
    <w:next w:val="Normal"/>
    <w:link w:val="Heading5Char"/>
    <w:uiPriority w:val="9"/>
    <w:unhideWhenUsed/>
    <w:qFormat/>
    <w:rsid w:val="002D0105"/>
    <w:pPr>
      <w:keepNext/>
      <w:keepLines/>
      <w:numPr>
        <w:ilvl w:val="4"/>
        <w:numId w:val="2"/>
      </w:numPr>
      <w:spacing w:before="40" w:after="0"/>
      <w:outlineLvl w:val="4"/>
    </w:pPr>
    <w:rPr>
      <w:rFonts w:eastAsiaTheme="majorEastAsia" w:cstheme="majorBidi"/>
      <w:i/>
      <w:color w:val="1F4E79" w:themeColor="accent5" w:themeShade="80"/>
    </w:rPr>
  </w:style>
  <w:style w:type="paragraph" w:styleId="Heading6">
    <w:name w:val="heading 6"/>
    <w:basedOn w:val="Normal"/>
    <w:next w:val="Normal"/>
    <w:link w:val="Heading6Char"/>
    <w:uiPriority w:val="9"/>
    <w:semiHidden/>
    <w:unhideWhenUsed/>
    <w:qFormat/>
    <w:rsid w:val="002D0105"/>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D0105"/>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D0105"/>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D0105"/>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7556"/>
    <w:rPr>
      <w:rFonts w:ascii="Arial" w:eastAsiaTheme="majorEastAsia" w:hAnsi="Arial" w:cstheme="majorBidi"/>
      <w:b/>
      <w:sz w:val="24"/>
      <w:szCs w:val="32"/>
    </w:rPr>
  </w:style>
  <w:style w:type="character" w:customStyle="1" w:styleId="Heading2Char">
    <w:name w:val="Heading 2 Char"/>
    <w:basedOn w:val="DefaultParagraphFont"/>
    <w:link w:val="Heading2"/>
    <w:uiPriority w:val="9"/>
    <w:rsid w:val="00D117EA"/>
    <w:rPr>
      <w:rFonts w:ascii="Arial" w:eastAsiaTheme="majorEastAsia" w:hAnsi="Arial" w:cstheme="majorBidi"/>
      <w:b/>
      <w:color w:val="000000" w:themeColor="text1"/>
      <w:szCs w:val="28"/>
    </w:rPr>
  </w:style>
  <w:style w:type="character" w:customStyle="1" w:styleId="Heading3Char">
    <w:name w:val="Heading 3 Char"/>
    <w:basedOn w:val="DefaultParagraphFont"/>
    <w:link w:val="Heading3"/>
    <w:uiPriority w:val="9"/>
    <w:rsid w:val="002D0105"/>
    <w:rPr>
      <w:rFonts w:ascii="Arial" w:eastAsiaTheme="majorEastAsia" w:hAnsi="Arial" w:cstheme="majorBidi"/>
      <w:b/>
      <w:color w:val="1F3763" w:themeColor="accent1" w:themeShade="7F"/>
      <w:sz w:val="20"/>
      <w:szCs w:val="24"/>
    </w:rPr>
  </w:style>
  <w:style w:type="character" w:customStyle="1" w:styleId="Heading4Char">
    <w:name w:val="Heading 4 Char"/>
    <w:basedOn w:val="DefaultParagraphFont"/>
    <w:link w:val="Heading4"/>
    <w:uiPriority w:val="9"/>
    <w:rsid w:val="002D0105"/>
    <w:rPr>
      <w:rFonts w:ascii="Arial" w:eastAsiaTheme="majorEastAsia" w:hAnsi="Arial" w:cstheme="majorBidi"/>
      <w:i/>
      <w:iCs/>
      <w:color w:val="1F4E79" w:themeColor="accent5" w:themeShade="80"/>
      <w:sz w:val="20"/>
    </w:rPr>
  </w:style>
  <w:style w:type="character" w:customStyle="1" w:styleId="Heading5Char">
    <w:name w:val="Heading 5 Char"/>
    <w:basedOn w:val="DefaultParagraphFont"/>
    <w:link w:val="Heading5"/>
    <w:uiPriority w:val="9"/>
    <w:rsid w:val="002D0105"/>
    <w:rPr>
      <w:rFonts w:ascii="Arial" w:eastAsiaTheme="majorEastAsia" w:hAnsi="Arial" w:cstheme="majorBidi"/>
      <w:i/>
      <w:color w:val="1F4E79" w:themeColor="accent5" w:themeShade="80"/>
      <w:sz w:val="20"/>
    </w:rPr>
  </w:style>
  <w:style w:type="character" w:customStyle="1" w:styleId="Heading6Char">
    <w:name w:val="Heading 6 Char"/>
    <w:basedOn w:val="DefaultParagraphFont"/>
    <w:link w:val="Heading6"/>
    <w:uiPriority w:val="9"/>
    <w:semiHidden/>
    <w:rsid w:val="002D0105"/>
    <w:rPr>
      <w:rFonts w:asciiTheme="majorHAnsi" w:eastAsiaTheme="majorEastAsia" w:hAnsiTheme="majorHAnsi" w:cstheme="majorBidi"/>
      <w:color w:val="1F3763" w:themeColor="accent1" w:themeShade="7F"/>
      <w:sz w:val="20"/>
    </w:rPr>
  </w:style>
  <w:style w:type="character" w:customStyle="1" w:styleId="Heading7Char">
    <w:name w:val="Heading 7 Char"/>
    <w:basedOn w:val="DefaultParagraphFont"/>
    <w:link w:val="Heading7"/>
    <w:uiPriority w:val="9"/>
    <w:semiHidden/>
    <w:rsid w:val="002D0105"/>
    <w:rPr>
      <w:rFonts w:asciiTheme="majorHAnsi" w:eastAsiaTheme="majorEastAsia" w:hAnsiTheme="majorHAnsi" w:cstheme="majorBidi"/>
      <w:i/>
      <w:iCs/>
      <w:color w:val="1F3763" w:themeColor="accent1" w:themeShade="7F"/>
      <w:sz w:val="20"/>
    </w:rPr>
  </w:style>
  <w:style w:type="character" w:customStyle="1" w:styleId="Heading8Char">
    <w:name w:val="Heading 8 Char"/>
    <w:basedOn w:val="DefaultParagraphFont"/>
    <w:link w:val="Heading8"/>
    <w:uiPriority w:val="9"/>
    <w:semiHidden/>
    <w:rsid w:val="002D010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D0105"/>
    <w:rPr>
      <w:rFonts w:asciiTheme="majorHAnsi" w:eastAsiaTheme="majorEastAsia" w:hAnsiTheme="majorHAnsi" w:cstheme="majorBidi"/>
      <w:i/>
      <w:iCs/>
      <w:color w:val="272727" w:themeColor="text1" w:themeTint="D8"/>
      <w:sz w:val="21"/>
      <w:szCs w:val="21"/>
    </w:rPr>
  </w:style>
  <w:style w:type="table" w:styleId="TableGrid">
    <w:name w:val="Table Grid"/>
    <w:basedOn w:val="TableNormal"/>
    <w:rsid w:val="002D0105"/>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5">
    <w:name w:val="List Table 3 Accent 5"/>
    <w:basedOn w:val="TableNormal"/>
    <w:uiPriority w:val="48"/>
    <w:rsid w:val="002D0105"/>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paragraph" w:styleId="Header">
    <w:name w:val="header"/>
    <w:basedOn w:val="Normal"/>
    <w:link w:val="HeaderChar"/>
    <w:unhideWhenUsed/>
    <w:rsid w:val="003C1C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1CD2"/>
    <w:rPr>
      <w:rFonts w:ascii="Arial" w:hAnsi="Arial"/>
      <w:sz w:val="20"/>
    </w:rPr>
  </w:style>
  <w:style w:type="paragraph" w:styleId="Footer">
    <w:name w:val="footer"/>
    <w:basedOn w:val="Normal"/>
    <w:link w:val="FooterChar"/>
    <w:uiPriority w:val="99"/>
    <w:unhideWhenUsed/>
    <w:rsid w:val="003C1C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1CD2"/>
    <w:rPr>
      <w:rFonts w:ascii="Arial" w:hAnsi="Arial"/>
      <w:sz w:val="20"/>
    </w:rPr>
  </w:style>
  <w:style w:type="character" w:styleId="PageNumber">
    <w:name w:val="page number"/>
    <w:basedOn w:val="DefaultParagraphFont"/>
    <w:semiHidden/>
    <w:rsid w:val="003C1CD2"/>
  </w:style>
  <w:style w:type="table" w:styleId="ListTable3">
    <w:name w:val="List Table 3"/>
    <w:basedOn w:val="TableNormal"/>
    <w:uiPriority w:val="48"/>
    <w:rsid w:val="007C294F"/>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GridTable4-Accent5">
    <w:name w:val="Grid Table 4 Accent 5"/>
    <w:basedOn w:val="TableNormal"/>
    <w:uiPriority w:val="49"/>
    <w:rsid w:val="0081679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FootnoteReference">
    <w:name w:val="footnote reference"/>
    <w:basedOn w:val="DefaultParagraphFont"/>
    <w:uiPriority w:val="99"/>
    <w:semiHidden/>
    <w:unhideWhenUsed/>
    <w:rsid w:val="0081679B"/>
    <w:rPr>
      <w:vertAlign w:val="superscript"/>
    </w:rPr>
  </w:style>
  <w:style w:type="paragraph" w:styleId="FootnoteText">
    <w:name w:val="footnote text"/>
    <w:basedOn w:val="Normal"/>
    <w:link w:val="FootnoteTextChar"/>
    <w:uiPriority w:val="99"/>
    <w:unhideWhenUsed/>
    <w:rsid w:val="0081679B"/>
    <w:pPr>
      <w:spacing w:after="0" w:line="240" w:lineRule="auto"/>
    </w:pPr>
    <w:rPr>
      <w:i/>
      <w:sz w:val="16"/>
      <w:szCs w:val="20"/>
    </w:rPr>
  </w:style>
  <w:style w:type="character" w:customStyle="1" w:styleId="FootnoteTextChar">
    <w:name w:val="Footnote Text Char"/>
    <w:basedOn w:val="DefaultParagraphFont"/>
    <w:link w:val="FootnoteText"/>
    <w:uiPriority w:val="99"/>
    <w:rsid w:val="0081679B"/>
    <w:rPr>
      <w:rFonts w:ascii="Arial" w:hAnsi="Arial"/>
      <w:i/>
      <w:sz w:val="16"/>
      <w:szCs w:val="20"/>
    </w:rPr>
  </w:style>
  <w:style w:type="character" w:styleId="Hyperlink">
    <w:name w:val="Hyperlink"/>
    <w:basedOn w:val="DefaultParagraphFont"/>
    <w:uiPriority w:val="99"/>
    <w:unhideWhenUsed/>
    <w:rsid w:val="005E1739"/>
    <w:rPr>
      <w:color w:val="0563C1" w:themeColor="hyperlink"/>
      <w:u w:val="single"/>
    </w:rPr>
  </w:style>
  <w:style w:type="paragraph" w:styleId="TOCHeading">
    <w:name w:val="TOC Heading"/>
    <w:aliases w:val="Heading 2 - No Numbers"/>
    <w:basedOn w:val="Heading1"/>
    <w:next w:val="Normal"/>
    <w:uiPriority w:val="39"/>
    <w:unhideWhenUsed/>
    <w:qFormat/>
    <w:rsid w:val="005E1739"/>
    <w:pPr>
      <w:numPr>
        <w:numId w:val="0"/>
      </w:numPr>
      <w:spacing w:before="200" w:after="120" w:line="276" w:lineRule="auto"/>
      <w:ind w:left="360" w:hanging="360"/>
      <w:jc w:val="both"/>
      <w:outlineLvl w:val="9"/>
    </w:pPr>
    <w:rPr>
      <w:bCs/>
      <w:szCs w:val="28"/>
      <w:lang w:val="en-US"/>
    </w:rPr>
  </w:style>
  <w:style w:type="paragraph" w:styleId="TOC1">
    <w:name w:val="toc 1"/>
    <w:basedOn w:val="Normal"/>
    <w:next w:val="Normal"/>
    <w:autoRedefine/>
    <w:uiPriority w:val="39"/>
    <w:unhideWhenUsed/>
    <w:rsid w:val="005E1739"/>
    <w:pPr>
      <w:tabs>
        <w:tab w:val="left" w:pos="660"/>
        <w:tab w:val="right" w:leader="dot" w:pos="9016"/>
      </w:tabs>
      <w:spacing w:after="120" w:line="276" w:lineRule="auto"/>
      <w:jc w:val="both"/>
    </w:pPr>
    <w:rPr>
      <w:rFonts w:eastAsia="Calibri" w:cs="Times New Roman"/>
    </w:rPr>
  </w:style>
  <w:style w:type="paragraph" w:styleId="TOC2">
    <w:name w:val="toc 2"/>
    <w:basedOn w:val="Normal"/>
    <w:next w:val="Normal"/>
    <w:autoRedefine/>
    <w:uiPriority w:val="39"/>
    <w:unhideWhenUsed/>
    <w:rsid w:val="005E1739"/>
    <w:pPr>
      <w:spacing w:after="100" w:line="276" w:lineRule="auto"/>
      <w:ind w:left="200"/>
      <w:jc w:val="both"/>
    </w:pPr>
    <w:rPr>
      <w:rFonts w:eastAsia="Calibri" w:cs="Times New Roman"/>
    </w:rPr>
  </w:style>
  <w:style w:type="paragraph" w:styleId="TOC3">
    <w:name w:val="toc 3"/>
    <w:basedOn w:val="Normal"/>
    <w:next w:val="Normal"/>
    <w:autoRedefine/>
    <w:uiPriority w:val="39"/>
    <w:unhideWhenUsed/>
    <w:rsid w:val="005E1739"/>
    <w:pPr>
      <w:spacing w:after="100"/>
      <w:ind w:left="400"/>
    </w:pPr>
  </w:style>
  <w:style w:type="table" w:customStyle="1" w:styleId="NoBorders">
    <w:name w:val="No_Borders"/>
    <w:basedOn w:val="TableNormal"/>
    <w:uiPriority w:val="99"/>
    <w:qFormat/>
    <w:rsid w:val="00896FDE"/>
    <w:pPr>
      <w:spacing w:after="0" w:line="240" w:lineRule="auto"/>
    </w:pPr>
    <w:rPr>
      <w:rFonts w:ascii="Book Antiqua" w:eastAsia="Calibri" w:hAnsi="Book Antiqua" w:cs="Times New Roman"/>
      <w:sz w:val="20"/>
      <w:szCs w:val="20"/>
      <w:lang w:val="en-US"/>
    </w:rPr>
    <w:tblPr>
      <w:tblInd w:w="72" w:type="dxa"/>
      <w:tblCellMar>
        <w:top w:w="14" w:type="dxa"/>
        <w:left w:w="43" w:type="dxa"/>
        <w:bottom w:w="14" w:type="dxa"/>
        <w:right w:w="43" w:type="dxa"/>
      </w:tblCellMar>
    </w:tblPr>
    <w:tblStylePr w:type="firstRow">
      <w:rPr>
        <w:b/>
        <w:caps/>
        <w:smallCaps w:val="0"/>
      </w:rPr>
      <w:tblPr/>
      <w:trPr>
        <w:tblHeader/>
      </w:trPr>
    </w:tblStylePr>
  </w:style>
  <w:style w:type="paragraph" w:customStyle="1" w:styleId="Page1Text">
    <w:name w:val="Page1Text"/>
    <w:basedOn w:val="Normal"/>
    <w:link w:val="Page1TextChar"/>
    <w:uiPriority w:val="29"/>
    <w:qFormat/>
    <w:rsid w:val="00896FDE"/>
    <w:pPr>
      <w:spacing w:before="40" w:after="40" w:line="240" w:lineRule="auto"/>
    </w:pPr>
    <w:rPr>
      <w:rFonts w:eastAsia="Calibri" w:cs="Times New Roman"/>
      <w:sz w:val="18"/>
      <w:lang w:val="en-US"/>
    </w:rPr>
  </w:style>
  <w:style w:type="character" w:customStyle="1" w:styleId="Page1TextChar">
    <w:name w:val="Page1Text Char"/>
    <w:link w:val="Page1Text"/>
    <w:uiPriority w:val="29"/>
    <w:rsid w:val="00896FDE"/>
    <w:rPr>
      <w:rFonts w:ascii="Arial" w:eastAsia="Calibri" w:hAnsi="Arial" w:cs="Times New Roman"/>
      <w:sz w:val="18"/>
      <w:lang w:val="en-US"/>
    </w:rPr>
  </w:style>
  <w:style w:type="paragraph" w:styleId="ListParagraph">
    <w:name w:val="List Paragraph"/>
    <w:basedOn w:val="Normal"/>
    <w:link w:val="ListParagraphChar"/>
    <w:uiPriority w:val="34"/>
    <w:qFormat/>
    <w:rsid w:val="00EB2845"/>
    <w:pPr>
      <w:ind w:left="720"/>
      <w:contextualSpacing/>
    </w:pPr>
  </w:style>
  <w:style w:type="paragraph" w:styleId="NoSpacing">
    <w:name w:val="No Spacing"/>
    <w:uiPriority w:val="1"/>
    <w:qFormat/>
    <w:rsid w:val="005A6633"/>
    <w:pPr>
      <w:spacing w:after="0" w:line="240" w:lineRule="auto"/>
    </w:pPr>
    <w:rPr>
      <w:rFonts w:ascii="Arial" w:hAnsi="Arial"/>
      <w:sz w:val="20"/>
    </w:rPr>
  </w:style>
  <w:style w:type="paragraph" w:styleId="Revision">
    <w:name w:val="Revision"/>
    <w:hidden/>
    <w:uiPriority w:val="99"/>
    <w:semiHidden/>
    <w:rsid w:val="00D55158"/>
    <w:pPr>
      <w:spacing w:after="0" w:line="240" w:lineRule="auto"/>
    </w:pPr>
    <w:rPr>
      <w:rFonts w:ascii="Arial" w:hAnsi="Arial"/>
      <w:sz w:val="20"/>
    </w:rPr>
  </w:style>
  <w:style w:type="character" w:styleId="CommentReference">
    <w:name w:val="annotation reference"/>
    <w:basedOn w:val="DefaultParagraphFont"/>
    <w:uiPriority w:val="99"/>
    <w:semiHidden/>
    <w:unhideWhenUsed/>
    <w:rsid w:val="00D55158"/>
    <w:rPr>
      <w:sz w:val="16"/>
      <w:szCs w:val="16"/>
    </w:rPr>
  </w:style>
  <w:style w:type="paragraph" w:styleId="CommentText">
    <w:name w:val="annotation text"/>
    <w:basedOn w:val="Normal"/>
    <w:link w:val="CommentTextChar"/>
    <w:uiPriority w:val="99"/>
    <w:unhideWhenUsed/>
    <w:rsid w:val="00D55158"/>
    <w:pPr>
      <w:tabs>
        <w:tab w:val="left" w:pos="-720"/>
      </w:tabs>
      <w:suppressAutoHyphens/>
      <w:spacing w:before="240" w:after="0" w:line="240" w:lineRule="auto"/>
      <w:ind w:left="709" w:right="-913"/>
      <w:jc w:val="both"/>
    </w:pPr>
    <w:rPr>
      <w:rFonts w:ascii="Times New Roman" w:eastAsia="Times New Roman" w:hAnsi="Times New Roman" w:cs="Times New Roman"/>
      <w:szCs w:val="20"/>
    </w:rPr>
  </w:style>
  <w:style w:type="character" w:customStyle="1" w:styleId="CommentTextChar">
    <w:name w:val="Comment Text Char"/>
    <w:basedOn w:val="DefaultParagraphFont"/>
    <w:link w:val="CommentText"/>
    <w:uiPriority w:val="99"/>
    <w:rsid w:val="00D55158"/>
    <w:rPr>
      <w:rFonts w:ascii="Times New Roman" w:eastAsia="Times New Roman" w:hAnsi="Times New Roman" w:cs="Times New Roman"/>
      <w:sz w:val="20"/>
      <w:szCs w:val="20"/>
    </w:rPr>
  </w:style>
  <w:style w:type="paragraph" w:customStyle="1" w:styleId="NormalNumbering">
    <w:name w:val="Normal Numbering"/>
    <w:basedOn w:val="Normal"/>
    <w:rsid w:val="00D55158"/>
    <w:pPr>
      <w:tabs>
        <w:tab w:val="left" w:pos="0"/>
      </w:tabs>
      <w:spacing w:after="120" w:line="240" w:lineRule="auto"/>
      <w:ind w:left="900" w:hanging="612"/>
    </w:pPr>
    <w:rPr>
      <w:rFonts w:eastAsia="Times New Roman" w:cs="Times New Roman"/>
      <w:szCs w:val="20"/>
      <w:lang w:val="en-US"/>
    </w:rPr>
  </w:style>
  <w:style w:type="paragraph" w:styleId="BodyTextIndent">
    <w:name w:val="Body Text Indent"/>
    <w:basedOn w:val="Normal"/>
    <w:link w:val="BodyTextIndentChar"/>
    <w:unhideWhenUsed/>
    <w:rsid w:val="00D55158"/>
    <w:pPr>
      <w:tabs>
        <w:tab w:val="left" w:pos="-720"/>
      </w:tabs>
      <w:suppressAutoHyphens/>
      <w:spacing w:before="240" w:after="120" w:line="240" w:lineRule="auto"/>
      <w:ind w:left="360" w:right="-913"/>
      <w:jc w:val="both"/>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rsid w:val="00D55158"/>
    <w:rPr>
      <w:rFonts w:ascii="Times New Roman" w:eastAsia="Times New Roman" w:hAnsi="Times New Roman" w:cs="Times New Roman"/>
      <w:sz w:val="24"/>
      <w:szCs w:val="20"/>
    </w:rPr>
  </w:style>
  <w:style w:type="paragraph" w:styleId="IntenseQuote">
    <w:name w:val="Intense Quote"/>
    <w:aliases w:val="Blue Italic Guidance"/>
    <w:basedOn w:val="Normal"/>
    <w:next w:val="Normal"/>
    <w:link w:val="IntenseQuoteChar"/>
    <w:uiPriority w:val="30"/>
    <w:qFormat/>
    <w:rsid w:val="001553A0"/>
    <w:pPr>
      <w:spacing w:after="288" w:line="264" w:lineRule="auto"/>
    </w:pPr>
    <w:rPr>
      <w:rFonts w:ascii="Calibri" w:eastAsia="Proxima Nova" w:hAnsi="Calibri" w:cs="Proxima Nova"/>
      <w:i/>
      <w:iCs/>
      <w:color w:val="4472C4" w:themeColor="accent1"/>
      <w:sz w:val="22"/>
      <w:lang w:val="en"/>
    </w:rPr>
  </w:style>
  <w:style w:type="character" w:customStyle="1" w:styleId="IntenseQuoteChar">
    <w:name w:val="Intense Quote Char"/>
    <w:aliases w:val="Blue Italic Guidance Char"/>
    <w:basedOn w:val="DefaultParagraphFont"/>
    <w:link w:val="IntenseQuote"/>
    <w:uiPriority w:val="30"/>
    <w:rsid w:val="001553A0"/>
    <w:rPr>
      <w:rFonts w:ascii="Calibri" w:eastAsia="Proxima Nova" w:hAnsi="Calibri" w:cs="Proxima Nova"/>
      <w:i/>
      <w:iCs/>
      <w:color w:val="4472C4" w:themeColor="accent1"/>
      <w:lang w:val="en"/>
    </w:rPr>
  </w:style>
  <w:style w:type="character" w:customStyle="1" w:styleId="ListParagraphChar">
    <w:name w:val="List Paragraph Char"/>
    <w:basedOn w:val="DefaultParagraphFont"/>
    <w:link w:val="ListParagraph"/>
    <w:uiPriority w:val="34"/>
    <w:rsid w:val="00762675"/>
    <w:rPr>
      <w:rFonts w:ascii="Arial" w:hAnsi="Arial"/>
      <w:sz w:val="20"/>
    </w:rPr>
  </w:style>
  <w:style w:type="paragraph" w:styleId="BalloonText">
    <w:name w:val="Balloon Text"/>
    <w:basedOn w:val="Normal"/>
    <w:link w:val="BalloonTextChar"/>
    <w:uiPriority w:val="99"/>
    <w:semiHidden/>
    <w:unhideWhenUsed/>
    <w:rsid w:val="00E74E8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4E8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4F4E93-C2DB-4CFF-B5C9-11A153410A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11</Pages>
  <Words>2367</Words>
  <Characters>13496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Sharma Pokkuluri/EXT</dc:creator>
  <cp:keywords/>
  <dc:description/>
  <cp:lastModifiedBy>James</cp:lastModifiedBy>
  <cp:revision>373</cp:revision>
  <dcterms:created xsi:type="dcterms:W3CDTF">2022-09-05T14:07:00Z</dcterms:created>
  <dcterms:modified xsi:type="dcterms:W3CDTF">2024-11-07T15:26:00Z</dcterms:modified>
</cp:coreProperties>
</file>