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72F22" w14:textId="77777777" w:rsidR="008E0829" w:rsidRPr="00563921" w:rsidRDefault="008E0829" w:rsidP="00781471">
      <w:pPr>
        <w:jc w:val="cente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418"/>
        <w:gridCol w:w="1275"/>
        <w:gridCol w:w="6379"/>
      </w:tblGrid>
      <w:tr w:rsidR="00A2769F" w:rsidRPr="00563921" w14:paraId="555EC2C0" w14:textId="77777777" w:rsidTr="007875E4">
        <w:tc>
          <w:tcPr>
            <w:tcW w:w="851" w:type="dxa"/>
          </w:tcPr>
          <w:p w14:paraId="0C748A0C" w14:textId="77777777" w:rsidR="00A2769F" w:rsidRPr="00563921" w:rsidRDefault="00A2769F" w:rsidP="00A2769F">
            <w:pPr>
              <w:tabs>
                <w:tab w:val="clear" w:pos="-720"/>
                <w:tab w:val="left" w:pos="1440"/>
                <w:tab w:val="left" w:pos="3600"/>
                <w:tab w:val="right" w:pos="8018"/>
              </w:tabs>
              <w:spacing w:before="0"/>
              <w:ind w:left="0" w:right="-1"/>
              <w:rPr>
                <w:b/>
                <w:sz w:val="22"/>
                <w:szCs w:val="22"/>
              </w:rPr>
            </w:pPr>
            <w:r w:rsidRPr="00563921">
              <w:rPr>
                <w:b/>
                <w:sz w:val="22"/>
                <w:szCs w:val="22"/>
              </w:rPr>
              <w:t xml:space="preserve">Issue </w:t>
            </w:r>
          </w:p>
        </w:tc>
        <w:tc>
          <w:tcPr>
            <w:tcW w:w="1418" w:type="dxa"/>
          </w:tcPr>
          <w:p w14:paraId="6DE0B2EB" w14:textId="77777777" w:rsidR="00A2769F" w:rsidRPr="00563921" w:rsidRDefault="00A2769F" w:rsidP="00A2769F">
            <w:pPr>
              <w:tabs>
                <w:tab w:val="clear" w:pos="-720"/>
                <w:tab w:val="left" w:pos="1440"/>
                <w:tab w:val="left" w:pos="3600"/>
                <w:tab w:val="right" w:pos="8018"/>
              </w:tabs>
              <w:spacing w:before="0"/>
              <w:ind w:left="0" w:right="-1"/>
              <w:rPr>
                <w:b/>
                <w:sz w:val="22"/>
                <w:szCs w:val="22"/>
              </w:rPr>
            </w:pPr>
            <w:r w:rsidRPr="00563921">
              <w:rPr>
                <w:b/>
                <w:sz w:val="22"/>
                <w:szCs w:val="22"/>
              </w:rPr>
              <w:t>Date</w:t>
            </w:r>
          </w:p>
        </w:tc>
        <w:tc>
          <w:tcPr>
            <w:tcW w:w="1275" w:type="dxa"/>
          </w:tcPr>
          <w:p w14:paraId="603CC2ED" w14:textId="77777777" w:rsidR="00A2769F" w:rsidRPr="00563921" w:rsidRDefault="00A2769F" w:rsidP="00A2769F">
            <w:pPr>
              <w:tabs>
                <w:tab w:val="clear" w:pos="-720"/>
                <w:tab w:val="left" w:pos="1440"/>
                <w:tab w:val="left" w:pos="3600"/>
                <w:tab w:val="right" w:pos="8018"/>
              </w:tabs>
              <w:spacing w:before="0"/>
              <w:ind w:left="0" w:right="-1"/>
              <w:rPr>
                <w:b/>
                <w:sz w:val="22"/>
                <w:szCs w:val="22"/>
              </w:rPr>
            </w:pPr>
            <w:r w:rsidRPr="00563921">
              <w:rPr>
                <w:b/>
                <w:sz w:val="22"/>
                <w:szCs w:val="22"/>
              </w:rPr>
              <w:t>Author</w:t>
            </w:r>
          </w:p>
        </w:tc>
        <w:tc>
          <w:tcPr>
            <w:tcW w:w="6379" w:type="dxa"/>
          </w:tcPr>
          <w:p w14:paraId="160EEB1F" w14:textId="77777777" w:rsidR="00A2769F" w:rsidRPr="00563921" w:rsidRDefault="00A2769F" w:rsidP="00A2769F">
            <w:pPr>
              <w:tabs>
                <w:tab w:val="clear" w:pos="-720"/>
                <w:tab w:val="left" w:pos="1440"/>
                <w:tab w:val="left" w:pos="3600"/>
                <w:tab w:val="right" w:pos="8018"/>
              </w:tabs>
              <w:spacing w:before="0"/>
              <w:ind w:left="0" w:right="-1"/>
              <w:rPr>
                <w:b/>
                <w:sz w:val="22"/>
                <w:szCs w:val="22"/>
              </w:rPr>
            </w:pPr>
            <w:r w:rsidRPr="00563921">
              <w:rPr>
                <w:b/>
                <w:sz w:val="22"/>
                <w:szCs w:val="22"/>
              </w:rPr>
              <w:t>Change description</w:t>
            </w:r>
          </w:p>
        </w:tc>
      </w:tr>
      <w:tr w:rsidR="00A2769F" w:rsidRPr="00563921" w14:paraId="67294639" w14:textId="77777777" w:rsidTr="007875E4">
        <w:tc>
          <w:tcPr>
            <w:tcW w:w="851" w:type="dxa"/>
          </w:tcPr>
          <w:p w14:paraId="2F622C53" w14:textId="603A1B2C" w:rsidR="00A2769F" w:rsidRPr="00563921" w:rsidRDefault="008D6826" w:rsidP="00A2769F">
            <w:pPr>
              <w:tabs>
                <w:tab w:val="clear" w:pos="-720"/>
                <w:tab w:val="left" w:pos="1440"/>
                <w:tab w:val="left" w:pos="3600"/>
                <w:tab w:val="right" w:pos="8018"/>
              </w:tabs>
              <w:spacing w:before="0"/>
              <w:ind w:left="0" w:right="-1"/>
              <w:rPr>
                <w:sz w:val="22"/>
                <w:szCs w:val="22"/>
              </w:rPr>
            </w:pPr>
            <w:r w:rsidRPr="00563921">
              <w:rPr>
                <w:sz w:val="22"/>
                <w:szCs w:val="22"/>
              </w:rPr>
              <w:t>1</w:t>
            </w:r>
          </w:p>
        </w:tc>
        <w:tc>
          <w:tcPr>
            <w:tcW w:w="1418" w:type="dxa"/>
          </w:tcPr>
          <w:p w14:paraId="644B2732" w14:textId="4162485E" w:rsidR="00A2769F" w:rsidRPr="00563921" w:rsidRDefault="00FD71A2" w:rsidP="00FD71A2">
            <w:pPr>
              <w:tabs>
                <w:tab w:val="clear" w:pos="-720"/>
                <w:tab w:val="left" w:pos="1440"/>
                <w:tab w:val="left" w:pos="3600"/>
                <w:tab w:val="right" w:pos="8018"/>
              </w:tabs>
              <w:spacing w:before="0"/>
              <w:ind w:left="0" w:right="-1"/>
              <w:jc w:val="center"/>
              <w:rPr>
                <w:sz w:val="22"/>
                <w:szCs w:val="22"/>
              </w:rPr>
            </w:pPr>
            <w:r w:rsidRPr="00563921">
              <w:rPr>
                <w:sz w:val="22"/>
                <w:szCs w:val="22"/>
              </w:rPr>
              <w:t>12</w:t>
            </w:r>
            <w:r w:rsidR="000F0244" w:rsidRPr="00563921">
              <w:rPr>
                <w:sz w:val="22"/>
                <w:szCs w:val="22"/>
              </w:rPr>
              <w:t>/04/23</w:t>
            </w:r>
          </w:p>
        </w:tc>
        <w:tc>
          <w:tcPr>
            <w:tcW w:w="1275" w:type="dxa"/>
          </w:tcPr>
          <w:p w14:paraId="322B8819" w14:textId="05A16FCD" w:rsidR="00A2769F" w:rsidRPr="00563921" w:rsidRDefault="000F0244" w:rsidP="00A2769F">
            <w:pPr>
              <w:tabs>
                <w:tab w:val="clear" w:pos="-720"/>
                <w:tab w:val="left" w:pos="1440"/>
                <w:tab w:val="left" w:pos="3600"/>
                <w:tab w:val="right" w:pos="8018"/>
              </w:tabs>
              <w:spacing w:before="0"/>
              <w:ind w:left="0" w:right="-1"/>
              <w:rPr>
                <w:sz w:val="22"/>
                <w:szCs w:val="22"/>
              </w:rPr>
            </w:pPr>
            <w:r w:rsidRPr="00563921">
              <w:rPr>
                <w:sz w:val="22"/>
                <w:szCs w:val="22"/>
              </w:rPr>
              <w:t>JF</w:t>
            </w:r>
          </w:p>
        </w:tc>
        <w:tc>
          <w:tcPr>
            <w:tcW w:w="6379" w:type="dxa"/>
          </w:tcPr>
          <w:p w14:paraId="4B11063E" w14:textId="617A8FED" w:rsidR="00A2769F" w:rsidRPr="00563921" w:rsidRDefault="008D6826" w:rsidP="00A2769F">
            <w:pPr>
              <w:tabs>
                <w:tab w:val="clear" w:pos="-720"/>
                <w:tab w:val="left" w:pos="1440"/>
                <w:tab w:val="left" w:pos="3600"/>
                <w:tab w:val="right" w:pos="8018"/>
              </w:tabs>
              <w:spacing w:before="0"/>
              <w:ind w:left="0" w:right="-1"/>
              <w:rPr>
                <w:sz w:val="22"/>
                <w:szCs w:val="22"/>
              </w:rPr>
            </w:pPr>
            <w:r w:rsidRPr="00563921">
              <w:rPr>
                <w:sz w:val="22"/>
                <w:szCs w:val="22"/>
              </w:rPr>
              <w:t>Initial Release</w:t>
            </w:r>
          </w:p>
        </w:tc>
      </w:tr>
      <w:tr w:rsidR="00A2769F" w:rsidRPr="00563921" w14:paraId="7E992A41" w14:textId="77777777" w:rsidTr="007875E4">
        <w:tc>
          <w:tcPr>
            <w:tcW w:w="851" w:type="dxa"/>
          </w:tcPr>
          <w:p w14:paraId="3577E069" w14:textId="24CBD4EA" w:rsidR="00A2769F" w:rsidRPr="00563921" w:rsidRDefault="009A3AE3" w:rsidP="00A2769F">
            <w:pPr>
              <w:tabs>
                <w:tab w:val="clear" w:pos="-720"/>
                <w:tab w:val="left" w:pos="1440"/>
                <w:tab w:val="left" w:pos="3600"/>
                <w:tab w:val="right" w:pos="8018"/>
              </w:tabs>
              <w:spacing w:before="0"/>
              <w:ind w:left="0" w:right="-1"/>
              <w:rPr>
                <w:sz w:val="22"/>
                <w:szCs w:val="22"/>
              </w:rPr>
            </w:pPr>
            <w:r w:rsidRPr="00563921">
              <w:rPr>
                <w:sz w:val="22"/>
                <w:szCs w:val="22"/>
              </w:rPr>
              <w:t>2</w:t>
            </w:r>
          </w:p>
        </w:tc>
        <w:tc>
          <w:tcPr>
            <w:tcW w:w="1418" w:type="dxa"/>
          </w:tcPr>
          <w:p w14:paraId="52E8DE9B" w14:textId="3854DF47" w:rsidR="00A2769F" w:rsidRPr="00563921" w:rsidRDefault="009A3AE3" w:rsidP="00781471">
            <w:pPr>
              <w:tabs>
                <w:tab w:val="clear" w:pos="-720"/>
                <w:tab w:val="left" w:pos="1440"/>
                <w:tab w:val="left" w:pos="3600"/>
                <w:tab w:val="right" w:pos="8018"/>
              </w:tabs>
              <w:spacing w:before="0"/>
              <w:ind w:left="0" w:right="-1"/>
              <w:jc w:val="center"/>
              <w:rPr>
                <w:sz w:val="22"/>
                <w:szCs w:val="22"/>
              </w:rPr>
            </w:pPr>
            <w:r w:rsidRPr="00563921">
              <w:rPr>
                <w:sz w:val="22"/>
                <w:szCs w:val="22"/>
              </w:rPr>
              <w:t>23/10/23</w:t>
            </w:r>
          </w:p>
        </w:tc>
        <w:tc>
          <w:tcPr>
            <w:tcW w:w="1275" w:type="dxa"/>
          </w:tcPr>
          <w:p w14:paraId="4AB0BE91" w14:textId="31739031" w:rsidR="00A2769F" w:rsidRPr="00563921" w:rsidRDefault="009A3AE3" w:rsidP="00A2769F">
            <w:pPr>
              <w:tabs>
                <w:tab w:val="clear" w:pos="-720"/>
                <w:tab w:val="left" w:pos="1440"/>
                <w:tab w:val="left" w:pos="3600"/>
                <w:tab w:val="right" w:pos="8018"/>
              </w:tabs>
              <w:spacing w:before="0"/>
              <w:ind w:left="0" w:right="-1"/>
              <w:rPr>
                <w:sz w:val="22"/>
                <w:szCs w:val="22"/>
              </w:rPr>
            </w:pPr>
            <w:r w:rsidRPr="00563921">
              <w:rPr>
                <w:sz w:val="22"/>
                <w:szCs w:val="22"/>
              </w:rPr>
              <w:t>JF</w:t>
            </w:r>
          </w:p>
        </w:tc>
        <w:tc>
          <w:tcPr>
            <w:tcW w:w="6379" w:type="dxa"/>
          </w:tcPr>
          <w:p w14:paraId="619AEA1F" w14:textId="7EDAD361" w:rsidR="009A3AE3" w:rsidRPr="00563921" w:rsidRDefault="00B36DC5" w:rsidP="00781471">
            <w:pPr>
              <w:tabs>
                <w:tab w:val="clear" w:pos="-720"/>
                <w:tab w:val="left" w:pos="1440"/>
                <w:tab w:val="left" w:pos="3600"/>
                <w:tab w:val="right" w:pos="8018"/>
              </w:tabs>
              <w:spacing w:before="0"/>
              <w:ind w:left="0" w:right="-1"/>
              <w:jc w:val="left"/>
              <w:rPr>
                <w:sz w:val="22"/>
                <w:szCs w:val="22"/>
              </w:rPr>
            </w:pPr>
            <w:r w:rsidRPr="00563921">
              <w:rPr>
                <w:sz w:val="22"/>
                <w:szCs w:val="22"/>
              </w:rPr>
              <w:t xml:space="preserve">Software design and development </w:t>
            </w:r>
            <w:r w:rsidR="009A3AE3" w:rsidRPr="00563921">
              <w:rPr>
                <w:sz w:val="22"/>
                <w:szCs w:val="22"/>
              </w:rPr>
              <w:t>was covered in SSI-SOP-10 Design and Development. Moved forms from SOP-10 to SOP-2</w:t>
            </w:r>
            <w:r w:rsidR="00BA1B6A" w:rsidRPr="00563921">
              <w:rPr>
                <w:sz w:val="22"/>
                <w:szCs w:val="22"/>
              </w:rPr>
              <w:t>0</w:t>
            </w:r>
            <w:r w:rsidR="009A3AE3" w:rsidRPr="00563921">
              <w:rPr>
                <w:sz w:val="22"/>
                <w:szCs w:val="22"/>
              </w:rPr>
              <w:t>:</w:t>
            </w:r>
          </w:p>
          <w:p w14:paraId="3092FDC1" w14:textId="77777777" w:rsidR="009A3AE3" w:rsidRPr="00563921" w:rsidRDefault="009A3AE3" w:rsidP="00781471">
            <w:pPr>
              <w:tabs>
                <w:tab w:val="clear" w:pos="-720"/>
                <w:tab w:val="left" w:pos="1440"/>
                <w:tab w:val="left" w:pos="3600"/>
                <w:tab w:val="right" w:pos="8018"/>
              </w:tabs>
              <w:spacing w:before="0"/>
              <w:ind w:left="0" w:right="-1"/>
              <w:jc w:val="left"/>
              <w:rPr>
                <w:sz w:val="22"/>
                <w:szCs w:val="22"/>
              </w:rPr>
            </w:pPr>
            <w:r w:rsidRPr="00563921">
              <w:rPr>
                <w:sz w:val="22"/>
                <w:szCs w:val="22"/>
              </w:rPr>
              <w:t xml:space="preserve">SSI-QF-10F becomes </w:t>
            </w:r>
            <w:r w:rsidRPr="00563921">
              <w:rPr>
                <w:b/>
                <w:sz w:val="22"/>
                <w:szCs w:val="22"/>
              </w:rPr>
              <w:t>SSI-QF-20J</w:t>
            </w:r>
            <w:r w:rsidRPr="00563921">
              <w:rPr>
                <w:sz w:val="22"/>
                <w:szCs w:val="22"/>
              </w:rPr>
              <w:t xml:space="preserve"> Software Release Version Control</w:t>
            </w:r>
          </w:p>
          <w:p w14:paraId="121D9A80" w14:textId="77777777" w:rsidR="009A3AE3" w:rsidRPr="00563921" w:rsidRDefault="009A3AE3" w:rsidP="00781471">
            <w:pPr>
              <w:tabs>
                <w:tab w:val="clear" w:pos="-720"/>
                <w:tab w:val="left" w:pos="1440"/>
                <w:tab w:val="left" w:pos="3600"/>
                <w:tab w:val="right" w:pos="8018"/>
              </w:tabs>
              <w:spacing w:before="0"/>
              <w:ind w:left="0" w:right="-1"/>
              <w:jc w:val="left"/>
              <w:rPr>
                <w:sz w:val="22"/>
                <w:szCs w:val="22"/>
              </w:rPr>
            </w:pPr>
            <w:r w:rsidRPr="00563921">
              <w:rPr>
                <w:sz w:val="22"/>
                <w:szCs w:val="22"/>
              </w:rPr>
              <w:t xml:space="preserve">SSI-QF-10J becomes </w:t>
            </w:r>
            <w:r w:rsidRPr="00563921">
              <w:rPr>
                <w:b/>
                <w:sz w:val="22"/>
                <w:szCs w:val="22"/>
              </w:rPr>
              <w:t>SSI-QF-20K</w:t>
            </w:r>
            <w:r w:rsidRPr="00563921">
              <w:rPr>
                <w:sz w:val="22"/>
                <w:szCs w:val="22"/>
              </w:rPr>
              <w:t xml:space="preserve"> Software Checklist  </w:t>
            </w:r>
          </w:p>
          <w:p w14:paraId="28B2D14A" w14:textId="77777777" w:rsidR="00BA1B6A" w:rsidRPr="00563921" w:rsidRDefault="009A3AE3" w:rsidP="00BA1B6A">
            <w:pPr>
              <w:tabs>
                <w:tab w:val="clear" w:pos="-720"/>
                <w:tab w:val="left" w:pos="1440"/>
                <w:tab w:val="left" w:pos="3600"/>
                <w:tab w:val="right" w:pos="8018"/>
              </w:tabs>
              <w:spacing w:before="0"/>
              <w:ind w:left="0" w:right="-1"/>
              <w:jc w:val="left"/>
              <w:rPr>
                <w:sz w:val="22"/>
                <w:szCs w:val="22"/>
              </w:rPr>
            </w:pPr>
            <w:r w:rsidRPr="00563921">
              <w:rPr>
                <w:sz w:val="22"/>
                <w:szCs w:val="22"/>
              </w:rPr>
              <w:t xml:space="preserve">SSI-QF-10N becomes </w:t>
            </w:r>
            <w:r w:rsidRPr="00563921">
              <w:rPr>
                <w:b/>
                <w:sz w:val="22"/>
                <w:szCs w:val="22"/>
              </w:rPr>
              <w:t>SSI-QF-20L</w:t>
            </w:r>
            <w:r w:rsidRPr="00563921">
              <w:rPr>
                <w:sz w:val="22"/>
                <w:szCs w:val="22"/>
              </w:rPr>
              <w:t xml:space="preserve"> Software Build Numbers </w:t>
            </w:r>
            <w:r w:rsidR="00BA1B6A" w:rsidRPr="00563921">
              <w:rPr>
                <w:sz w:val="22"/>
                <w:szCs w:val="22"/>
              </w:rPr>
              <w:t>Summary of Changes</w:t>
            </w:r>
          </w:p>
          <w:p w14:paraId="66DCB0EA" w14:textId="1CF4CB6C" w:rsidR="00BA1B6A" w:rsidRPr="00563921" w:rsidRDefault="00BA1B6A" w:rsidP="00781471">
            <w:pPr>
              <w:tabs>
                <w:tab w:val="clear" w:pos="-720"/>
                <w:tab w:val="left" w:pos="1440"/>
                <w:tab w:val="left" w:pos="3600"/>
                <w:tab w:val="right" w:pos="8018"/>
              </w:tabs>
              <w:spacing w:before="0"/>
              <w:ind w:left="0" w:right="-1"/>
              <w:jc w:val="left"/>
              <w:rPr>
                <w:sz w:val="22"/>
                <w:szCs w:val="22"/>
              </w:rPr>
            </w:pPr>
            <w:r w:rsidRPr="00563921">
              <w:rPr>
                <w:sz w:val="22"/>
                <w:szCs w:val="22"/>
              </w:rPr>
              <w:t xml:space="preserve">SSI-QF-10S becomes </w:t>
            </w:r>
            <w:r w:rsidRPr="00563921">
              <w:rPr>
                <w:b/>
                <w:sz w:val="22"/>
                <w:szCs w:val="22"/>
              </w:rPr>
              <w:t xml:space="preserve">SSI-QF-20M </w:t>
            </w:r>
            <w:r w:rsidRPr="00563921">
              <w:rPr>
                <w:sz w:val="22"/>
                <w:szCs w:val="22"/>
              </w:rPr>
              <w:t>Firmware Programmable Part</w:t>
            </w:r>
            <w:r w:rsidRPr="00563921">
              <w:rPr>
                <w:b/>
                <w:sz w:val="22"/>
                <w:szCs w:val="22"/>
              </w:rPr>
              <w:t xml:space="preserve">  </w:t>
            </w:r>
            <w:r w:rsidRPr="00563921">
              <w:rPr>
                <w:sz w:val="22"/>
                <w:szCs w:val="22"/>
              </w:rPr>
              <w:t>Release</w:t>
            </w:r>
            <w:r w:rsidRPr="00563921">
              <w:rPr>
                <w:b/>
                <w:sz w:val="22"/>
                <w:szCs w:val="22"/>
              </w:rPr>
              <w:t xml:space="preserve"> </w:t>
            </w:r>
          </w:p>
          <w:p w14:paraId="798BADD8" w14:textId="3E485C2A" w:rsidR="00A2769F" w:rsidRPr="00563921" w:rsidRDefault="00CB143F" w:rsidP="00F56D3B">
            <w:pPr>
              <w:tabs>
                <w:tab w:val="clear" w:pos="-720"/>
                <w:tab w:val="left" w:pos="1440"/>
                <w:tab w:val="left" w:pos="3600"/>
                <w:tab w:val="right" w:pos="8018"/>
              </w:tabs>
              <w:spacing w:before="0"/>
              <w:ind w:left="0" w:right="-1"/>
              <w:rPr>
                <w:sz w:val="22"/>
                <w:szCs w:val="22"/>
              </w:rPr>
            </w:pPr>
            <w:r w:rsidRPr="00563921">
              <w:rPr>
                <w:b/>
                <w:sz w:val="22"/>
                <w:szCs w:val="22"/>
              </w:rPr>
              <w:t>SSI-QF-10P</w:t>
            </w:r>
            <w:r w:rsidRPr="00563921">
              <w:rPr>
                <w:sz w:val="22"/>
                <w:szCs w:val="22"/>
              </w:rPr>
              <w:t xml:space="preserve"> Problem Report</w:t>
            </w:r>
            <w:r w:rsidR="00782B8B" w:rsidRPr="00563921">
              <w:rPr>
                <w:sz w:val="22"/>
                <w:szCs w:val="22"/>
              </w:rPr>
              <w:t>.</w:t>
            </w:r>
            <w:r w:rsidRPr="00563921">
              <w:rPr>
                <w:sz w:val="22"/>
                <w:szCs w:val="22"/>
              </w:rPr>
              <w:t xml:space="preserve"> </w:t>
            </w:r>
            <w:r w:rsidR="00782B8B" w:rsidRPr="00563921">
              <w:rPr>
                <w:sz w:val="22"/>
                <w:szCs w:val="22"/>
              </w:rPr>
              <w:t>T</w:t>
            </w:r>
            <w:r w:rsidRPr="00563921">
              <w:rPr>
                <w:sz w:val="22"/>
                <w:szCs w:val="22"/>
              </w:rPr>
              <w:t xml:space="preserve">his deals </w:t>
            </w:r>
            <w:r w:rsidR="00782B8B" w:rsidRPr="00563921">
              <w:rPr>
                <w:sz w:val="22"/>
                <w:szCs w:val="22"/>
              </w:rPr>
              <w:t>wi</w:t>
            </w:r>
            <w:r w:rsidRPr="00563921">
              <w:rPr>
                <w:sz w:val="22"/>
                <w:szCs w:val="22"/>
              </w:rPr>
              <w:t xml:space="preserve">th </w:t>
            </w:r>
            <w:r w:rsidR="00782B8B" w:rsidRPr="00563921">
              <w:rPr>
                <w:sz w:val="22"/>
                <w:szCs w:val="22"/>
              </w:rPr>
              <w:t xml:space="preserve">both hardware and </w:t>
            </w:r>
            <w:r w:rsidRPr="00563921">
              <w:rPr>
                <w:sz w:val="22"/>
                <w:szCs w:val="22"/>
              </w:rPr>
              <w:t>software issues</w:t>
            </w:r>
            <w:r w:rsidR="00782B8B" w:rsidRPr="00563921">
              <w:rPr>
                <w:sz w:val="22"/>
                <w:szCs w:val="22"/>
              </w:rPr>
              <w:t xml:space="preserve"> and remains in SOP-10 but is referenced in this SOP-20 as ma</w:t>
            </w:r>
            <w:r w:rsidR="00AB5AEC" w:rsidRPr="00563921">
              <w:rPr>
                <w:sz w:val="22"/>
                <w:szCs w:val="22"/>
              </w:rPr>
              <w:t xml:space="preserve">ny processes </w:t>
            </w:r>
            <w:r w:rsidR="00782B8B" w:rsidRPr="00563921">
              <w:rPr>
                <w:sz w:val="22"/>
                <w:szCs w:val="22"/>
              </w:rPr>
              <w:t xml:space="preserve">relating to software development </w:t>
            </w:r>
            <w:r w:rsidR="00AB5AEC" w:rsidRPr="00563921">
              <w:rPr>
                <w:sz w:val="22"/>
                <w:szCs w:val="22"/>
              </w:rPr>
              <w:t>are fulfilled using this form.</w:t>
            </w:r>
          </w:p>
        </w:tc>
      </w:tr>
      <w:tr w:rsidR="00A2769F" w:rsidRPr="00563921" w14:paraId="7CCA572F" w14:textId="77777777" w:rsidTr="007875E4">
        <w:tc>
          <w:tcPr>
            <w:tcW w:w="851" w:type="dxa"/>
          </w:tcPr>
          <w:p w14:paraId="54F70A4E" w14:textId="6BFFDD86" w:rsidR="00A2769F" w:rsidRPr="00563921" w:rsidRDefault="005A3F7D" w:rsidP="00A2769F">
            <w:pPr>
              <w:tabs>
                <w:tab w:val="clear" w:pos="-720"/>
                <w:tab w:val="left" w:pos="1440"/>
                <w:tab w:val="left" w:pos="3600"/>
                <w:tab w:val="right" w:pos="8018"/>
              </w:tabs>
              <w:spacing w:before="0"/>
              <w:ind w:left="0" w:right="-1"/>
              <w:rPr>
                <w:sz w:val="22"/>
                <w:szCs w:val="22"/>
              </w:rPr>
            </w:pPr>
            <w:r w:rsidRPr="00563921">
              <w:rPr>
                <w:sz w:val="22"/>
                <w:szCs w:val="22"/>
              </w:rPr>
              <w:t>3</w:t>
            </w:r>
          </w:p>
        </w:tc>
        <w:tc>
          <w:tcPr>
            <w:tcW w:w="1418" w:type="dxa"/>
          </w:tcPr>
          <w:p w14:paraId="24533492" w14:textId="09DF7486" w:rsidR="00A2769F" w:rsidRPr="00563921" w:rsidRDefault="00B906B2" w:rsidP="00B906B2">
            <w:pPr>
              <w:tabs>
                <w:tab w:val="clear" w:pos="-720"/>
                <w:tab w:val="left" w:pos="1440"/>
                <w:tab w:val="left" w:pos="3600"/>
                <w:tab w:val="right" w:pos="8018"/>
              </w:tabs>
              <w:spacing w:before="0"/>
              <w:ind w:left="0" w:right="-1"/>
              <w:rPr>
                <w:sz w:val="22"/>
                <w:szCs w:val="22"/>
              </w:rPr>
            </w:pPr>
            <w:r>
              <w:rPr>
                <w:sz w:val="22"/>
                <w:szCs w:val="22"/>
              </w:rPr>
              <w:t>20</w:t>
            </w:r>
            <w:r w:rsidR="005C4471">
              <w:rPr>
                <w:sz w:val="22"/>
                <w:szCs w:val="22"/>
              </w:rPr>
              <w:t>/06</w:t>
            </w:r>
            <w:r w:rsidR="005A3F7D" w:rsidRPr="00563921">
              <w:rPr>
                <w:sz w:val="22"/>
                <w:szCs w:val="22"/>
              </w:rPr>
              <w:t>/24</w:t>
            </w:r>
          </w:p>
        </w:tc>
        <w:tc>
          <w:tcPr>
            <w:tcW w:w="1275" w:type="dxa"/>
          </w:tcPr>
          <w:p w14:paraId="27147D89" w14:textId="221FC63D" w:rsidR="00A2769F" w:rsidRPr="00563921" w:rsidRDefault="005A3F7D" w:rsidP="00A2769F">
            <w:pPr>
              <w:tabs>
                <w:tab w:val="clear" w:pos="-720"/>
                <w:tab w:val="left" w:pos="1440"/>
                <w:tab w:val="left" w:pos="3600"/>
                <w:tab w:val="right" w:pos="8018"/>
              </w:tabs>
              <w:spacing w:before="0"/>
              <w:ind w:left="0" w:right="-1"/>
              <w:rPr>
                <w:sz w:val="22"/>
                <w:szCs w:val="22"/>
              </w:rPr>
            </w:pPr>
            <w:r w:rsidRPr="00563921">
              <w:rPr>
                <w:sz w:val="22"/>
                <w:szCs w:val="22"/>
              </w:rPr>
              <w:t>JF</w:t>
            </w:r>
          </w:p>
        </w:tc>
        <w:tc>
          <w:tcPr>
            <w:tcW w:w="6379" w:type="dxa"/>
          </w:tcPr>
          <w:p w14:paraId="44A0BACD" w14:textId="77777777" w:rsidR="00B574E1" w:rsidRDefault="00A961EB" w:rsidP="00A961EB">
            <w:pPr>
              <w:tabs>
                <w:tab w:val="clear" w:pos="-720"/>
                <w:tab w:val="left" w:pos="1440"/>
                <w:tab w:val="left" w:pos="3600"/>
                <w:tab w:val="right" w:pos="8018"/>
              </w:tabs>
              <w:spacing w:before="0"/>
              <w:ind w:left="0" w:right="-1"/>
              <w:jc w:val="left"/>
              <w:rPr>
                <w:sz w:val="22"/>
                <w:szCs w:val="22"/>
              </w:rPr>
            </w:pPr>
            <w:r>
              <w:rPr>
                <w:sz w:val="22"/>
                <w:szCs w:val="22"/>
              </w:rPr>
              <w:t xml:space="preserve">Added: </w:t>
            </w:r>
          </w:p>
          <w:p w14:paraId="1E06062A" w14:textId="652B2822" w:rsidR="00B574E1" w:rsidRDefault="00A961EB" w:rsidP="00A961EB">
            <w:pPr>
              <w:tabs>
                <w:tab w:val="clear" w:pos="-720"/>
                <w:tab w:val="left" w:pos="1440"/>
                <w:tab w:val="left" w:pos="3600"/>
                <w:tab w:val="right" w:pos="8018"/>
              </w:tabs>
              <w:spacing w:before="0"/>
              <w:ind w:left="0" w:right="-1"/>
              <w:jc w:val="left"/>
              <w:rPr>
                <w:sz w:val="22"/>
                <w:szCs w:val="22"/>
              </w:rPr>
            </w:pPr>
            <w:r w:rsidRPr="00E36579">
              <w:rPr>
                <w:sz w:val="22"/>
                <w:szCs w:val="22"/>
              </w:rPr>
              <w:t xml:space="preserve">Definition of ‘build’; </w:t>
            </w:r>
          </w:p>
          <w:p w14:paraId="4B514820" w14:textId="77DDA321" w:rsidR="00A961EB" w:rsidRPr="00E36579" w:rsidRDefault="00A961EB" w:rsidP="00A961EB">
            <w:pPr>
              <w:tabs>
                <w:tab w:val="clear" w:pos="-720"/>
                <w:tab w:val="left" w:pos="1440"/>
                <w:tab w:val="left" w:pos="3600"/>
                <w:tab w:val="right" w:pos="8018"/>
              </w:tabs>
              <w:spacing w:before="0"/>
              <w:ind w:left="0" w:right="-1"/>
              <w:jc w:val="left"/>
              <w:rPr>
                <w:sz w:val="22"/>
                <w:szCs w:val="22"/>
              </w:rPr>
            </w:pPr>
            <w:r w:rsidRPr="00E36579">
              <w:rPr>
                <w:sz w:val="22"/>
                <w:szCs w:val="22"/>
              </w:rPr>
              <w:t xml:space="preserve">SSI-QF-20O Documenting SOUP (or OTS – off the shelf) Software;  </w:t>
            </w:r>
            <w:r w:rsidR="00435903">
              <w:rPr>
                <w:sz w:val="22"/>
                <w:szCs w:val="22"/>
              </w:rPr>
              <w:t>R</w:t>
            </w:r>
            <w:r w:rsidRPr="00E36579">
              <w:rPr>
                <w:sz w:val="22"/>
                <w:szCs w:val="22"/>
              </w:rPr>
              <w:t>eference to IEC 62304:2006</w:t>
            </w:r>
            <w:r>
              <w:rPr>
                <w:sz w:val="22"/>
                <w:szCs w:val="22"/>
              </w:rPr>
              <w:t xml:space="preserve"> </w:t>
            </w:r>
            <w:r w:rsidRPr="00E36579">
              <w:rPr>
                <w:sz w:val="22"/>
                <w:szCs w:val="22"/>
              </w:rPr>
              <w:t>+AMD1:2015, Medical Device – Software Lifecycle Processes</w:t>
            </w:r>
            <w:r>
              <w:rPr>
                <w:sz w:val="22"/>
                <w:szCs w:val="22"/>
              </w:rPr>
              <w:t>;</w:t>
            </w:r>
            <w:r w:rsidRPr="00E36579">
              <w:rPr>
                <w:sz w:val="22"/>
                <w:szCs w:val="22"/>
              </w:rPr>
              <w:t xml:space="preserve"> </w:t>
            </w:r>
          </w:p>
          <w:p w14:paraId="6054373A" w14:textId="7FDC3858" w:rsidR="00A2769F" w:rsidRDefault="00B574E1" w:rsidP="00751ADE">
            <w:pPr>
              <w:tabs>
                <w:tab w:val="clear" w:pos="-720"/>
                <w:tab w:val="left" w:pos="1440"/>
                <w:tab w:val="left" w:pos="3600"/>
                <w:tab w:val="right" w:pos="8018"/>
              </w:tabs>
              <w:spacing w:before="0"/>
              <w:ind w:left="0" w:right="-1"/>
              <w:jc w:val="left"/>
              <w:rPr>
                <w:color w:val="000000"/>
                <w:sz w:val="22"/>
                <w:szCs w:val="22"/>
              </w:rPr>
            </w:pPr>
            <w:r>
              <w:rPr>
                <w:color w:val="000000"/>
                <w:sz w:val="22"/>
                <w:szCs w:val="22"/>
              </w:rPr>
              <w:t>Re</w:t>
            </w:r>
            <w:r w:rsidR="00EB6EA8">
              <w:rPr>
                <w:color w:val="000000"/>
                <w:sz w:val="22"/>
                <w:szCs w:val="22"/>
              </w:rPr>
              <w:t>ferences to system requirements;</w:t>
            </w:r>
          </w:p>
          <w:p w14:paraId="0CC81FBC" w14:textId="3E6A876C" w:rsidR="00435903" w:rsidRDefault="00435903" w:rsidP="00751ADE">
            <w:pPr>
              <w:tabs>
                <w:tab w:val="clear" w:pos="-720"/>
                <w:tab w:val="left" w:pos="1440"/>
                <w:tab w:val="left" w:pos="3600"/>
                <w:tab w:val="right" w:pos="8018"/>
              </w:tabs>
              <w:spacing w:before="0"/>
              <w:ind w:left="0" w:right="-1"/>
              <w:jc w:val="left"/>
              <w:rPr>
                <w:color w:val="000000"/>
                <w:sz w:val="22"/>
                <w:szCs w:val="22"/>
              </w:rPr>
            </w:pPr>
            <w:r>
              <w:rPr>
                <w:color w:val="000000"/>
                <w:sz w:val="22"/>
                <w:szCs w:val="22"/>
              </w:rPr>
              <w:t>Use of SSI-QF-20L on release of new builds</w:t>
            </w:r>
            <w:r w:rsidR="00EB6EA8">
              <w:rPr>
                <w:color w:val="000000"/>
                <w:sz w:val="22"/>
                <w:szCs w:val="22"/>
              </w:rPr>
              <w:t>;</w:t>
            </w:r>
            <w:r>
              <w:rPr>
                <w:color w:val="000000"/>
                <w:sz w:val="22"/>
                <w:szCs w:val="22"/>
              </w:rPr>
              <w:t xml:space="preserve"> </w:t>
            </w:r>
          </w:p>
          <w:p w14:paraId="240BABE0" w14:textId="17DA1307" w:rsidR="00435903" w:rsidRDefault="00435903" w:rsidP="00751ADE">
            <w:pPr>
              <w:tabs>
                <w:tab w:val="clear" w:pos="-720"/>
                <w:tab w:val="left" w:pos="1440"/>
                <w:tab w:val="left" w:pos="3600"/>
                <w:tab w:val="right" w:pos="8018"/>
              </w:tabs>
              <w:spacing w:before="0"/>
              <w:ind w:left="0" w:right="-1"/>
              <w:jc w:val="left"/>
              <w:rPr>
                <w:color w:val="000000"/>
                <w:sz w:val="22"/>
                <w:szCs w:val="22"/>
              </w:rPr>
            </w:pPr>
            <w:r>
              <w:rPr>
                <w:color w:val="000000"/>
                <w:sz w:val="22"/>
                <w:szCs w:val="22"/>
              </w:rPr>
              <w:t>Cyber security included in SSI-QF-20G Software Maintenance Plan</w:t>
            </w:r>
            <w:r w:rsidR="00EB6EA8">
              <w:rPr>
                <w:color w:val="000000"/>
                <w:sz w:val="22"/>
                <w:szCs w:val="22"/>
              </w:rPr>
              <w:t>;</w:t>
            </w:r>
          </w:p>
          <w:p w14:paraId="5820C8F5" w14:textId="2418B063" w:rsidR="000C6E2D" w:rsidRPr="00A961EB" w:rsidRDefault="000C6E2D" w:rsidP="00751ADE">
            <w:pPr>
              <w:tabs>
                <w:tab w:val="clear" w:pos="-720"/>
                <w:tab w:val="left" w:pos="1440"/>
                <w:tab w:val="left" w:pos="3600"/>
                <w:tab w:val="right" w:pos="8018"/>
              </w:tabs>
              <w:spacing w:before="0"/>
              <w:ind w:left="0" w:right="-1"/>
              <w:jc w:val="left"/>
              <w:rPr>
                <w:color w:val="000000"/>
                <w:sz w:val="22"/>
                <w:szCs w:val="22"/>
              </w:rPr>
            </w:pPr>
            <w:r>
              <w:rPr>
                <w:color w:val="000000"/>
                <w:sz w:val="22"/>
                <w:szCs w:val="22"/>
              </w:rPr>
              <w:t>Minor edits for clarity or consistency</w:t>
            </w:r>
            <w:r w:rsidR="00EB6EA8">
              <w:rPr>
                <w:color w:val="000000"/>
                <w:sz w:val="22"/>
                <w:szCs w:val="22"/>
              </w:rPr>
              <w:t>.</w:t>
            </w:r>
          </w:p>
        </w:tc>
      </w:tr>
      <w:tr w:rsidR="00A2769F" w:rsidRPr="00563921" w14:paraId="5C7BC853" w14:textId="77777777" w:rsidTr="007875E4">
        <w:tc>
          <w:tcPr>
            <w:tcW w:w="851" w:type="dxa"/>
          </w:tcPr>
          <w:p w14:paraId="797FB3C3" w14:textId="023209EC" w:rsidR="00A2769F" w:rsidRPr="00563921" w:rsidRDefault="00B455D7" w:rsidP="00A2769F">
            <w:pPr>
              <w:tabs>
                <w:tab w:val="clear" w:pos="-720"/>
                <w:tab w:val="left" w:pos="1440"/>
                <w:tab w:val="left" w:pos="3600"/>
                <w:tab w:val="right" w:pos="8018"/>
              </w:tabs>
              <w:spacing w:before="0"/>
              <w:ind w:left="0" w:right="-1"/>
              <w:rPr>
                <w:sz w:val="22"/>
                <w:szCs w:val="22"/>
              </w:rPr>
            </w:pPr>
            <w:ins w:id="0" w:author="James" w:date="2024-11-07T16:49:00Z">
              <w:r>
                <w:rPr>
                  <w:sz w:val="22"/>
                  <w:szCs w:val="22"/>
                </w:rPr>
                <w:t>4</w:t>
              </w:r>
            </w:ins>
          </w:p>
        </w:tc>
        <w:tc>
          <w:tcPr>
            <w:tcW w:w="1418" w:type="dxa"/>
          </w:tcPr>
          <w:p w14:paraId="33202C43" w14:textId="16D6E610" w:rsidR="00A2769F" w:rsidRPr="00563921" w:rsidRDefault="00B455D7" w:rsidP="00A2769F">
            <w:pPr>
              <w:tabs>
                <w:tab w:val="clear" w:pos="-720"/>
                <w:tab w:val="left" w:pos="1440"/>
                <w:tab w:val="left" w:pos="3600"/>
                <w:tab w:val="right" w:pos="8018"/>
              </w:tabs>
              <w:spacing w:before="0"/>
              <w:ind w:left="0" w:right="-1"/>
              <w:rPr>
                <w:sz w:val="22"/>
                <w:szCs w:val="22"/>
              </w:rPr>
            </w:pPr>
            <w:ins w:id="1" w:author="James" w:date="2024-11-07T16:49:00Z">
              <w:r>
                <w:rPr>
                  <w:sz w:val="22"/>
                  <w:szCs w:val="22"/>
                </w:rPr>
                <w:t>Xx/11/24</w:t>
              </w:r>
            </w:ins>
          </w:p>
        </w:tc>
        <w:tc>
          <w:tcPr>
            <w:tcW w:w="1275" w:type="dxa"/>
          </w:tcPr>
          <w:p w14:paraId="744ED9E2" w14:textId="5F9E7EDC" w:rsidR="00A2769F" w:rsidRPr="00563921" w:rsidRDefault="00B455D7" w:rsidP="00A2769F">
            <w:pPr>
              <w:tabs>
                <w:tab w:val="clear" w:pos="-720"/>
                <w:tab w:val="left" w:pos="1440"/>
                <w:tab w:val="left" w:pos="3600"/>
                <w:tab w:val="right" w:pos="8018"/>
              </w:tabs>
              <w:spacing w:before="0"/>
              <w:ind w:left="0" w:right="-1"/>
              <w:rPr>
                <w:sz w:val="22"/>
                <w:szCs w:val="22"/>
              </w:rPr>
            </w:pPr>
            <w:ins w:id="2" w:author="James" w:date="2024-11-07T16:49:00Z">
              <w:r>
                <w:rPr>
                  <w:sz w:val="22"/>
                  <w:szCs w:val="22"/>
                </w:rPr>
                <w:t>JF</w:t>
              </w:r>
            </w:ins>
          </w:p>
        </w:tc>
        <w:tc>
          <w:tcPr>
            <w:tcW w:w="6379" w:type="dxa"/>
          </w:tcPr>
          <w:p w14:paraId="1009A140" w14:textId="72AE367C" w:rsidR="00A2769F" w:rsidRPr="00563921" w:rsidRDefault="00A2769F" w:rsidP="00751ADE">
            <w:pPr>
              <w:tabs>
                <w:tab w:val="clear" w:pos="-720"/>
                <w:tab w:val="left" w:pos="1440"/>
                <w:tab w:val="left" w:pos="3600"/>
                <w:tab w:val="right" w:pos="8018"/>
              </w:tabs>
              <w:spacing w:before="0"/>
              <w:ind w:left="0" w:right="-1"/>
              <w:jc w:val="left"/>
              <w:rPr>
                <w:color w:val="000000"/>
                <w:sz w:val="22"/>
                <w:szCs w:val="22"/>
              </w:rPr>
            </w:pPr>
          </w:p>
        </w:tc>
      </w:tr>
      <w:tr w:rsidR="00A2769F" w:rsidRPr="00563921" w14:paraId="203E8B74" w14:textId="77777777" w:rsidTr="007875E4">
        <w:tc>
          <w:tcPr>
            <w:tcW w:w="851" w:type="dxa"/>
          </w:tcPr>
          <w:p w14:paraId="13C0FB36" w14:textId="51A455AB"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6D71FF09" w14:textId="282FED03"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4951F3DB" w14:textId="2218B04B"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6804EE80" w14:textId="3A4271E8" w:rsidR="00A2769F" w:rsidRPr="00563921" w:rsidRDefault="00A2769F" w:rsidP="00A2769F">
            <w:pPr>
              <w:tabs>
                <w:tab w:val="clear" w:pos="-720"/>
                <w:tab w:val="left" w:pos="1440"/>
                <w:tab w:val="left" w:pos="3600"/>
                <w:tab w:val="right" w:pos="8018"/>
              </w:tabs>
              <w:spacing w:before="0"/>
              <w:ind w:left="0" w:right="-1"/>
              <w:rPr>
                <w:color w:val="000000"/>
                <w:sz w:val="22"/>
                <w:szCs w:val="22"/>
              </w:rPr>
            </w:pPr>
          </w:p>
        </w:tc>
      </w:tr>
      <w:tr w:rsidR="00A2769F" w:rsidRPr="00563921" w14:paraId="10088C2E" w14:textId="77777777" w:rsidTr="007875E4">
        <w:tc>
          <w:tcPr>
            <w:tcW w:w="851" w:type="dxa"/>
          </w:tcPr>
          <w:p w14:paraId="1A78AAA6" w14:textId="52F7B8EE"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22375D0D" w14:textId="3D7F2D40"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40F97EC9" w14:textId="080B8879"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3E81AE4D" w14:textId="28776933" w:rsidR="00A2769F" w:rsidRPr="00563921" w:rsidRDefault="00A2769F" w:rsidP="00A2769F">
            <w:pPr>
              <w:tabs>
                <w:tab w:val="clear" w:pos="-720"/>
                <w:tab w:val="left" w:pos="1440"/>
                <w:tab w:val="left" w:pos="3600"/>
                <w:tab w:val="right" w:pos="8018"/>
              </w:tabs>
              <w:spacing w:before="0"/>
              <w:ind w:left="0" w:right="-1"/>
              <w:rPr>
                <w:sz w:val="22"/>
                <w:szCs w:val="22"/>
              </w:rPr>
            </w:pPr>
          </w:p>
        </w:tc>
      </w:tr>
      <w:tr w:rsidR="00A2769F" w:rsidRPr="00563921" w14:paraId="68F38998" w14:textId="77777777" w:rsidTr="007875E4">
        <w:tc>
          <w:tcPr>
            <w:tcW w:w="851" w:type="dxa"/>
          </w:tcPr>
          <w:p w14:paraId="32F669C6" w14:textId="176EE50E"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32449916" w14:textId="3C97679E"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0CB1B7C3" w14:textId="7FC17AF8"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18E3745B" w14:textId="047E63A6" w:rsidR="00A2769F" w:rsidRPr="00563921" w:rsidRDefault="00A2769F" w:rsidP="00A2769F">
            <w:pPr>
              <w:tabs>
                <w:tab w:val="clear" w:pos="-720"/>
                <w:tab w:val="left" w:pos="1440"/>
                <w:tab w:val="left" w:pos="3600"/>
                <w:tab w:val="right" w:pos="8018"/>
              </w:tabs>
              <w:spacing w:before="0"/>
              <w:ind w:left="0" w:right="-1"/>
              <w:rPr>
                <w:sz w:val="22"/>
                <w:szCs w:val="22"/>
              </w:rPr>
            </w:pPr>
          </w:p>
        </w:tc>
      </w:tr>
      <w:tr w:rsidR="00A2769F" w:rsidRPr="00563921" w14:paraId="3F298A08" w14:textId="77777777" w:rsidTr="007875E4">
        <w:tc>
          <w:tcPr>
            <w:tcW w:w="851" w:type="dxa"/>
          </w:tcPr>
          <w:p w14:paraId="61F27172" w14:textId="74EA8C8D"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2CF70B77" w14:textId="38677B1B"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1C7FA109" w14:textId="40E1FB03"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675190B6" w14:textId="1455F699" w:rsidR="00A2769F" w:rsidRPr="00563921" w:rsidRDefault="00A2769F" w:rsidP="00A2769F">
            <w:pPr>
              <w:tabs>
                <w:tab w:val="clear" w:pos="-720"/>
                <w:tab w:val="left" w:pos="1440"/>
                <w:tab w:val="left" w:pos="3600"/>
                <w:tab w:val="right" w:pos="8018"/>
              </w:tabs>
              <w:spacing w:before="0"/>
              <w:ind w:left="0" w:right="-1"/>
              <w:rPr>
                <w:sz w:val="22"/>
                <w:szCs w:val="22"/>
              </w:rPr>
            </w:pPr>
          </w:p>
        </w:tc>
      </w:tr>
      <w:tr w:rsidR="00A2769F" w:rsidRPr="00563921" w14:paraId="38543CEC" w14:textId="77777777" w:rsidTr="007875E4">
        <w:tc>
          <w:tcPr>
            <w:tcW w:w="851" w:type="dxa"/>
          </w:tcPr>
          <w:p w14:paraId="37A12EAC" w14:textId="7E186C4C"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3D884730" w14:textId="4B89BCAF"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301FD9F3" w14:textId="71E7252A"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7D797A42" w14:textId="651F03F1" w:rsidR="00A2769F" w:rsidRPr="00563921" w:rsidRDefault="00A2769F" w:rsidP="00F669EE">
            <w:pPr>
              <w:tabs>
                <w:tab w:val="clear" w:pos="-720"/>
                <w:tab w:val="left" w:pos="1440"/>
                <w:tab w:val="left" w:pos="3600"/>
                <w:tab w:val="right" w:pos="8018"/>
              </w:tabs>
              <w:spacing w:before="0"/>
              <w:ind w:left="0" w:right="-1"/>
              <w:rPr>
                <w:sz w:val="22"/>
                <w:szCs w:val="22"/>
              </w:rPr>
            </w:pPr>
          </w:p>
        </w:tc>
      </w:tr>
      <w:tr w:rsidR="00A2769F" w:rsidRPr="00563921" w14:paraId="56F4428A" w14:textId="77777777" w:rsidTr="007875E4">
        <w:tc>
          <w:tcPr>
            <w:tcW w:w="851" w:type="dxa"/>
          </w:tcPr>
          <w:p w14:paraId="12B208D2" w14:textId="437B617C"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53092705" w14:textId="2ADB8B4A" w:rsidR="00A2769F" w:rsidRPr="00563921" w:rsidDel="00C616E3"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212AD6A4" w14:textId="2ECDDE72"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037913AB" w14:textId="09FFA0F0" w:rsidR="00A2769F" w:rsidRPr="00563921" w:rsidRDefault="00A2769F" w:rsidP="00A2769F">
            <w:pPr>
              <w:tabs>
                <w:tab w:val="clear" w:pos="-720"/>
                <w:tab w:val="left" w:pos="1440"/>
                <w:tab w:val="left" w:pos="3600"/>
                <w:tab w:val="right" w:pos="8018"/>
              </w:tabs>
              <w:spacing w:before="0"/>
              <w:ind w:left="0" w:right="-1"/>
              <w:rPr>
                <w:sz w:val="22"/>
                <w:szCs w:val="22"/>
              </w:rPr>
            </w:pPr>
          </w:p>
        </w:tc>
      </w:tr>
    </w:tbl>
    <w:p w14:paraId="07BF0CEC" w14:textId="77777777" w:rsidR="00A2769F" w:rsidRPr="00563921" w:rsidRDefault="00A2769F" w:rsidP="00A2769F">
      <w:pPr>
        <w:tabs>
          <w:tab w:val="clear" w:pos="-720"/>
          <w:tab w:val="center" w:pos="4009"/>
        </w:tabs>
        <w:spacing w:before="0"/>
        <w:ind w:left="0" w:right="0"/>
        <w:rPr>
          <w:b/>
          <w:sz w:val="22"/>
          <w:szCs w:val="22"/>
        </w:rPr>
      </w:pPr>
    </w:p>
    <w:p w14:paraId="178D98CB" w14:textId="2EC16CC5" w:rsidR="00A2769F" w:rsidRPr="00563921" w:rsidRDefault="00A2769F" w:rsidP="006608D8">
      <w:pPr>
        <w:tabs>
          <w:tab w:val="clear" w:pos="-720"/>
          <w:tab w:val="left" w:pos="720"/>
          <w:tab w:val="left" w:pos="1440"/>
          <w:tab w:val="left" w:pos="3600"/>
          <w:tab w:val="right" w:pos="8018"/>
        </w:tabs>
        <w:spacing w:before="0"/>
        <w:ind w:left="3600" w:right="0" w:hanging="3600"/>
        <w:rPr>
          <w:b/>
          <w:bCs/>
          <w:sz w:val="22"/>
          <w:szCs w:val="22"/>
        </w:rPr>
      </w:pPr>
      <w:r w:rsidRPr="00563921">
        <w:rPr>
          <w:b/>
          <w:sz w:val="22"/>
          <w:szCs w:val="22"/>
        </w:rPr>
        <w:t xml:space="preserve">                        </w:t>
      </w:r>
    </w:p>
    <w:p w14:paraId="2E2B72F2" w14:textId="77777777" w:rsidR="00A2769F" w:rsidRPr="00563921" w:rsidRDefault="00A2769F" w:rsidP="00A2769F">
      <w:pPr>
        <w:tabs>
          <w:tab w:val="clear" w:pos="-720"/>
          <w:tab w:val="left" w:pos="720"/>
          <w:tab w:val="left" w:pos="1440"/>
          <w:tab w:val="left" w:pos="3600"/>
          <w:tab w:val="right" w:pos="8018"/>
        </w:tabs>
        <w:spacing w:before="0"/>
        <w:ind w:left="3600" w:right="0" w:hanging="3600"/>
        <w:rPr>
          <w:bCs/>
          <w:sz w:val="22"/>
          <w:szCs w:val="22"/>
        </w:rPr>
      </w:pPr>
    </w:p>
    <w:p w14:paraId="53E58787" w14:textId="77777777" w:rsidR="00A2769F" w:rsidRPr="00563921" w:rsidRDefault="00A2769F" w:rsidP="00A2769F">
      <w:pPr>
        <w:tabs>
          <w:tab w:val="clear" w:pos="-720"/>
          <w:tab w:val="left" w:pos="720"/>
          <w:tab w:val="left" w:pos="1440"/>
          <w:tab w:val="left" w:pos="3600"/>
          <w:tab w:val="right" w:pos="8018"/>
        </w:tabs>
        <w:spacing w:before="0"/>
        <w:ind w:left="3600" w:right="0" w:hanging="3600"/>
        <w:jc w:val="right"/>
        <w:rPr>
          <w:bCs/>
          <w:sz w:val="22"/>
          <w:szCs w:val="22"/>
        </w:rPr>
      </w:pPr>
      <w:r w:rsidRPr="00563921">
        <w:rPr>
          <w:bCs/>
          <w:sz w:val="22"/>
          <w:szCs w:val="22"/>
        </w:rPr>
        <w:t>Approved</w:t>
      </w:r>
      <w:proofErr w:type="gramStart"/>
      <w:r w:rsidRPr="00563921">
        <w:rPr>
          <w:bCs/>
          <w:sz w:val="22"/>
          <w:szCs w:val="22"/>
        </w:rPr>
        <w:t>:………</w:t>
      </w:r>
      <w:proofErr w:type="gramEnd"/>
      <w:r w:rsidRPr="00563921">
        <w:rPr>
          <w:bCs/>
          <w:sz w:val="22"/>
          <w:szCs w:val="22"/>
        </w:rPr>
        <w:t>GJGD…………. ……..</w:t>
      </w:r>
    </w:p>
    <w:p w14:paraId="278D292D" w14:textId="77777777" w:rsidR="00A2769F" w:rsidRPr="00563921" w:rsidRDefault="00A2769F" w:rsidP="00A2769F">
      <w:pPr>
        <w:tabs>
          <w:tab w:val="clear" w:pos="-720"/>
          <w:tab w:val="center" w:pos="4009"/>
        </w:tabs>
        <w:spacing w:before="0"/>
        <w:ind w:left="0" w:right="-1"/>
        <w:jc w:val="right"/>
        <w:rPr>
          <w:bCs/>
          <w:sz w:val="22"/>
          <w:szCs w:val="22"/>
        </w:rPr>
      </w:pPr>
      <w:r w:rsidRPr="00563921">
        <w:rPr>
          <w:bCs/>
          <w:sz w:val="22"/>
          <w:szCs w:val="22"/>
        </w:rPr>
        <w:tab/>
      </w:r>
      <w:r w:rsidRPr="00563921">
        <w:rPr>
          <w:bCs/>
          <w:sz w:val="22"/>
          <w:szCs w:val="22"/>
        </w:rPr>
        <w:tab/>
      </w:r>
      <w:r w:rsidRPr="00563921">
        <w:rPr>
          <w:bCs/>
          <w:sz w:val="22"/>
          <w:szCs w:val="22"/>
        </w:rPr>
        <w:tab/>
      </w:r>
      <w:r w:rsidRPr="00563921">
        <w:rPr>
          <w:bCs/>
          <w:sz w:val="22"/>
          <w:szCs w:val="22"/>
        </w:rPr>
        <w:tab/>
      </w:r>
      <w:r w:rsidRPr="00563921">
        <w:rPr>
          <w:bCs/>
          <w:sz w:val="22"/>
          <w:szCs w:val="22"/>
        </w:rPr>
        <w:tab/>
      </w:r>
      <w:r w:rsidRPr="00563921">
        <w:rPr>
          <w:bCs/>
          <w:sz w:val="22"/>
          <w:szCs w:val="22"/>
        </w:rPr>
        <w:tab/>
        <w:t xml:space="preserve">    (CEO)</w:t>
      </w:r>
    </w:p>
    <w:p w14:paraId="31E5B9C3" w14:textId="77777777" w:rsidR="00A2769F" w:rsidRPr="00563921" w:rsidRDefault="00A2769F" w:rsidP="006608D8">
      <w:pPr>
        <w:tabs>
          <w:tab w:val="clear" w:pos="-720"/>
          <w:tab w:val="center" w:pos="4009"/>
        </w:tabs>
        <w:spacing w:before="0"/>
        <w:ind w:left="0" w:right="-1"/>
        <w:rPr>
          <w:bCs/>
          <w:sz w:val="22"/>
          <w:szCs w:val="22"/>
        </w:rPr>
      </w:pPr>
    </w:p>
    <w:p w14:paraId="2058414C" w14:textId="257F6360" w:rsidR="006608D8" w:rsidRPr="00563921" w:rsidRDefault="005C4471" w:rsidP="006608D8">
      <w:pPr>
        <w:tabs>
          <w:tab w:val="clear" w:pos="-720"/>
          <w:tab w:val="left" w:pos="720"/>
          <w:tab w:val="left" w:pos="1440"/>
          <w:tab w:val="left" w:pos="3600"/>
          <w:tab w:val="right" w:pos="8018"/>
        </w:tabs>
        <w:spacing w:before="0"/>
        <w:ind w:left="3600" w:right="0" w:hanging="3600"/>
        <w:jc w:val="right"/>
        <w:rPr>
          <w:sz w:val="22"/>
          <w:szCs w:val="22"/>
        </w:rPr>
      </w:pPr>
      <w:r>
        <w:rPr>
          <w:bCs/>
          <w:sz w:val="22"/>
          <w:szCs w:val="22"/>
        </w:rPr>
        <w:t>6</w:t>
      </w:r>
      <w:r w:rsidR="007E79E7" w:rsidRPr="00563921">
        <w:rPr>
          <w:bCs/>
          <w:sz w:val="22"/>
          <w:szCs w:val="22"/>
        </w:rPr>
        <w:t>Date:…………..…</w:t>
      </w:r>
      <w:r w:rsidR="000C6E2D">
        <w:rPr>
          <w:bCs/>
          <w:sz w:val="22"/>
          <w:szCs w:val="22"/>
        </w:rPr>
        <w:t>20</w:t>
      </w:r>
      <w:r w:rsidR="00033F33" w:rsidRPr="00563921">
        <w:rPr>
          <w:bCs/>
          <w:sz w:val="22"/>
          <w:szCs w:val="22"/>
        </w:rPr>
        <w:t>/</w:t>
      </w:r>
      <w:r w:rsidR="00484349" w:rsidRPr="00563921">
        <w:rPr>
          <w:bCs/>
          <w:sz w:val="22"/>
          <w:szCs w:val="22"/>
        </w:rPr>
        <w:t>0</w:t>
      </w:r>
      <w:r>
        <w:rPr>
          <w:bCs/>
          <w:sz w:val="22"/>
          <w:szCs w:val="22"/>
        </w:rPr>
        <w:t>6</w:t>
      </w:r>
      <w:r w:rsidR="00484349" w:rsidRPr="00563921">
        <w:rPr>
          <w:bCs/>
          <w:sz w:val="22"/>
          <w:szCs w:val="22"/>
        </w:rPr>
        <w:t>/24</w:t>
      </w:r>
      <w:r w:rsidR="00A2769F" w:rsidRPr="00563921">
        <w:rPr>
          <w:bCs/>
          <w:sz w:val="22"/>
          <w:szCs w:val="22"/>
        </w:rPr>
        <w:t>…………</w:t>
      </w:r>
      <w:r w:rsidR="00485D8D" w:rsidRPr="00563921">
        <w:rPr>
          <w:sz w:val="22"/>
          <w:szCs w:val="22"/>
        </w:rPr>
        <w:t xml:space="preserve">                  </w:t>
      </w:r>
      <w:r w:rsidR="007E73C1" w:rsidRPr="00563921">
        <w:rPr>
          <w:sz w:val="22"/>
          <w:szCs w:val="22"/>
        </w:rPr>
        <w:t xml:space="preserve"> </w:t>
      </w:r>
      <w:r w:rsidR="00485D8D" w:rsidRPr="00563921">
        <w:rPr>
          <w:sz w:val="22"/>
          <w:szCs w:val="22"/>
        </w:rPr>
        <w:t xml:space="preserve">                </w:t>
      </w:r>
    </w:p>
    <w:p w14:paraId="13293A2B" w14:textId="77777777" w:rsidR="006608D8" w:rsidRPr="00563921" w:rsidRDefault="006608D8">
      <w:pPr>
        <w:tabs>
          <w:tab w:val="clear" w:pos="-720"/>
        </w:tabs>
        <w:suppressAutoHyphens w:val="0"/>
        <w:spacing w:before="0"/>
        <w:ind w:left="0" w:right="0"/>
        <w:jc w:val="left"/>
        <w:rPr>
          <w:sz w:val="22"/>
          <w:szCs w:val="22"/>
        </w:rPr>
      </w:pPr>
      <w:r w:rsidRPr="00563921">
        <w:rPr>
          <w:sz w:val="22"/>
          <w:szCs w:val="22"/>
        </w:rPr>
        <w:br w:type="page"/>
      </w:r>
    </w:p>
    <w:p w14:paraId="6DA42F22" w14:textId="4A3794F0" w:rsidR="00EA64D4" w:rsidRPr="00563921" w:rsidRDefault="007E73C1" w:rsidP="00751ADE">
      <w:pPr>
        <w:pStyle w:val="Heading1"/>
        <w:rPr>
          <w:lang w:val="en-GB"/>
        </w:rPr>
      </w:pPr>
      <w:r w:rsidRPr="00563921">
        <w:rPr>
          <w:lang w:val="en-GB"/>
        </w:rPr>
        <w:lastRenderedPageBreak/>
        <w:t xml:space="preserve">Purpose </w:t>
      </w:r>
    </w:p>
    <w:p w14:paraId="444B696E" w14:textId="2314185F" w:rsidR="00965E83" w:rsidRPr="00563921" w:rsidRDefault="004B3EFE" w:rsidP="0087681C">
      <w:pPr>
        <w:pStyle w:val="BodyTextIndent"/>
        <w:tabs>
          <w:tab w:val="clear" w:pos="-720"/>
        </w:tabs>
        <w:suppressAutoHyphens w:val="0"/>
        <w:spacing w:before="0"/>
        <w:ind w:left="0" w:right="-619"/>
        <w:rPr>
          <w:sz w:val="22"/>
          <w:szCs w:val="22"/>
        </w:rPr>
      </w:pPr>
      <w:r w:rsidRPr="00563921">
        <w:rPr>
          <w:sz w:val="22"/>
          <w:szCs w:val="22"/>
        </w:rPr>
        <w:t xml:space="preserve">This document describes how software </w:t>
      </w:r>
      <w:r w:rsidR="007875E4" w:rsidRPr="00563921">
        <w:rPr>
          <w:sz w:val="22"/>
          <w:szCs w:val="22"/>
        </w:rPr>
        <w:t>is</w:t>
      </w:r>
      <w:r w:rsidRPr="00563921">
        <w:rPr>
          <w:sz w:val="22"/>
          <w:szCs w:val="22"/>
        </w:rPr>
        <w:t xml:space="preserve"> developed</w:t>
      </w:r>
      <w:r w:rsidR="00CE65BE" w:rsidRPr="00563921">
        <w:rPr>
          <w:sz w:val="22"/>
          <w:szCs w:val="22"/>
        </w:rPr>
        <w:t xml:space="preserve"> and maintained</w:t>
      </w:r>
      <w:r w:rsidRPr="00563921">
        <w:rPr>
          <w:sz w:val="22"/>
          <w:szCs w:val="22"/>
        </w:rPr>
        <w:t xml:space="preserve"> </w:t>
      </w:r>
      <w:r w:rsidR="007875E4" w:rsidRPr="00563921">
        <w:rPr>
          <w:sz w:val="22"/>
          <w:szCs w:val="22"/>
        </w:rPr>
        <w:t>by</w:t>
      </w:r>
      <w:r w:rsidRPr="00563921">
        <w:rPr>
          <w:sz w:val="22"/>
          <w:szCs w:val="22"/>
        </w:rPr>
        <w:t xml:space="preserve"> Stowood Scientific Instruments (S</w:t>
      </w:r>
      <w:r w:rsidR="00033F33" w:rsidRPr="00563921">
        <w:rPr>
          <w:sz w:val="22"/>
          <w:szCs w:val="22"/>
        </w:rPr>
        <w:t>towood)</w:t>
      </w:r>
      <w:r w:rsidRPr="00563921">
        <w:rPr>
          <w:sz w:val="22"/>
          <w:szCs w:val="22"/>
        </w:rPr>
        <w:t xml:space="preserve"> in order to comply with the </w:t>
      </w:r>
      <w:r w:rsidR="007875E4" w:rsidRPr="00563921">
        <w:rPr>
          <w:sz w:val="22"/>
          <w:szCs w:val="22"/>
        </w:rPr>
        <w:t xml:space="preserve">BS </w:t>
      </w:r>
      <w:r w:rsidR="00670DFB" w:rsidRPr="00563921">
        <w:rPr>
          <w:sz w:val="22"/>
          <w:szCs w:val="22"/>
        </w:rPr>
        <w:t xml:space="preserve">EN 62304:2006+A1:2015 </w:t>
      </w:r>
      <w:r w:rsidR="007875E4" w:rsidRPr="00563921">
        <w:rPr>
          <w:sz w:val="22"/>
          <w:szCs w:val="22"/>
        </w:rPr>
        <w:t xml:space="preserve">Medical Device Software – life-cycle processes </w:t>
      </w:r>
      <w:r w:rsidR="00965E83" w:rsidRPr="00563921">
        <w:rPr>
          <w:sz w:val="22"/>
          <w:szCs w:val="22"/>
        </w:rPr>
        <w:t>and</w:t>
      </w:r>
      <w:r w:rsidRPr="00563921">
        <w:rPr>
          <w:sz w:val="22"/>
          <w:szCs w:val="22"/>
        </w:rPr>
        <w:t xml:space="preserve"> </w:t>
      </w:r>
      <w:r w:rsidR="00BA5E50" w:rsidRPr="00563921">
        <w:rPr>
          <w:sz w:val="22"/>
          <w:szCs w:val="22"/>
        </w:rPr>
        <w:t>fulfil</w:t>
      </w:r>
      <w:r w:rsidRPr="00563921">
        <w:rPr>
          <w:sz w:val="22"/>
          <w:szCs w:val="22"/>
        </w:rPr>
        <w:t xml:space="preserve"> the</w:t>
      </w:r>
      <w:r w:rsidR="007875E4" w:rsidRPr="00563921">
        <w:rPr>
          <w:sz w:val="22"/>
          <w:szCs w:val="22"/>
        </w:rPr>
        <w:t xml:space="preserve"> general safety and performance requirements of</w:t>
      </w:r>
      <w:r w:rsidRPr="00563921">
        <w:rPr>
          <w:sz w:val="22"/>
          <w:szCs w:val="22"/>
        </w:rPr>
        <w:t xml:space="preserve"> </w:t>
      </w:r>
      <w:r w:rsidR="007875E4" w:rsidRPr="00563921">
        <w:rPr>
          <w:sz w:val="22"/>
          <w:szCs w:val="22"/>
        </w:rPr>
        <w:t>the EU MDR 2017/745</w:t>
      </w:r>
      <w:r w:rsidR="00C42E8F" w:rsidRPr="00563921">
        <w:rPr>
          <w:sz w:val="22"/>
          <w:szCs w:val="22"/>
        </w:rPr>
        <w:t xml:space="preserve"> </w:t>
      </w:r>
      <w:r w:rsidR="00AB5AEC" w:rsidRPr="00563921">
        <w:rPr>
          <w:sz w:val="22"/>
          <w:szCs w:val="22"/>
        </w:rPr>
        <w:t>(</w:t>
      </w:r>
      <w:r w:rsidR="00C42E8F" w:rsidRPr="00563921">
        <w:rPr>
          <w:sz w:val="22"/>
          <w:szCs w:val="22"/>
        </w:rPr>
        <w:t>EUMDR)</w:t>
      </w:r>
      <w:r w:rsidR="007875E4" w:rsidRPr="00563921">
        <w:rPr>
          <w:sz w:val="22"/>
          <w:szCs w:val="22"/>
        </w:rPr>
        <w:t xml:space="preserve">, the </w:t>
      </w:r>
      <w:r w:rsidRPr="00563921">
        <w:rPr>
          <w:sz w:val="22"/>
          <w:szCs w:val="22"/>
        </w:rPr>
        <w:t xml:space="preserve">essential requirements of </w:t>
      </w:r>
      <w:r w:rsidR="007875E4" w:rsidRPr="00563921">
        <w:rPr>
          <w:sz w:val="22"/>
          <w:szCs w:val="22"/>
        </w:rPr>
        <w:t xml:space="preserve">the </w:t>
      </w:r>
      <w:r w:rsidR="00965E83" w:rsidRPr="00563921">
        <w:rPr>
          <w:sz w:val="22"/>
          <w:szCs w:val="22"/>
        </w:rPr>
        <w:t>MDD 93/42/EEC</w:t>
      </w:r>
      <w:r w:rsidR="00C42E8F" w:rsidRPr="00563921">
        <w:rPr>
          <w:sz w:val="22"/>
          <w:szCs w:val="22"/>
        </w:rPr>
        <w:t xml:space="preserve"> (MDD)</w:t>
      </w:r>
      <w:r w:rsidR="00965E83" w:rsidRPr="00563921">
        <w:rPr>
          <w:sz w:val="22"/>
          <w:szCs w:val="22"/>
        </w:rPr>
        <w:t xml:space="preserve">, UK MDR 2002 (as amended) </w:t>
      </w:r>
      <w:r w:rsidR="00C42E8F" w:rsidRPr="00563921">
        <w:rPr>
          <w:sz w:val="22"/>
          <w:szCs w:val="22"/>
        </w:rPr>
        <w:t xml:space="preserve">(UKMDR) </w:t>
      </w:r>
      <w:r w:rsidR="00965E83" w:rsidRPr="00563921">
        <w:rPr>
          <w:sz w:val="22"/>
          <w:szCs w:val="22"/>
        </w:rPr>
        <w:t xml:space="preserve">and </w:t>
      </w:r>
      <w:r w:rsidR="007875E4" w:rsidRPr="00563921">
        <w:rPr>
          <w:sz w:val="22"/>
          <w:szCs w:val="22"/>
        </w:rPr>
        <w:t xml:space="preserve">analogous requirements of </w:t>
      </w:r>
      <w:r w:rsidR="00965E83" w:rsidRPr="00563921">
        <w:rPr>
          <w:sz w:val="22"/>
          <w:szCs w:val="22"/>
        </w:rPr>
        <w:t>SOR/98-282 Canadian Medical Device Regulations</w:t>
      </w:r>
      <w:r w:rsidR="002C79B2" w:rsidRPr="00563921">
        <w:rPr>
          <w:sz w:val="22"/>
          <w:szCs w:val="22"/>
        </w:rPr>
        <w:t xml:space="preserve"> </w:t>
      </w:r>
      <w:r w:rsidR="007875E4" w:rsidRPr="00563921">
        <w:rPr>
          <w:sz w:val="22"/>
          <w:szCs w:val="22"/>
        </w:rPr>
        <w:t xml:space="preserve">and </w:t>
      </w:r>
      <w:r w:rsidR="00C42E8F" w:rsidRPr="00563921">
        <w:rPr>
          <w:sz w:val="22"/>
          <w:szCs w:val="22"/>
        </w:rPr>
        <w:t xml:space="preserve">analogous requirements of the US </w:t>
      </w:r>
      <w:r w:rsidR="007875E4" w:rsidRPr="00563921">
        <w:rPr>
          <w:sz w:val="22"/>
          <w:szCs w:val="22"/>
        </w:rPr>
        <w:t>FDA</w:t>
      </w:r>
      <w:r w:rsidR="00C42E8F" w:rsidRPr="00563921">
        <w:rPr>
          <w:sz w:val="22"/>
          <w:szCs w:val="22"/>
        </w:rPr>
        <w:t>.</w:t>
      </w:r>
      <w:r w:rsidR="007875E4" w:rsidRPr="00563921">
        <w:rPr>
          <w:sz w:val="22"/>
          <w:szCs w:val="22"/>
        </w:rPr>
        <w:t xml:space="preserve"> </w:t>
      </w:r>
      <w:r w:rsidR="00670DFB" w:rsidRPr="00563921">
        <w:rPr>
          <w:sz w:val="22"/>
          <w:szCs w:val="22"/>
        </w:rPr>
        <w:t xml:space="preserve">This procedure is intended to be used in conjunction with </w:t>
      </w:r>
      <w:r w:rsidR="007875E4" w:rsidRPr="00563921">
        <w:rPr>
          <w:b/>
          <w:sz w:val="22"/>
          <w:szCs w:val="22"/>
        </w:rPr>
        <w:t>SSI</w:t>
      </w:r>
      <w:r w:rsidR="00C42E8F" w:rsidRPr="00563921">
        <w:rPr>
          <w:b/>
          <w:sz w:val="22"/>
          <w:szCs w:val="22"/>
        </w:rPr>
        <w:t>-SOP-10 D</w:t>
      </w:r>
      <w:r w:rsidR="00670DFB" w:rsidRPr="00563921">
        <w:rPr>
          <w:b/>
          <w:sz w:val="22"/>
          <w:szCs w:val="22"/>
        </w:rPr>
        <w:t xml:space="preserve">esign </w:t>
      </w:r>
      <w:r w:rsidR="00C42E8F" w:rsidRPr="00563921">
        <w:rPr>
          <w:b/>
          <w:sz w:val="22"/>
          <w:szCs w:val="22"/>
        </w:rPr>
        <w:t>and Development</w:t>
      </w:r>
      <w:r w:rsidR="00C42E8F" w:rsidRPr="00563921">
        <w:rPr>
          <w:sz w:val="22"/>
          <w:szCs w:val="22"/>
        </w:rPr>
        <w:t xml:space="preserve"> </w:t>
      </w:r>
      <w:r w:rsidR="00670DFB" w:rsidRPr="00563921">
        <w:rPr>
          <w:sz w:val="22"/>
          <w:szCs w:val="22"/>
        </w:rPr>
        <w:t xml:space="preserve">to ensure the safety and </w:t>
      </w:r>
      <w:r w:rsidR="00C42E8F" w:rsidRPr="00563921">
        <w:rPr>
          <w:sz w:val="22"/>
          <w:szCs w:val="22"/>
        </w:rPr>
        <w:t xml:space="preserve">correct </w:t>
      </w:r>
      <w:r w:rsidR="00670DFB" w:rsidRPr="00563921">
        <w:rPr>
          <w:sz w:val="22"/>
          <w:szCs w:val="22"/>
        </w:rPr>
        <w:t>performance of a medical device.</w:t>
      </w:r>
    </w:p>
    <w:p w14:paraId="55EF1AD8" w14:textId="2A96427B" w:rsidR="00AA6DB9" w:rsidRPr="00563921" w:rsidRDefault="00E55083" w:rsidP="006D5AB5">
      <w:pPr>
        <w:pStyle w:val="BodyTextIndent"/>
        <w:tabs>
          <w:tab w:val="clear" w:pos="-720"/>
        </w:tabs>
        <w:suppressAutoHyphens w:val="0"/>
        <w:spacing w:before="0"/>
        <w:ind w:left="0" w:right="-619"/>
        <w:rPr>
          <w:sz w:val="22"/>
          <w:szCs w:val="22"/>
        </w:rPr>
      </w:pPr>
      <w:r w:rsidRPr="00563921">
        <w:rPr>
          <w:sz w:val="22"/>
          <w:szCs w:val="22"/>
        </w:rPr>
        <w:t>The procedure follows sections of BS EN 62304:2006+A1:2015</w:t>
      </w:r>
      <w:r w:rsidR="00C42E8F" w:rsidRPr="00563921">
        <w:rPr>
          <w:sz w:val="22"/>
          <w:szCs w:val="22"/>
        </w:rPr>
        <w:t xml:space="preserve">, and </w:t>
      </w:r>
      <w:r w:rsidR="00781471" w:rsidRPr="00563921">
        <w:rPr>
          <w:sz w:val="22"/>
          <w:szCs w:val="22"/>
        </w:rPr>
        <w:t>i</w:t>
      </w:r>
      <w:r w:rsidRPr="00563921">
        <w:rPr>
          <w:sz w:val="22"/>
          <w:szCs w:val="22"/>
        </w:rPr>
        <w:t>s also based on Guidance for the Content of Premarket Submissions for Software Contained in Medical Devices from the FDA.</w:t>
      </w:r>
    </w:p>
    <w:p w14:paraId="1FEB6B0D" w14:textId="77777777" w:rsidR="007805E5" w:rsidRPr="00563921" w:rsidRDefault="007805E5" w:rsidP="00D734BE">
      <w:pPr>
        <w:pStyle w:val="Heading1"/>
        <w:rPr>
          <w:lang w:val="en-GB"/>
        </w:rPr>
      </w:pPr>
      <w:r w:rsidRPr="00563921">
        <w:rPr>
          <w:lang w:val="en-GB"/>
        </w:rPr>
        <w:t xml:space="preserve">Scope </w:t>
      </w:r>
    </w:p>
    <w:p w14:paraId="3BE30C1F" w14:textId="4C18C1DB" w:rsidR="00621745" w:rsidRPr="00563921" w:rsidRDefault="007805E5" w:rsidP="00621745">
      <w:pPr>
        <w:pStyle w:val="BodyTextIndent"/>
        <w:tabs>
          <w:tab w:val="clear" w:pos="-720"/>
        </w:tabs>
        <w:suppressAutoHyphens w:val="0"/>
        <w:spacing w:before="0"/>
        <w:ind w:left="0" w:right="-760"/>
        <w:rPr>
          <w:sz w:val="22"/>
          <w:szCs w:val="22"/>
        </w:rPr>
      </w:pPr>
      <w:r w:rsidRPr="00563921">
        <w:rPr>
          <w:sz w:val="22"/>
          <w:szCs w:val="22"/>
        </w:rPr>
        <w:t xml:space="preserve">This procedure applies to </w:t>
      </w:r>
      <w:r w:rsidR="00CD0DBD" w:rsidRPr="00563921">
        <w:rPr>
          <w:sz w:val="22"/>
          <w:szCs w:val="22"/>
        </w:rPr>
        <w:t xml:space="preserve">the development of medical device software when software is itself a medical device or when software is an embedded or integral part of </w:t>
      </w:r>
      <w:r w:rsidR="007875E4" w:rsidRPr="00563921">
        <w:rPr>
          <w:sz w:val="22"/>
          <w:szCs w:val="22"/>
        </w:rPr>
        <w:t>a</w:t>
      </w:r>
      <w:r w:rsidR="00CD0DBD" w:rsidRPr="00563921">
        <w:rPr>
          <w:sz w:val="22"/>
          <w:szCs w:val="22"/>
        </w:rPr>
        <w:t xml:space="preserve"> medical device.</w:t>
      </w:r>
    </w:p>
    <w:p w14:paraId="65275F1D" w14:textId="041BD098" w:rsidR="00DA73D2" w:rsidRPr="00563921" w:rsidRDefault="00621745" w:rsidP="00621745">
      <w:pPr>
        <w:pStyle w:val="BodyTextIndent"/>
        <w:tabs>
          <w:tab w:val="clear" w:pos="-720"/>
        </w:tabs>
        <w:suppressAutoHyphens w:val="0"/>
        <w:spacing w:before="0"/>
        <w:ind w:left="0" w:right="-760"/>
        <w:rPr>
          <w:sz w:val="22"/>
          <w:szCs w:val="22"/>
        </w:rPr>
      </w:pPr>
      <w:r w:rsidRPr="00563921">
        <w:rPr>
          <w:sz w:val="22"/>
          <w:szCs w:val="22"/>
        </w:rPr>
        <w:t xml:space="preserve">This process is intended to meet the requirements for software Class A </w:t>
      </w:r>
      <w:r w:rsidR="00C42E8F" w:rsidRPr="00563921">
        <w:rPr>
          <w:sz w:val="22"/>
          <w:szCs w:val="22"/>
        </w:rPr>
        <w:t xml:space="preserve">or </w:t>
      </w:r>
      <w:r w:rsidRPr="00563921">
        <w:rPr>
          <w:sz w:val="22"/>
          <w:szCs w:val="22"/>
        </w:rPr>
        <w:t xml:space="preserve">B per BS EN 62304:2006+A1:2015 and FDA </w:t>
      </w:r>
      <w:r w:rsidR="00C42E8F" w:rsidRPr="00563921">
        <w:rPr>
          <w:sz w:val="22"/>
          <w:szCs w:val="22"/>
        </w:rPr>
        <w:t>‘</w:t>
      </w:r>
      <w:r w:rsidRPr="00563921">
        <w:rPr>
          <w:sz w:val="22"/>
          <w:szCs w:val="22"/>
        </w:rPr>
        <w:t>level of concern</w:t>
      </w:r>
      <w:r w:rsidR="00C42E8F" w:rsidRPr="00563921">
        <w:rPr>
          <w:sz w:val="22"/>
          <w:szCs w:val="22"/>
        </w:rPr>
        <w:t>’</w:t>
      </w:r>
      <w:r w:rsidRPr="00563921">
        <w:rPr>
          <w:sz w:val="22"/>
          <w:szCs w:val="22"/>
        </w:rPr>
        <w:t xml:space="preserve"> of Moderate. If the software is determined to be of a higher level, then the development process will be reviewed to ensure that all required steps are in place.</w:t>
      </w:r>
    </w:p>
    <w:p w14:paraId="4A202C4F" w14:textId="04135917" w:rsidR="007805E5" w:rsidRPr="00563921" w:rsidRDefault="00824453" w:rsidP="006D5AB5">
      <w:pPr>
        <w:pStyle w:val="BodyTextIndent"/>
        <w:tabs>
          <w:tab w:val="clear" w:pos="-720"/>
        </w:tabs>
        <w:suppressAutoHyphens w:val="0"/>
        <w:spacing w:before="0"/>
        <w:ind w:left="0" w:right="-760"/>
        <w:rPr>
          <w:b/>
          <w:sz w:val="22"/>
          <w:szCs w:val="22"/>
        </w:rPr>
      </w:pPr>
      <w:r w:rsidRPr="00563921">
        <w:rPr>
          <w:b/>
          <w:sz w:val="22"/>
          <w:szCs w:val="22"/>
        </w:rPr>
        <w:t xml:space="preserve">N.B. </w:t>
      </w:r>
      <w:r w:rsidR="006D5AB5" w:rsidRPr="00563921">
        <w:rPr>
          <w:b/>
          <w:sz w:val="22"/>
          <w:szCs w:val="22"/>
        </w:rPr>
        <w:t xml:space="preserve">Compliance of LEGACY SOFTWARE </w:t>
      </w:r>
      <w:r w:rsidR="00755E7F" w:rsidRPr="00563921">
        <w:rPr>
          <w:b/>
          <w:sz w:val="22"/>
          <w:szCs w:val="22"/>
        </w:rPr>
        <w:t xml:space="preserve">such as </w:t>
      </w:r>
      <w:proofErr w:type="spellStart"/>
      <w:r w:rsidR="00755E7F" w:rsidRPr="00563921">
        <w:rPr>
          <w:b/>
          <w:sz w:val="22"/>
          <w:szCs w:val="22"/>
        </w:rPr>
        <w:t>Visi</w:t>
      </w:r>
      <w:proofErr w:type="spellEnd"/>
      <w:r w:rsidR="00755E7F" w:rsidRPr="00563921">
        <w:rPr>
          <w:b/>
          <w:sz w:val="22"/>
          <w:szCs w:val="22"/>
        </w:rPr>
        <w:t xml:space="preserve">-Download is </w:t>
      </w:r>
      <w:r w:rsidR="006D5AB5" w:rsidRPr="00563921">
        <w:rPr>
          <w:b/>
          <w:sz w:val="22"/>
          <w:szCs w:val="22"/>
        </w:rPr>
        <w:t xml:space="preserve">not covered by this process. Please refer to </w:t>
      </w:r>
      <w:r w:rsidR="00755E7F" w:rsidRPr="00563921">
        <w:rPr>
          <w:b/>
          <w:sz w:val="22"/>
          <w:szCs w:val="22"/>
        </w:rPr>
        <w:t>Clause</w:t>
      </w:r>
      <w:r w:rsidR="006D5AB5" w:rsidRPr="00563921">
        <w:rPr>
          <w:b/>
          <w:sz w:val="22"/>
          <w:szCs w:val="22"/>
        </w:rPr>
        <w:t xml:space="preserve"> 4.4 of BS EN 62304:2006+A1:2015.</w:t>
      </w:r>
      <w:r w:rsidR="00FA375D" w:rsidRPr="00563921">
        <w:rPr>
          <w:b/>
          <w:sz w:val="22"/>
          <w:szCs w:val="22"/>
        </w:rPr>
        <w:t xml:space="preserve">  Procedures for the release of new builds of </w:t>
      </w:r>
      <w:proofErr w:type="spellStart"/>
      <w:r w:rsidR="00FA375D" w:rsidRPr="00563921">
        <w:rPr>
          <w:b/>
          <w:sz w:val="22"/>
          <w:szCs w:val="22"/>
        </w:rPr>
        <w:t>Visi</w:t>
      </w:r>
      <w:proofErr w:type="spellEnd"/>
      <w:r w:rsidR="00FA375D" w:rsidRPr="00563921">
        <w:rPr>
          <w:b/>
          <w:sz w:val="22"/>
          <w:szCs w:val="22"/>
        </w:rPr>
        <w:t>-Download and problem reporting and resolution are covered herein.</w:t>
      </w:r>
    </w:p>
    <w:p w14:paraId="2C3EBEE9" w14:textId="2C40061C" w:rsidR="006608D8" w:rsidRPr="00563921" w:rsidRDefault="007E73C1" w:rsidP="00D734BE">
      <w:pPr>
        <w:pStyle w:val="Heading1"/>
        <w:rPr>
          <w:bCs/>
          <w:lang w:val="en-GB"/>
        </w:rPr>
      </w:pPr>
      <w:r w:rsidRPr="00563921">
        <w:rPr>
          <w:lang w:val="en-GB"/>
        </w:rPr>
        <w:t>Responsibilit</w:t>
      </w:r>
      <w:r w:rsidR="006608D8" w:rsidRPr="00563921">
        <w:rPr>
          <w:lang w:val="en-GB"/>
        </w:rPr>
        <w:t>ies</w:t>
      </w:r>
      <w:r w:rsidRPr="00563921">
        <w:rPr>
          <w:lang w:val="en-GB"/>
        </w:rPr>
        <w:tab/>
      </w:r>
    </w:p>
    <w:p w14:paraId="2741F934" w14:textId="1E86963F" w:rsidR="00E345DC" w:rsidRPr="00563921" w:rsidRDefault="00E345DC" w:rsidP="00D734BE">
      <w:pPr>
        <w:pStyle w:val="Heading2"/>
        <w:rPr>
          <w:lang w:val="en-GB"/>
        </w:rPr>
      </w:pPr>
      <w:r w:rsidRPr="00563921">
        <w:rPr>
          <w:lang w:val="en-GB"/>
        </w:rPr>
        <w:t>CEO/Project Lead:</w:t>
      </w:r>
    </w:p>
    <w:p w14:paraId="29021A8E" w14:textId="3271A9F4" w:rsidR="00E345DC" w:rsidRPr="00563921" w:rsidRDefault="00CF0A67"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Leadership</w:t>
      </w:r>
      <w:r w:rsidR="00E345DC" w:rsidRPr="00563921">
        <w:rPr>
          <w:rFonts w:ascii="Times New Roman" w:hAnsi="Times New Roman"/>
          <w:sz w:val="22"/>
          <w:szCs w:val="22"/>
          <w:lang w:val="en-GB"/>
        </w:rPr>
        <w:t xml:space="preserve"> and monitoring </w:t>
      </w:r>
      <w:r w:rsidR="00EC54AA" w:rsidRPr="00563921">
        <w:rPr>
          <w:rFonts w:ascii="Times New Roman" w:hAnsi="Times New Roman"/>
          <w:sz w:val="22"/>
          <w:szCs w:val="22"/>
          <w:lang w:val="en-GB"/>
        </w:rPr>
        <w:t>of</w:t>
      </w:r>
      <w:r w:rsidR="00E345DC" w:rsidRPr="00563921">
        <w:rPr>
          <w:rFonts w:ascii="Times New Roman" w:hAnsi="Times New Roman"/>
          <w:sz w:val="22"/>
          <w:szCs w:val="22"/>
          <w:lang w:val="en-GB"/>
        </w:rPr>
        <w:t xml:space="preserve"> the overall project progress.  </w:t>
      </w:r>
    </w:p>
    <w:p w14:paraId="50C18B2F" w14:textId="754D8B50" w:rsidR="00E345DC" w:rsidRPr="00563921" w:rsidRDefault="00E345DC"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 xml:space="preserve">Ensuring team members are trained to relevant SOPs. </w:t>
      </w:r>
    </w:p>
    <w:p w14:paraId="2C055C7F" w14:textId="77777777" w:rsidR="00E345DC" w:rsidRPr="00563921" w:rsidRDefault="00E345DC"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Ensuring completion of the required activities per this SOP.</w:t>
      </w:r>
    </w:p>
    <w:p w14:paraId="592ECE6C" w14:textId="2E1B756B" w:rsidR="00E345DC" w:rsidRDefault="00E345DC"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 xml:space="preserve">Leading the </w:t>
      </w:r>
      <w:r w:rsidR="00471F8D" w:rsidRPr="00563921">
        <w:rPr>
          <w:rFonts w:ascii="Times New Roman" w:hAnsi="Times New Roman"/>
          <w:sz w:val="22"/>
          <w:szCs w:val="22"/>
          <w:lang w:val="en-GB"/>
        </w:rPr>
        <w:t xml:space="preserve">design review </w:t>
      </w:r>
      <w:r w:rsidRPr="00563921">
        <w:rPr>
          <w:rFonts w:ascii="Times New Roman" w:hAnsi="Times New Roman"/>
          <w:sz w:val="22"/>
          <w:szCs w:val="22"/>
          <w:lang w:val="en-GB"/>
        </w:rPr>
        <w:t xml:space="preserve">process and ensuring that </w:t>
      </w:r>
      <w:r w:rsidR="003879D0" w:rsidRPr="00563921">
        <w:rPr>
          <w:rFonts w:ascii="Times New Roman" w:hAnsi="Times New Roman"/>
          <w:sz w:val="22"/>
          <w:szCs w:val="22"/>
          <w:lang w:val="en-GB"/>
        </w:rPr>
        <w:t>d</w:t>
      </w:r>
      <w:r w:rsidRPr="00563921">
        <w:rPr>
          <w:rFonts w:ascii="Times New Roman" w:hAnsi="Times New Roman"/>
          <w:sz w:val="22"/>
          <w:szCs w:val="22"/>
          <w:lang w:val="en-GB"/>
        </w:rPr>
        <w:t xml:space="preserve">esign </w:t>
      </w:r>
      <w:r w:rsidR="003879D0" w:rsidRPr="00563921">
        <w:rPr>
          <w:rFonts w:ascii="Times New Roman" w:hAnsi="Times New Roman"/>
          <w:sz w:val="22"/>
          <w:szCs w:val="22"/>
          <w:lang w:val="en-GB"/>
        </w:rPr>
        <w:t>r</w:t>
      </w:r>
      <w:r w:rsidRPr="00563921">
        <w:rPr>
          <w:rFonts w:ascii="Times New Roman" w:hAnsi="Times New Roman"/>
          <w:sz w:val="22"/>
          <w:szCs w:val="22"/>
          <w:lang w:val="en-GB"/>
        </w:rPr>
        <w:t xml:space="preserve">eview action items are generated, documented and completed. </w:t>
      </w:r>
    </w:p>
    <w:p w14:paraId="61B11B31" w14:textId="09E86232" w:rsidR="00E367E1" w:rsidRPr="00563921" w:rsidRDefault="00E367E1" w:rsidP="0087681C">
      <w:pPr>
        <w:pStyle w:val="NormalNumbering"/>
        <w:numPr>
          <w:ilvl w:val="2"/>
          <w:numId w:val="2"/>
        </w:numPr>
        <w:ind w:right="-760"/>
        <w:jc w:val="both"/>
        <w:rPr>
          <w:rFonts w:ascii="Times New Roman" w:hAnsi="Times New Roman"/>
          <w:sz w:val="22"/>
          <w:szCs w:val="22"/>
          <w:lang w:val="en-GB"/>
        </w:rPr>
      </w:pPr>
      <w:r>
        <w:rPr>
          <w:rFonts w:ascii="Times New Roman" w:hAnsi="Times New Roman"/>
          <w:sz w:val="22"/>
          <w:szCs w:val="22"/>
          <w:lang w:val="en-GB"/>
        </w:rPr>
        <w:t xml:space="preserve">Defining the system requirements </w:t>
      </w:r>
    </w:p>
    <w:p w14:paraId="0DFABD36" w14:textId="37D0B61C" w:rsidR="00E345DC" w:rsidRPr="00563921" w:rsidRDefault="00AB5AEC" w:rsidP="00D734BE">
      <w:pPr>
        <w:pStyle w:val="Heading2"/>
        <w:rPr>
          <w:lang w:val="en-GB"/>
        </w:rPr>
      </w:pPr>
      <w:r w:rsidRPr="00563921">
        <w:rPr>
          <w:lang w:val="en-GB"/>
        </w:rPr>
        <w:t>QARCM</w:t>
      </w:r>
    </w:p>
    <w:p w14:paraId="0826B638" w14:textId="11B77023" w:rsidR="00E345DC" w:rsidRPr="00563921" w:rsidRDefault="00AB5AEC"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 xml:space="preserve">The Quality Assurance and Regulatory Compliance Manager will ensure that procedures are followed and that regulatory compliance is achieved; in particular that </w:t>
      </w:r>
      <w:r w:rsidR="003879D0" w:rsidRPr="00563921">
        <w:rPr>
          <w:rFonts w:ascii="Times New Roman" w:hAnsi="Times New Roman"/>
          <w:b/>
          <w:sz w:val="22"/>
          <w:szCs w:val="22"/>
          <w:lang w:val="en-GB"/>
        </w:rPr>
        <w:t>SSI-QF-</w:t>
      </w:r>
      <w:r w:rsidR="00065546" w:rsidRPr="00563921">
        <w:rPr>
          <w:rFonts w:ascii="Times New Roman" w:hAnsi="Times New Roman"/>
          <w:b/>
          <w:sz w:val="22"/>
          <w:szCs w:val="22"/>
          <w:lang w:val="en-GB"/>
        </w:rPr>
        <w:t>20B</w:t>
      </w:r>
      <w:r w:rsidRPr="00563921">
        <w:rPr>
          <w:rFonts w:ascii="Times New Roman" w:hAnsi="Times New Roman"/>
          <w:b/>
          <w:sz w:val="22"/>
          <w:szCs w:val="22"/>
          <w:lang w:val="en-GB"/>
        </w:rPr>
        <w:t xml:space="preserve"> Software Development Plan</w:t>
      </w:r>
      <w:r w:rsidRPr="00563921">
        <w:rPr>
          <w:rFonts w:ascii="Times New Roman" w:hAnsi="Times New Roman"/>
          <w:sz w:val="22"/>
          <w:szCs w:val="22"/>
          <w:lang w:val="en-GB"/>
        </w:rPr>
        <w:t xml:space="preserve"> is followed.</w:t>
      </w:r>
      <w:r w:rsidR="00484349" w:rsidRPr="00563921">
        <w:rPr>
          <w:rFonts w:ascii="Times New Roman" w:hAnsi="Times New Roman"/>
          <w:sz w:val="22"/>
          <w:szCs w:val="22"/>
          <w:lang w:val="en-GB"/>
        </w:rPr>
        <w:t xml:space="preserve">  </w:t>
      </w:r>
      <w:proofErr w:type="spellStart"/>
      <w:r w:rsidR="00484349" w:rsidRPr="00751ADE">
        <w:rPr>
          <w:rFonts w:ascii="Times New Roman" w:hAnsi="Times New Roman"/>
          <w:b/>
          <w:sz w:val="22"/>
          <w:szCs w:val="22"/>
          <w:lang w:val="en-GB"/>
        </w:rPr>
        <w:t>Visi</w:t>
      </w:r>
      <w:proofErr w:type="spellEnd"/>
      <w:r w:rsidR="00484349" w:rsidRPr="00751ADE">
        <w:rPr>
          <w:rFonts w:ascii="Times New Roman" w:hAnsi="Times New Roman"/>
          <w:b/>
          <w:sz w:val="22"/>
          <w:szCs w:val="22"/>
          <w:lang w:val="en-GB"/>
        </w:rPr>
        <w:t>-Download has already been developed so there is no Software Development Plan for it.</w:t>
      </w:r>
      <w:r w:rsidR="00484349" w:rsidRPr="00563921">
        <w:rPr>
          <w:rFonts w:ascii="Times New Roman" w:hAnsi="Times New Roman"/>
          <w:sz w:val="22"/>
          <w:szCs w:val="22"/>
          <w:lang w:val="en-GB"/>
        </w:rPr>
        <w:t xml:space="preserve">  </w:t>
      </w:r>
    </w:p>
    <w:p w14:paraId="50292C9A" w14:textId="6E782BDA" w:rsidR="00E345DC" w:rsidRPr="00563921" w:rsidRDefault="001A3412" w:rsidP="00D734BE">
      <w:pPr>
        <w:pStyle w:val="Heading2"/>
        <w:rPr>
          <w:lang w:val="en-GB"/>
        </w:rPr>
      </w:pPr>
      <w:r w:rsidRPr="00563921">
        <w:rPr>
          <w:lang w:val="en-GB"/>
        </w:rPr>
        <w:t xml:space="preserve">Software </w:t>
      </w:r>
      <w:r w:rsidR="00EC54AA" w:rsidRPr="00563921">
        <w:rPr>
          <w:lang w:val="en-GB"/>
        </w:rPr>
        <w:t>Manager</w:t>
      </w:r>
      <w:r w:rsidR="00E345DC" w:rsidRPr="00563921">
        <w:rPr>
          <w:lang w:val="en-GB"/>
        </w:rPr>
        <w:t>:</w:t>
      </w:r>
    </w:p>
    <w:p w14:paraId="75617006" w14:textId="11239B35" w:rsidR="00B574E1" w:rsidRDefault="00B574E1" w:rsidP="0087681C">
      <w:pPr>
        <w:pStyle w:val="NormalNumbering"/>
        <w:numPr>
          <w:ilvl w:val="2"/>
          <w:numId w:val="2"/>
        </w:numPr>
        <w:ind w:right="-760"/>
        <w:jc w:val="both"/>
        <w:rPr>
          <w:rFonts w:ascii="Times New Roman" w:hAnsi="Times New Roman"/>
          <w:sz w:val="22"/>
          <w:szCs w:val="22"/>
          <w:lang w:val="en-GB"/>
        </w:rPr>
      </w:pPr>
      <w:r>
        <w:rPr>
          <w:rFonts w:ascii="Times New Roman" w:hAnsi="Times New Roman"/>
          <w:sz w:val="22"/>
          <w:szCs w:val="22"/>
          <w:lang w:val="en-GB"/>
        </w:rPr>
        <w:t xml:space="preserve">Defining the software requirements to meet the system requirements </w:t>
      </w:r>
    </w:p>
    <w:p w14:paraId="56A0FADE" w14:textId="36138141" w:rsidR="00E345DC" w:rsidRPr="00563921" w:rsidRDefault="00B574E1" w:rsidP="0087681C">
      <w:pPr>
        <w:pStyle w:val="NormalNumbering"/>
        <w:numPr>
          <w:ilvl w:val="2"/>
          <w:numId w:val="2"/>
        </w:numPr>
        <w:ind w:right="-760"/>
        <w:jc w:val="both"/>
        <w:rPr>
          <w:rFonts w:ascii="Times New Roman" w:hAnsi="Times New Roman"/>
          <w:sz w:val="22"/>
          <w:szCs w:val="22"/>
          <w:lang w:val="en-GB"/>
        </w:rPr>
      </w:pPr>
      <w:r>
        <w:rPr>
          <w:rFonts w:ascii="Times New Roman" w:hAnsi="Times New Roman"/>
          <w:sz w:val="22"/>
          <w:szCs w:val="22"/>
          <w:lang w:val="en-GB"/>
        </w:rPr>
        <w:t xml:space="preserve"> </w:t>
      </w:r>
      <w:r w:rsidR="00E345DC" w:rsidRPr="00563921">
        <w:rPr>
          <w:rFonts w:ascii="Times New Roman" w:hAnsi="Times New Roman"/>
          <w:sz w:val="22"/>
          <w:szCs w:val="22"/>
          <w:lang w:val="en-GB"/>
        </w:rPr>
        <w:t xml:space="preserve">Providing </w:t>
      </w:r>
      <w:r w:rsidR="006A36FE" w:rsidRPr="00563921">
        <w:rPr>
          <w:rFonts w:ascii="Times New Roman" w:hAnsi="Times New Roman"/>
          <w:sz w:val="22"/>
          <w:szCs w:val="22"/>
          <w:lang w:val="en-GB"/>
        </w:rPr>
        <w:t>input on risks, hazards and harms associated with the software</w:t>
      </w:r>
      <w:r w:rsidR="00E345DC" w:rsidRPr="00563921">
        <w:rPr>
          <w:rFonts w:ascii="Times New Roman" w:hAnsi="Times New Roman"/>
          <w:sz w:val="22"/>
          <w:szCs w:val="22"/>
          <w:lang w:val="en-GB"/>
        </w:rPr>
        <w:t>.</w:t>
      </w:r>
    </w:p>
    <w:p w14:paraId="6C554D12" w14:textId="6A707877" w:rsidR="000B050F" w:rsidRPr="00563921" w:rsidRDefault="006A36FE"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Align</w:t>
      </w:r>
      <w:r w:rsidR="000C6E2D">
        <w:rPr>
          <w:rFonts w:ascii="Times New Roman" w:hAnsi="Times New Roman"/>
          <w:sz w:val="22"/>
          <w:szCs w:val="22"/>
          <w:lang w:val="en-GB"/>
        </w:rPr>
        <w:t>ing</w:t>
      </w:r>
      <w:r w:rsidRPr="00563921">
        <w:rPr>
          <w:rFonts w:ascii="Times New Roman" w:hAnsi="Times New Roman"/>
          <w:sz w:val="22"/>
          <w:szCs w:val="22"/>
          <w:lang w:val="en-GB"/>
        </w:rPr>
        <w:t xml:space="preserve"> software planning activities </w:t>
      </w:r>
      <w:r w:rsidR="000B050F" w:rsidRPr="00563921">
        <w:rPr>
          <w:rFonts w:ascii="Times New Roman" w:hAnsi="Times New Roman"/>
          <w:sz w:val="22"/>
          <w:szCs w:val="22"/>
          <w:lang w:val="en-GB"/>
        </w:rPr>
        <w:t>with risk management activities, system and software engineering activities and hardware engineering activities</w:t>
      </w:r>
      <w:r w:rsidR="00DC678A" w:rsidRPr="00563921">
        <w:rPr>
          <w:rFonts w:ascii="Times New Roman" w:hAnsi="Times New Roman"/>
          <w:sz w:val="22"/>
          <w:szCs w:val="22"/>
          <w:lang w:val="en-GB"/>
        </w:rPr>
        <w:t>.</w:t>
      </w:r>
    </w:p>
    <w:p w14:paraId="1F7A921E" w14:textId="6362DE98" w:rsidR="000B050F" w:rsidRPr="00563921" w:rsidRDefault="000B050F"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Track</w:t>
      </w:r>
      <w:r w:rsidR="000C6E2D">
        <w:rPr>
          <w:rFonts w:ascii="Times New Roman" w:hAnsi="Times New Roman"/>
          <w:sz w:val="22"/>
          <w:szCs w:val="22"/>
          <w:lang w:val="en-GB"/>
        </w:rPr>
        <w:t>ing</w:t>
      </w:r>
      <w:r w:rsidRPr="00563921">
        <w:rPr>
          <w:rFonts w:ascii="Times New Roman" w:hAnsi="Times New Roman"/>
          <w:sz w:val="22"/>
          <w:szCs w:val="22"/>
          <w:lang w:val="en-GB"/>
        </w:rPr>
        <w:t xml:space="preserve"> and monitor</w:t>
      </w:r>
      <w:r w:rsidR="000C6E2D">
        <w:rPr>
          <w:rFonts w:ascii="Times New Roman" w:hAnsi="Times New Roman"/>
          <w:sz w:val="22"/>
          <w:szCs w:val="22"/>
          <w:lang w:val="en-GB"/>
        </w:rPr>
        <w:t>ing</w:t>
      </w:r>
      <w:r w:rsidRPr="00563921">
        <w:rPr>
          <w:rFonts w:ascii="Times New Roman" w:hAnsi="Times New Roman"/>
          <w:sz w:val="22"/>
          <w:szCs w:val="22"/>
          <w:lang w:val="en-GB"/>
        </w:rPr>
        <w:t xml:space="preserve"> software risk, during development and after release</w:t>
      </w:r>
      <w:r w:rsidR="00033F33" w:rsidRPr="00563921">
        <w:rPr>
          <w:rFonts w:ascii="Times New Roman" w:hAnsi="Times New Roman"/>
          <w:sz w:val="22"/>
          <w:szCs w:val="22"/>
          <w:lang w:val="en-GB"/>
        </w:rPr>
        <w:t>.</w:t>
      </w:r>
    </w:p>
    <w:p w14:paraId="3C445600" w14:textId="54F7AB5C" w:rsidR="000B050F" w:rsidRPr="00563921" w:rsidRDefault="000B050F"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lastRenderedPageBreak/>
        <w:t>Defin</w:t>
      </w:r>
      <w:r w:rsidR="000C6E2D">
        <w:rPr>
          <w:rFonts w:ascii="Times New Roman" w:hAnsi="Times New Roman"/>
          <w:sz w:val="22"/>
          <w:szCs w:val="22"/>
          <w:lang w:val="en-GB"/>
        </w:rPr>
        <w:t>ing</w:t>
      </w:r>
      <w:r w:rsidRPr="00563921">
        <w:rPr>
          <w:rFonts w:ascii="Times New Roman" w:hAnsi="Times New Roman"/>
          <w:sz w:val="22"/>
          <w:szCs w:val="22"/>
          <w:lang w:val="en-GB"/>
        </w:rPr>
        <w:t xml:space="preserve"> software engineering life cycle, phases and iterations</w:t>
      </w:r>
      <w:r w:rsidR="00DC678A" w:rsidRPr="00563921">
        <w:rPr>
          <w:rFonts w:ascii="Times New Roman" w:hAnsi="Times New Roman"/>
          <w:sz w:val="22"/>
          <w:szCs w:val="22"/>
          <w:lang w:val="en-GB"/>
        </w:rPr>
        <w:t>.</w:t>
      </w:r>
    </w:p>
    <w:p w14:paraId="0B827359" w14:textId="3C75C0C3" w:rsidR="00E367E1" w:rsidRDefault="00DC678A"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Verify</w:t>
      </w:r>
      <w:r w:rsidR="000C6E2D">
        <w:rPr>
          <w:rFonts w:ascii="Times New Roman" w:hAnsi="Times New Roman"/>
          <w:sz w:val="22"/>
          <w:szCs w:val="22"/>
          <w:lang w:val="en-GB"/>
        </w:rPr>
        <w:t>ing</w:t>
      </w:r>
      <w:r w:rsidRPr="00563921">
        <w:rPr>
          <w:rFonts w:ascii="Times New Roman" w:hAnsi="Times New Roman"/>
          <w:sz w:val="22"/>
          <w:szCs w:val="22"/>
          <w:lang w:val="en-GB"/>
        </w:rPr>
        <w:t xml:space="preserve"> that the </w:t>
      </w:r>
      <w:r w:rsidR="00E367E1">
        <w:rPr>
          <w:rFonts w:ascii="Times New Roman" w:hAnsi="Times New Roman"/>
          <w:sz w:val="22"/>
          <w:szCs w:val="22"/>
          <w:lang w:val="en-GB"/>
        </w:rPr>
        <w:t xml:space="preserve">software </w:t>
      </w:r>
      <w:r w:rsidRPr="00563921">
        <w:rPr>
          <w:rFonts w:ascii="Times New Roman" w:hAnsi="Times New Roman"/>
          <w:sz w:val="22"/>
          <w:szCs w:val="22"/>
          <w:lang w:val="en-GB"/>
        </w:rPr>
        <w:t xml:space="preserve">design </w:t>
      </w:r>
      <w:r w:rsidR="00E367E1">
        <w:rPr>
          <w:rFonts w:ascii="Times New Roman" w:hAnsi="Times New Roman"/>
          <w:sz w:val="22"/>
          <w:szCs w:val="22"/>
          <w:lang w:val="en-GB"/>
        </w:rPr>
        <w:t>reflects the system requirements and is</w:t>
      </w:r>
      <w:r w:rsidRPr="00563921">
        <w:rPr>
          <w:rFonts w:ascii="Times New Roman" w:hAnsi="Times New Roman"/>
          <w:sz w:val="22"/>
          <w:szCs w:val="22"/>
          <w:lang w:val="en-GB"/>
        </w:rPr>
        <w:t xml:space="preserve"> adequately captured in </w:t>
      </w:r>
      <w:r w:rsidR="00E367E1">
        <w:rPr>
          <w:rFonts w:ascii="Times New Roman" w:hAnsi="Times New Roman"/>
          <w:sz w:val="22"/>
          <w:szCs w:val="22"/>
          <w:lang w:val="en-GB"/>
        </w:rPr>
        <w:t xml:space="preserve">the </w:t>
      </w:r>
      <w:r w:rsidRPr="00563921">
        <w:rPr>
          <w:rFonts w:ascii="Times New Roman" w:hAnsi="Times New Roman"/>
          <w:sz w:val="22"/>
          <w:szCs w:val="22"/>
          <w:lang w:val="en-GB"/>
        </w:rPr>
        <w:t xml:space="preserve">software requirements </w:t>
      </w:r>
    </w:p>
    <w:p w14:paraId="41A56F29" w14:textId="0C70D89A" w:rsidR="00631B29" w:rsidRPr="00563921" w:rsidRDefault="00E367E1" w:rsidP="0087681C">
      <w:pPr>
        <w:pStyle w:val="NormalNumbering"/>
        <w:numPr>
          <w:ilvl w:val="2"/>
          <w:numId w:val="2"/>
        </w:numPr>
        <w:ind w:right="-760"/>
        <w:jc w:val="both"/>
        <w:rPr>
          <w:rFonts w:ascii="Times New Roman" w:hAnsi="Times New Roman"/>
          <w:sz w:val="22"/>
          <w:szCs w:val="22"/>
          <w:lang w:val="en-GB"/>
        </w:rPr>
      </w:pPr>
      <w:r>
        <w:rPr>
          <w:rFonts w:ascii="Times New Roman" w:hAnsi="Times New Roman"/>
          <w:sz w:val="22"/>
          <w:szCs w:val="22"/>
          <w:lang w:val="en-GB"/>
        </w:rPr>
        <w:t>Ensur</w:t>
      </w:r>
      <w:r w:rsidR="000C6E2D">
        <w:rPr>
          <w:rFonts w:ascii="Times New Roman" w:hAnsi="Times New Roman"/>
          <w:sz w:val="22"/>
          <w:szCs w:val="22"/>
          <w:lang w:val="en-GB"/>
        </w:rPr>
        <w:t>ing</w:t>
      </w:r>
      <w:r>
        <w:rPr>
          <w:rFonts w:ascii="Times New Roman" w:hAnsi="Times New Roman"/>
          <w:sz w:val="22"/>
          <w:szCs w:val="22"/>
          <w:lang w:val="en-GB"/>
        </w:rPr>
        <w:t xml:space="preserve"> that</w:t>
      </w:r>
      <w:r w:rsidR="00DC678A" w:rsidRPr="00563921">
        <w:rPr>
          <w:rFonts w:ascii="Times New Roman" w:hAnsi="Times New Roman"/>
          <w:sz w:val="22"/>
          <w:szCs w:val="22"/>
          <w:lang w:val="en-GB"/>
        </w:rPr>
        <w:t xml:space="preserve"> risk control measures </w:t>
      </w:r>
      <w:r w:rsidR="00B574E1">
        <w:rPr>
          <w:rFonts w:ascii="Times New Roman" w:hAnsi="Times New Roman"/>
          <w:sz w:val="22"/>
          <w:szCs w:val="22"/>
          <w:lang w:val="en-GB"/>
        </w:rPr>
        <w:t xml:space="preserve">are </w:t>
      </w:r>
      <w:r w:rsidR="00DC678A" w:rsidRPr="00563921">
        <w:rPr>
          <w:rFonts w:ascii="Times New Roman" w:hAnsi="Times New Roman"/>
          <w:sz w:val="22"/>
          <w:szCs w:val="22"/>
          <w:lang w:val="en-GB"/>
        </w:rPr>
        <w:t>incorporated.</w:t>
      </w:r>
    </w:p>
    <w:p w14:paraId="4D95D0E5" w14:textId="03811ADB" w:rsidR="00631B29" w:rsidRPr="00563921" w:rsidRDefault="00275DD8"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Review</w:t>
      </w:r>
      <w:r w:rsidR="000C6E2D">
        <w:rPr>
          <w:rFonts w:ascii="Times New Roman" w:hAnsi="Times New Roman"/>
          <w:sz w:val="22"/>
          <w:szCs w:val="22"/>
          <w:lang w:val="en-GB"/>
        </w:rPr>
        <w:t>ing</w:t>
      </w:r>
      <w:r w:rsidRPr="00563921">
        <w:rPr>
          <w:rFonts w:ascii="Times New Roman" w:hAnsi="Times New Roman"/>
          <w:sz w:val="22"/>
          <w:szCs w:val="22"/>
          <w:lang w:val="en-GB"/>
        </w:rPr>
        <w:t xml:space="preserve"> </w:t>
      </w:r>
      <w:r w:rsidR="00631B29" w:rsidRPr="00563921">
        <w:rPr>
          <w:rFonts w:ascii="Times New Roman" w:hAnsi="Times New Roman"/>
          <w:sz w:val="22"/>
          <w:szCs w:val="22"/>
          <w:lang w:val="en-GB"/>
        </w:rPr>
        <w:t>software change</w:t>
      </w:r>
      <w:r w:rsidR="00B574E1">
        <w:rPr>
          <w:rFonts w:ascii="Times New Roman" w:hAnsi="Times New Roman"/>
          <w:sz w:val="22"/>
          <w:szCs w:val="22"/>
          <w:lang w:val="en-GB"/>
        </w:rPr>
        <w:t>s</w:t>
      </w:r>
      <w:r w:rsidR="00631B29" w:rsidRPr="00563921">
        <w:rPr>
          <w:rFonts w:ascii="Times New Roman" w:hAnsi="Times New Roman"/>
          <w:sz w:val="22"/>
          <w:szCs w:val="22"/>
          <w:lang w:val="en-GB"/>
        </w:rPr>
        <w:t xml:space="preserve"> software development/maintenance plan and project milestones for identification and planning of software quality assurance and </w:t>
      </w:r>
      <w:r w:rsidR="00EC54AA" w:rsidRPr="00563921">
        <w:rPr>
          <w:rFonts w:ascii="Times New Roman" w:hAnsi="Times New Roman"/>
          <w:sz w:val="22"/>
          <w:szCs w:val="22"/>
          <w:lang w:val="en-GB"/>
        </w:rPr>
        <w:t>verification and validation (</w:t>
      </w:r>
      <w:r w:rsidR="00631B29" w:rsidRPr="00563921">
        <w:rPr>
          <w:rFonts w:ascii="Times New Roman" w:hAnsi="Times New Roman"/>
          <w:sz w:val="22"/>
          <w:szCs w:val="22"/>
          <w:lang w:val="en-GB"/>
        </w:rPr>
        <w:t>V&amp;V</w:t>
      </w:r>
      <w:r w:rsidR="00EC54AA" w:rsidRPr="00563921">
        <w:rPr>
          <w:rFonts w:ascii="Times New Roman" w:hAnsi="Times New Roman"/>
          <w:sz w:val="22"/>
          <w:szCs w:val="22"/>
          <w:lang w:val="en-GB"/>
        </w:rPr>
        <w:t>)</w:t>
      </w:r>
      <w:r w:rsidR="00631B29" w:rsidRPr="00563921">
        <w:rPr>
          <w:rFonts w:ascii="Times New Roman" w:hAnsi="Times New Roman"/>
          <w:sz w:val="22"/>
          <w:szCs w:val="22"/>
          <w:lang w:val="en-GB"/>
        </w:rPr>
        <w:t xml:space="preserve"> activities. Track and monitor software functional configuration.</w:t>
      </w:r>
    </w:p>
    <w:p w14:paraId="72BA13FB" w14:textId="2163DC76" w:rsidR="00161EE4" w:rsidRPr="00563921" w:rsidRDefault="00B073E3" w:rsidP="00161EE4">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Develop</w:t>
      </w:r>
      <w:r w:rsidR="000C6E2D">
        <w:rPr>
          <w:rFonts w:ascii="Times New Roman" w:hAnsi="Times New Roman"/>
          <w:sz w:val="22"/>
          <w:szCs w:val="22"/>
          <w:lang w:val="en-GB"/>
        </w:rPr>
        <w:t>ing</w:t>
      </w:r>
      <w:r w:rsidRPr="00563921">
        <w:rPr>
          <w:rFonts w:ascii="Times New Roman" w:hAnsi="Times New Roman"/>
          <w:sz w:val="22"/>
          <w:szCs w:val="22"/>
          <w:lang w:val="en-GB"/>
        </w:rPr>
        <w:t xml:space="preserve"> </w:t>
      </w:r>
      <w:r w:rsidR="00AD3252" w:rsidRPr="00563921">
        <w:rPr>
          <w:rFonts w:ascii="Times New Roman" w:hAnsi="Times New Roman"/>
          <w:sz w:val="22"/>
          <w:szCs w:val="22"/>
          <w:lang w:val="en-GB"/>
        </w:rPr>
        <w:t xml:space="preserve">test protocols </w:t>
      </w:r>
      <w:r w:rsidR="00EC54AA" w:rsidRPr="00563921">
        <w:rPr>
          <w:rFonts w:ascii="Times New Roman" w:hAnsi="Times New Roman"/>
          <w:sz w:val="22"/>
          <w:szCs w:val="22"/>
          <w:lang w:val="en-GB"/>
        </w:rPr>
        <w:t xml:space="preserve">that </w:t>
      </w:r>
      <w:r w:rsidR="00AD3252" w:rsidRPr="00563921">
        <w:rPr>
          <w:rFonts w:ascii="Times New Roman" w:hAnsi="Times New Roman"/>
          <w:sz w:val="22"/>
          <w:szCs w:val="22"/>
          <w:lang w:val="en-GB"/>
        </w:rPr>
        <w:t>verify the requirements.</w:t>
      </w:r>
    </w:p>
    <w:p w14:paraId="5050B85D" w14:textId="00707E39" w:rsidR="00033F33" w:rsidRPr="00563921" w:rsidRDefault="00033F33" w:rsidP="00D734BE">
      <w:pPr>
        <w:pStyle w:val="Heading2"/>
        <w:rPr>
          <w:lang w:val="en-GB"/>
        </w:rPr>
      </w:pPr>
      <w:r w:rsidRPr="00563921">
        <w:rPr>
          <w:lang w:val="en-GB"/>
        </w:rPr>
        <w:t>Support Engineer</w:t>
      </w:r>
    </w:p>
    <w:p w14:paraId="3FA74065" w14:textId="56A8D53A" w:rsidR="00033F33" w:rsidRPr="00563921" w:rsidRDefault="00033F33" w:rsidP="00781471">
      <w:pPr>
        <w:pStyle w:val="NormalNumbering"/>
        <w:ind w:left="720" w:right="-760" w:firstLine="0"/>
        <w:jc w:val="both"/>
        <w:rPr>
          <w:rFonts w:ascii="Times New Roman" w:hAnsi="Times New Roman"/>
          <w:sz w:val="22"/>
          <w:szCs w:val="22"/>
          <w:lang w:val="en-GB"/>
        </w:rPr>
      </w:pPr>
      <w:r w:rsidRPr="00563921">
        <w:rPr>
          <w:rFonts w:ascii="Times New Roman" w:hAnsi="Times New Roman"/>
          <w:sz w:val="22"/>
          <w:szCs w:val="22"/>
          <w:lang w:val="en-GB"/>
        </w:rPr>
        <w:t xml:space="preserve">3.4.1 Reports and records on </w:t>
      </w:r>
      <w:r w:rsidRPr="00751ADE">
        <w:rPr>
          <w:rFonts w:ascii="Times New Roman" w:hAnsi="Times New Roman"/>
          <w:b/>
          <w:sz w:val="22"/>
          <w:szCs w:val="22"/>
          <w:lang w:val="en-GB"/>
        </w:rPr>
        <w:t>SSI-QF-10P</w:t>
      </w:r>
      <w:r w:rsidRPr="00563921">
        <w:rPr>
          <w:rFonts w:ascii="Times New Roman" w:hAnsi="Times New Roman"/>
          <w:sz w:val="22"/>
          <w:szCs w:val="22"/>
          <w:lang w:val="en-GB"/>
        </w:rPr>
        <w:t xml:space="preserve"> </w:t>
      </w:r>
      <w:r w:rsidR="003F4798" w:rsidRPr="00751ADE">
        <w:rPr>
          <w:rFonts w:ascii="Times New Roman" w:hAnsi="Times New Roman"/>
          <w:b/>
          <w:sz w:val="22"/>
          <w:szCs w:val="22"/>
          <w:lang w:val="en-GB"/>
        </w:rPr>
        <w:t>Problem Report</w:t>
      </w:r>
      <w:r w:rsidR="003F4798">
        <w:rPr>
          <w:rFonts w:ascii="Times New Roman" w:hAnsi="Times New Roman"/>
          <w:sz w:val="22"/>
          <w:szCs w:val="22"/>
          <w:lang w:val="en-GB"/>
        </w:rPr>
        <w:t xml:space="preserve"> </w:t>
      </w:r>
      <w:r w:rsidRPr="00563921">
        <w:rPr>
          <w:rFonts w:ascii="Times New Roman" w:hAnsi="Times New Roman"/>
          <w:sz w:val="22"/>
          <w:szCs w:val="22"/>
          <w:lang w:val="en-GB"/>
        </w:rPr>
        <w:t xml:space="preserve">any problems or observations arising in the course of his role as first-line support to users of Stowood products including software </w:t>
      </w:r>
    </w:p>
    <w:p w14:paraId="16556C7F" w14:textId="7D69418D" w:rsidR="00033F33" w:rsidRPr="00563921" w:rsidRDefault="00033F33" w:rsidP="00781471">
      <w:pPr>
        <w:pStyle w:val="NormalNumbering"/>
        <w:ind w:left="720" w:right="-760" w:firstLine="0"/>
        <w:jc w:val="both"/>
        <w:rPr>
          <w:rFonts w:ascii="Times New Roman" w:hAnsi="Times New Roman"/>
          <w:sz w:val="22"/>
          <w:szCs w:val="22"/>
          <w:lang w:val="en-GB"/>
        </w:rPr>
      </w:pPr>
      <w:proofErr w:type="gramStart"/>
      <w:r w:rsidRPr="00563921">
        <w:rPr>
          <w:rFonts w:ascii="Times New Roman" w:hAnsi="Times New Roman"/>
          <w:sz w:val="22"/>
          <w:szCs w:val="22"/>
          <w:lang w:val="en-GB"/>
        </w:rPr>
        <w:t>3.4.2  Participates</w:t>
      </w:r>
      <w:proofErr w:type="gramEnd"/>
      <w:r w:rsidRPr="00563921">
        <w:rPr>
          <w:rFonts w:ascii="Times New Roman" w:hAnsi="Times New Roman"/>
          <w:sz w:val="22"/>
          <w:szCs w:val="22"/>
          <w:lang w:val="en-GB"/>
        </w:rPr>
        <w:t xml:space="preserve"> in weekly review meetings to elaborate on problems / observations reported, identify their causes, evaluate their serio</w:t>
      </w:r>
      <w:r w:rsidR="000148F3" w:rsidRPr="00563921">
        <w:rPr>
          <w:rFonts w:ascii="Times New Roman" w:hAnsi="Times New Roman"/>
          <w:sz w:val="22"/>
          <w:szCs w:val="22"/>
          <w:lang w:val="en-GB"/>
        </w:rPr>
        <w:t>u</w:t>
      </w:r>
      <w:r w:rsidRPr="00563921">
        <w:rPr>
          <w:rFonts w:ascii="Times New Roman" w:hAnsi="Times New Roman"/>
          <w:sz w:val="22"/>
          <w:szCs w:val="22"/>
          <w:lang w:val="en-GB"/>
        </w:rPr>
        <w:t>sness</w:t>
      </w:r>
      <w:r w:rsidR="000148F3" w:rsidRPr="00563921">
        <w:rPr>
          <w:rFonts w:ascii="Times New Roman" w:hAnsi="Times New Roman"/>
          <w:sz w:val="22"/>
          <w:szCs w:val="22"/>
          <w:lang w:val="en-GB"/>
        </w:rPr>
        <w:t>, consider risk and generat</w:t>
      </w:r>
      <w:r w:rsidR="00C63A08" w:rsidRPr="00563921">
        <w:rPr>
          <w:rFonts w:ascii="Times New Roman" w:hAnsi="Times New Roman"/>
          <w:sz w:val="22"/>
          <w:szCs w:val="22"/>
          <w:lang w:val="en-GB"/>
        </w:rPr>
        <w:t>e</w:t>
      </w:r>
      <w:r w:rsidR="000148F3" w:rsidRPr="00563921">
        <w:rPr>
          <w:rFonts w:ascii="Times New Roman" w:hAnsi="Times New Roman"/>
          <w:sz w:val="22"/>
          <w:szCs w:val="22"/>
          <w:lang w:val="en-GB"/>
        </w:rPr>
        <w:t xml:space="preserve"> solutions. </w:t>
      </w:r>
      <w:r w:rsidRPr="00563921">
        <w:rPr>
          <w:rFonts w:ascii="Times New Roman" w:hAnsi="Times New Roman"/>
          <w:sz w:val="22"/>
          <w:szCs w:val="22"/>
          <w:lang w:val="en-GB"/>
        </w:rPr>
        <w:t xml:space="preserve"> </w:t>
      </w:r>
    </w:p>
    <w:p w14:paraId="4B04C686" w14:textId="15244329" w:rsidR="00161EE4" w:rsidRPr="00563921" w:rsidRDefault="00161EE4" w:rsidP="00D734BE">
      <w:pPr>
        <w:pStyle w:val="Heading2"/>
        <w:rPr>
          <w:lang w:val="en-GB"/>
        </w:rPr>
      </w:pPr>
      <w:r w:rsidRPr="00563921">
        <w:rPr>
          <w:lang w:val="en-GB"/>
        </w:rPr>
        <w:t>Independent Reviewer</w:t>
      </w:r>
      <w:r w:rsidR="007A65B8" w:rsidRPr="00563921">
        <w:rPr>
          <w:lang w:val="en-GB"/>
        </w:rPr>
        <w:t>:</w:t>
      </w:r>
    </w:p>
    <w:p w14:paraId="41DFD05B" w14:textId="74596DB2" w:rsidR="007A65B8" w:rsidRPr="00563921" w:rsidRDefault="007A65B8" w:rsidP="00781471">
      <w:pPr>
        <w:pStyle w:val="NormalNumbering"/>
        <w:ind w:left="0" w:firstLine="0"/>
        <w:rPr>
          <w:rFonts w:ascii="Times New Roman" w:hAnsi="Times New Roman"/>
          <w:sz w:val="22"/>
          <w:szCs w:val="22"/>
          <w:lang w:val="en-GB"/>
        </w:rPr>
      </w:pPr>
      <w:r w:rsidRPr="00563921">
        <w:rPr>
          <w:rFonts w:ascii="Times New Roman" w:hAnsi="Times New Roman"/>
          <w:sz w:val="22"/>
          <w:szCs w:val="22"/>
          <w:lang w:val="en-GB"/>
        </w:rPr>
        <w:t>3.</w:t>
      </w:r>
      <w:r w:rsidR="000148F3" w:rsidRPr="00563921">
        <w:rPr>
          <w:rFonts w:ascii="Times New Roman" w:hAnsi="Times New Roman"/>
          <w:sz w:val="22"/>
          <w:szCs w:val="22"/>
          <w:lang w:val="en-GB"/>
        </w:rPr>
        <w:t>5</w:t>
      </w:r>
      <w:r w:rsidRPr="00563921">
        <w:rPr>
          <w:rFonts w:ascii="Times New Roman" w:hAnsi="Times New Roman"/>
          <w:sz w:val="22"/>
          <w:szCs w:val="22"/>
          <w:lang w:val="en-GB"/>
        </w:rPr>
        <w:t xml:space="preserve">.1 </w:t>
      </w:r>
      <w:r w:rsidR="00E367E1">
        <w:rPr>
          <w:rFonts w:ascii="Times New Roman" w:hAnsi="Times New Roman"/>
          <w:sz w:val="22"/>
          <w:szCs w:val="22"/>
          <w:lang w:val="en-GB"/>
        </w:rPr>
        <w:t xml:space="preserve">For the development of any new software </w:t>
      </w:r>
      <w:r w:rsidRPr="00563921">
        <w:rPr>
          <w:rFonts w:ascii="Times New Roman" w:hAnsi="Times New Roman"/>
          <w:sz w:val="22"/>
          <w:szCs w:val="22"/>
          <w:lang w:val="en-GB"/>
        </w:rPr>
        <w:t>Stowood will involve an individual with suitable qualifications and experience who has not been involved with the software development to join its design review meetings to provide an independent review of the process</w:t>
      </w:r>
      <w:r w:rsidR="00E367E1">
        <w:rPr>
          <w:rFonts w:ascii="Times New Roman" w:hAnsi="Times New Roman"/>
          <w:sz w:val="22"/>
          <w:szCs w:val="22"/>
          <w:lang w:val="en-GB"/>
        </w:rPr>
        <w:t>.</w:t>
      </w:r>
      <w:r w:rsidRPr="00563921">
        <w:rPr>
          <w:rFonts w:ascii="Times New Roman" w:hAnsi="Times New Roman"/>
          <w:sz w:val="22"/>
          <w:szCs w:val="22"/>
          <w:lang w:val="en-GB"/>
        </w:rPr>
        <w:t xml:space="preserve"> The independent reviewer will usually</w:t>
      </w:r>
      <w:r w:rsidR="000148F3" w:rsidRPr="00563921">
        <w:rPr>
          <w:rFonts w:ascii="Times New Roman" w:hAnsi="Times New Roman"/>
          <w:sz w:val="22"/>
          <w:szCs w:val="22"/>
          <w:lang w:val="en-GB"/>
        </w:rPr>
        <w:t xml:space="preserve"> </w:t>
      </w:r>
      <w:r w:rsidRPr="00563921">
        <w:rPr>
          <w:rFonts w:ascii="Times New Roman" w:hAnsi="Times New Roman"/>
          <w:sz w:val="22"/>
          <w:szCs w:val="22"/>
          <w:lang w:val="en-GB"/>
        </w:rPr>
        <w:t xml:space="preserve">be an independent consultant but may be someone from within SSI who meets these criteria. </w:t>
      </w:r>
    </w:p>
    <w:p w14:paraId="2CC11F8A" w14:textId="013EE359" w:rsidR="007A65B8" w:rsidRPr="00563921" w:rsidRDefault="007A65B8" w:rsidP="00D734BE">
      <w:pPr>
        <w:pStyle w:val="Heading1"/>
        <w:rPr>
          <w:lang w:val="en-GB"/>
        </w:rPr>
      </w:pPr>
      <w:r w:rsidRPr="00563921">
        <w:rPr>
          <w:lang w:val="en-GB"/>
        </w:rPr>
        <w:t>References</w:t>
      </w:r>
    </w:p>
    <w:p w14:paraId="79E9F720" w14:textId="77777777" w:rsidR="00AB5AEC" w:rsidRPr="00563921" w:rsidRDefault="00AB5AEC" w:rsidP="00AB5AEC">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SSI-SOP-10, Design and Development</w:t>
      </w:r>
    </w:p>
    <w:p w14:paraId="71F33E00" w14:textId="5E2AC16A" w:rsidR="008F15F3" w:rsidRPr="00563921" w:rsidRDefault="002F65D8"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 xml:space="preserve">SSI-SOP-13, </w:t>
      </w:r>
      <w:r w:rsidR="008F15F3" w:rsidRPr="00563921">
        <w:rPr>
          <w:rFonts w:ascii="Times New Roman" w:hAnsi="Times New Roman"/>
          <w:sz w:val="22"/>
          <w:szCs w:val="22"/>
          <w:lang w:val="en-GB"/>
        </w:rPr>
        <w:t>Risk Management</w:t>
      </w:r>
    </w:p>
    <w:p w14:paraId="48DA51A9" w14:textId="0757C6D7" w:rsidR="00D55E71" w:rsidRPr="00563921" w:rsidRDefault="00165322"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SSI-QF-20A Software Safety Classification</w:t>
      </w:r>
    </w:p>
    <w:p w14:paraId="70D67624" w14:textId="5C350D92" w:rsidR="00165322" w:rsidRPr="00563921" w:rsidRDefault="00165322"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SSI-QF-20B Software Development Plan</w:t>
      </w:r>
    </w:p>
    <w:p w14:paraId="63D31773" w14:textId="00F1EE1B" w:rsidR="00165322" w:rsidRPr="00563921" w:rsidRDefault="00DD0015"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 xml:space="preserve">SSI-QF-20C Software Requirements Traceability </w:t>
      </w:r>
    </w:p>
    <w:p w14:paraId="7FE43823" w14:textId="520EC2C5" w:rsidR="00DD0015" w:rsidRPr="00563921" w:rsidRDefault="00DD0015"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SSI-QF-20D Software Architecture Design</w:t>
      </w:r>
    </w:p>
    <w:p w14:paraId="52E16E2B" w14:textId="75812FF2" w:rsidR="00DD0015" w:rsidRPr="00563921" w:rsidRDefault="00866C67"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SSI-QF-20E Software Test Protocol</w:t>
      </w:r>
    </w:p>
    <w:p w14:paraId="7ECE300A" w14:textId="320A7F9C" w:rsidR="00866C67" w:rsidRPr="00563921" w:rsidRDefault="00866C67"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SSI-QF-20F Software Test Report</w:t>
      </w:r>
    </w:p>
    <w:p w14:paraId="213CCF67" w14:textId="3C51D909" w:rsidR="00866C67" w:rsidRPr="00563921" w:rsidRDefault="00866C67"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SSI-QF-20G Software Maintenance Plan</w:t>
      </w:r>
    </w:p>
    <w:p w14:paraId="3C04832E" w14:textId="2C368F48" w:rsidR="00866C67" w:rsidRPr="00563921" w:rsidRDefault="00866C67"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SSI-QF-20H Software Maintenance Report</w:t>
      </w:r>
    </w:p>
    <w:p w14:paraId="2264DD55" w14:textId="5FE7BD18" w:rsidR="00866C67" w:rsidRPr="00563921" w:rsidRDefault="000F4CB5"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 xml:space="preserve">SSI-QF-20I Software </w:t>
      </w:r>
      <w:r w:rsidR="00484893">
        <w:rPr>
          <w:rFonts w:ascii="Times New Roman" w:hAnsi="Times New Roman"/>
          <w:sz w:val="22"/>
          <w:szCs w:val="22"/>
          <w:lang w:val="en-GB"/>
        </w:rPr>
        <w:t xml:space="preserve">Development </w:t>
      </w:r>
      <w:r w:rsidRPr="00563921">
        <w:rPr>
          <w:rFonts w:ascii="Times New Roman" w:hAnsi="Times New Roman"/>
          <w:sz w:val="22"/>
          <w:szCs w:val="22"/>
          <w:lang w:val="en-GB"/>
        </w:rPr>
        <w:t>Summary Report</w:t>
      </w:r>
    </w:p>
    <w:p w14:paraId="6F13BC3A" w14:textId="77777777" w:rsidR="00BA1B6A" w:rsidRPr="00563921" w:rsidRDefault="000F4CB5">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SSI-QF-20J Software Re</w:t>
      </w:r>
      <w:r w:rsidR="005B1332" w:rsidRPr="00563921">
        <w:rPr>
          <w:rFonts w:ascii="Times New Roman" w:hAnsi="Times New Roman"/>
          <w:sz w:val="22"/>
          <w:szCs w:val="22"/>
          <w:lang w:val="en-GB"/>
        </w:rPr>
        <w:t>lease Version Control</w:t>
      </w:r>
    </w:p>
    <w:p w14:paraId="4D84C6DC" w14:textId="77777777" w:rsidR="00BA1B6A" w:rsidRPr="00563921" w:rsidRDefault="00BA1B6A">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SSI-QF-20K Software Checklist</w:t>
      </w:r>
    </w:p>
    <w:p w14:paraId="34335314" w14:textId="14E113F1" w:rsidR="00BA1B6A" w:rsidRPr="00563921" w:rsidRDefault="00BA1B6A">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SSI-QF-20L Software Build Numbers Summary of Changes</w:t>
      </w:r>
    </w:p>
    <w:p w14:paraId="3D44D02C" w14:textId="25D24771" w:rsidR="00BA1B6A" w:rsidRPr="00563921" w:rsidRDefault="00BA1B6A">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 xml:space="preserve">SSI-QF-20M Firmware Programmable Part Release </w:t>
      </w:r>
    </w:p>
    <w:p w14:paraId="5FBF4CEF" w14:textId="2115E752" w:rsidR="00316B9D" w:rsidRPr="00563921" w:rsidRDefault="00316B9D">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SSI-QF-20N Software o</w:t>
      </w:r>
      <w:r w:rsidR="005A3F7D" w:rsidRPr="00563921">
        <w:rPr>
          <w:rFonts w:ascii="Times New Roman" w:hAnsi="Times New Roman"/>
          <w:sz w:val="22"/>
          <w:szCs w:val="22"/>
          <w:lang w:val="en-GB"/>
        </w:rPr>
        <w:t>r</w:t>
      </w:r>
      <w:r w:rsidRPr="00563921">
        <w:rPr>
          <w:rFonts w:ascii="Times New Roman" w:hAnsi="Times New Roman"/>
          <w:sz w:val="22"/>
          <w:szCs w:val="22"/>
          <w:lang w:val="en-GB"/>
        </w:rPr>
        <w:t xml:space="preserve"> Firmware code</w:t>
      </w:r>
    </w:p>
    <w:p w14:paraId="65289113" w14:textId="05C334B3" w:rsidR="005A3F7D" w:rsidRDefault="005A3F7D">
      <w:pPr>
        <w:pStyle w:val="NormalNumbering"/>
        <w:numPr>
          <w:ilvl w:val="1"/>
          <w:numId w:val="2"/>
        </w:numPr>
        <w:ind w:left="720" w:hanging="720"/>
        <w:jc w:val="both"/>
        <w:rPr>
          <w:rFonts w:ascii="Times New Roman" w:hAnsi="Times New Roman"/>
          <w:sz w:val="22"/>
          <w:szCs w:val="22"/>
          <w:lang w:val="en-GB"/>
        </w:rPr>
      </w:pPr>
      <w:r w:rsidRPr="00751ADE">
        <w:rPr>
          <w:rFonts w:ascii="Times New Roman" w:hAnsi="Times New Roman"/>
          <w:sz w:val="22"/>
          <w:szCs w:val="22"/>
          <w:lang w:val="en-GB"/>
        </w:rPr>
        <w:lastRenderedPageBreak/>
        <w:t>SSI-QF-20O Documenting SOUP (or OTS – off the shelf) Software</w:t>
      </w:r>
    </w:p>
    <w:p w14:paraId="0ADC72C9" w14:textId="25DA0C96" w:rsidR="00DE7AA1" w:rsidRDefault="00DE7AA1">
      <w:pPr>
        <w:pStyle w:val="NormalNumbering"/>
        <w:numPr>
          <w:ilvl w:val="1"/>
          <w:numId w:val="2"/>
        </w:numPr>
        <w:ind w:left="720" w:hanging="720"/>
        <w:jc w:val="both"/>
        <w:rPr>
          <w:rFonts w:ascii="Times New Roman" w:hAnsi="Times New Roman"/>
          <w:sz w:val="22"/>
          <w:szCs w:val="22"/>
          <w:lang w:val="en-GB"/>
        </w:rPr>
      </w:pPr>
      <w:r>
        <w:rPr>
          <w:rFonts w:ascii="Times New Roman" w:hAnsi="Times New Roman"/>
          <w:sz w:val="22"/>
          <w:szCs w:val="22"/>
          <w:lang w:val="en-GB"/>
        </w:rPr>
        <w:t>SSI-QF-20P Software Requirements Specification</w:t>
      </w:r>
    </w:p>
    <w:p w14:paraId="39219881" w14:textId="0247AB6F" w:rsidR="00DE7AA1" w:rsidRDefault="00DE7AA1">
      <w:pPr>
        <w:pStyle w:val="NormalNumbering"/>
        <w:numPr>
          <w:ilvl w:val="1"/>
          <w:numId w:val="2"/>
        </w:numPr>
        <w:ind w:left="720" w:hanging="720"/>
        <w:jc w:val="both"/>
        <w:rPr>
          <w:rFonts w:ascii="Times New Roman" w:hAnsi="Times New Roman"/>
          <w:sz w:val="22"/>
          <w:szCs w:val="22"/>
          <w:lang w:val="en-GB"/>
        </w:rPr>
      </w:pPr>
      <w:r>
        <w:rPr>
          <w:rFonts w:ascii="Times New Roman" w:hAnsi="Times New Roman"/>
          <w:sz w:val="22"/>
          <w:szCs w:val="22"/>
          <w:lang w:val="en-GB"/>
        </w:rPr>
        <w:t xml:space="preserve">SSI-QF-20Q Software Functional Specification  </w:t>
      </w:r>
    </w:p>
    <w:p w14:paraId="18C784B5" w14:textId="3DA11ED3" w:rsidR="00DE7AA1" w:rsidRPr="00DE7AA1" w:rsidRDefault="00DE7AA1">
      <w:pPr>
        <w:pStyle w:val="NormalNumbering"/>
        <w:numPr>
          <w:ilvl w:val="1"/>
          <w:numId w:val="2"/>
        </w:numPr>
        <w:ind w:left="720" w:hanging="720"/>
        <w:jc w:val="both"/>
        <w:rPr>
          <w:rFonts w:ascii="Times New Roman" w:hAnsi="Times New Roman"/>
          <w:sz w:val="22"/>
          <w:szCs w:val="22"/>
          <w:lang w:val="en-GB"/>
        </w:rPr>
      </w:pPr>
      <w:r w:rsidRPr="00DE7AA1">
        <w:rPr>
          <w:rFonts w:ascii="Times New Roman" w:hAnsi="Times New Roman"/>
          <w:sz w:val="22"/>
          <w:szCs w:val="22"/>
          <w:lang w:val="en-GB"/>
        </w:rPr>
        <w:t xml:space="preserve">SSI-QF-20R </w:t>
      </w:r>
      <w:r>
        <w:rPr>
          <w:rFonts w:ascii="Times New Roman" w:hAnsi="Times New Roman"/>
          <w:sz w:val="22"/>
          <w:szCs w:val="22"/>
          <w:lang w:val="en-GB"/>
        </w:rPr>
        <w:t xml:space="preserve">Software </w:t>
      </w:r>
      <w:r w:rsidRPr="00DE7AA1">
        <w:rPr>
          <w:rFonts w:ascii="Times New Roman" w:hAnsi="Times New Roman"/>
          <w:sz w:val="22"/>
          <w:szCs w:val="22"/>
          <w:lang w:val="en-GB"/>
        </w:rPr>
        <w:t>User Requirem</w:t>
      </w:r>
      <w:r>
        <w:rPr>
          <w:rFonts w:ascii="Times New Roman" w:hAnsi="Times New Roman"/>
          <w:sz w:val="22"/>
          <w:szCs w:val="22"/>
          <w:lang w:val="en-GB"/>
        </w:rPr>
        <w:t xml:space="preserve">ents </w:t>
      </w:r>
    </w:p>
    <w:p w14:paraId="12887A46" w14:textId="05953B6D" w:rsidR="00DE7AA1" w:rsidRPr="00DE7AA1" w:rsidRDefault="00265DED">
      <w:pPr>
        <w:pStyle w:val="NormalNumbering"/>
        <w:numPr>
          <w:ilvl w:val="1"/>
          <w:numId w:val="2"/>
        </w:numPr>
        <w:ind w:left="720" w:hanging="720"/>
        <w:jc w:val="both"/>
        <w:rPr>
          <w:rFonts w:ascii="Times New Roman" w:hAnsi="Times New Roman"/>
          <w:sz w:val="22"/>
          <w:szCs w:val="22"/>
          <w:lang w:val="en-GB"/>
        </w:rPr>
      </w:pPr>
      <w:r>
        <w:rPr>
          <w:rFonts w:ascii="Times New Roman" w:hAnsi="Times New Roman"/>
          <w:sz w:val="22"/>
          <w:szCs w:val="22"/>
          <w:lang w:val="en-GB"/>
        </w:rPr>
        <w:t>SSI-QF-20S Software Analysis Verification</w:t>
      </w:r>
    </w:p>
    <w:p w14:paraId="53579FB8" w14:textId="25F823FC" w:rsidR="000F4CB5" w:rsidRDefault="000F4CB5"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SSI-QF-10C Design Review</w:t>
      </w:r>
    </w:p>
    <w:p w14:paraId="491584F6" w14:textId="1DA288FD" w:rsidR="00265DED" w:rsidRDefault="00265DED" w:rsidP="004C0CDB">
      <w:pPr>
        <w:pStyle w:val="NormalNumbering"/>
        <w:numPr>
          <w:ilvl w:val="1"/>
          <w:numId w:val="2"/>
        </w:numPr>
        <w:ind w:left="720" w:hanging="720"/>
        <w:jc w:val="both"/>
        <w:rPr>
          <w:rFonts w:ascii="Times New Roman" w:hAnsi="Times New Roman"/>
          <w:sz w:val="22"/>
          <w:szCs w:val="22"/>
          <w:lang w:val="en-GB"/>
        </w:rPr>
      </w:pPr>
      <w:r>
        <w:rPr>
          <w:rFonts w:ascii="Times New Roman" w:hAnsi="Times New Roman"/>
          <w:sz w:val="22"/>
          <w:szCs w:val="22"/>
          <w:lang w:val="en-GB"/>
        </w:rPr>
        <w:t>SSI-QF-10D Traceability Matrix</w:t>
      </w:r>
    </w:p>
    <w:p w14:paraId="7F6E017C" w14:textId="496BD024" w:rsidR="00265DED" w:rsidRPr="00265DED" w:rsidRDefault="00265DED" w:rsidP="004C0CDB">
      <w:pPr>
        <w:pStyle w:val="NormalNumbering"/>
        <w:numPr>
          <w:ilvl w:val="1"/>
          <w:numId w:val="2"/>
        </w:numPr>
        <w:ind w:left="720" w:hanging="720"/>
        <w:jc w:val="both"/>
        <w:rPr>
          <w:rFonts w:ascii="Times New Roman" w:hAnsi="Times New Roman"/>
          <w:sz w:val="22"/>
          <w:szCs w:val="22"/>
          <w:lang w:val="en-GB"/>
        </w:rPr>
      </w:pPr>
      <w:r w:rsidRPr="00265DED">
        <w:rPr>
          <w:rFonts w:ascii="Times New Roman" w:hAnsi="Times New Roman"/>
          <w:sz w:val="22"/>
          <w:szCs w:val="22"/>
          <w:lang w:val="en-GB"/>
        </w:rPr>
        <w:t>SSI-QF-10E Design Transfer Ch</w:t>
      </w:r>
      <w:r>
        <w:rPr>
          <w:rFonts w:ascii="Times New Roman" w:hAnsi="Times New Roman"/>
          <w:sz w:val="22"/>
          <w:szCs w:val="22"/>
          <w:lang w:val="en-GB"/>
        </w:rPr>
        <w:t>ecklist</w:t>
      </w:r>
    </w:p>
    <w:p w14:paraId="7ABD3B55" w14:textId="0F0B849C" w:rsidR="00497CD9" w:rsidRPr="00563921" w:rsidRDefault="0051657D"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 xml:space="preserve">SSI-QF-10G </w:t>
      </w:r>
      <w:r w:rsidR="005C4471">
        <w:rPr>
          <w:rFonts w:ascii="Times New Roman" w:hAnsi="Times New Roman"/>
          <w:sz w:val="22"/>
          <w:szCs w:val="22"/>
          <w:lang w:val="en-GB"/>
        </w:rPr>
        <w:t xml:space="preserve">Design </w:t>
      </w:r>
      <w:r w:rsidR="00497CD9" w:rsidRPr="00563921">
        <w:rPr>
          <w:rFonts w:ascii="Times New Roman" w:hAnsi="Times New Roman"/>
          <w:sz w:val="22"/>
          <w:szCs w:val="22"/>
          <w:lang w:val="en-GB"/>
        </w:rPr>
        <w:t>Change Re</w:t>
      </w:r>
      <w:r w:rsidR="005C4471">
        <w:rPr>
          <w:rFonts w:ascii="Times New Roman" w:hAnsi="Times New Roman"/>
          <w:sz w:val="22"/>
          <w:szCs w:val="22"/>
          <w:lang w:val="en-GB"/>
        </w:rPr>
        <w:t>cord</w:t>
      </w:r>
    </w:p>
    <w:p w14:paraId="18A4A17C" w14:textId="114B73EF" w:rsidR="00C94318" w:rsidRPr="00563921" w:rsidRDefault="00C94318"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SSI-QF-10</w:t>
      </w:r>
      <w:r w:rsidR="00F959BB" w:rsidRPr="00563921">
        <w:rPr>
          <w:rFonts w:ascii="Times New Roman" w:hAnsi="Times New Roman"/>
          <w:sz w:val="22"/>
          <w:szCs w:val="22"/>
          <w:lang w:val="en-GB"/>
        </w:rPr>
        <w:t>P</w:t>
      </w:r>
      <w:r w:rsidRPr="00563921">
        <w:rPr>
          <w:rFonts w:ascii="Times New Roman" w:hAnsi="Times New Roman"/>
          <w:sz w:val="22"/>
          <w:szCs w:val="22"/>
          <w:lang w:val="en-GB"/>
        </w:rPr>
        <w:t xml:space="preserve"> Problem Report</w:t>
      </w:r>
    </w:p>
    <w:p w14:paraId="60C4BCED" w14:textId="1D414034" w:rsidR="00BA1B6A" w:rsidRPr="00563921" w:rsidRDefault="00BA1B6A">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SSI-QF-13E Design Failure Mode and Effects Analysis (DFMEA)</w:t>
      </w:r>
    </w:p>
    <w:p w14:paraId="1E0D3D98" w14:textId="33EC32E4" w:rsidR="00100901" w:rsidRDefault="00100901" w:rsidP="00781471">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VISI-006 Risk Assessment</w:t>
      </w:r>
      <w:r w:rsidR="00565ADB" w:rsidRPr="00563921">
        <w:rPr>
          <w:rFonts w:ascii="Times New Roman" w:hAnsi="Times New Roman"/>
          <w:sz w:val="22"/>
          <w:szCs w:val="22"/>
          <w:lang w:val="en-GB"/>
        </w:rPr>
        <w:t xml:space="preserve"> and Implementation Control</w:t>
      </w:r>
    </w:p>
    <w:p w14:paraId="53BD9291" w14:textId="05EFF846" w:rsidR="00E367E1" w:rsidRPr="00AE1CC2" w:rsidRDefault="00E367E1" w:rsidP="00751ADE">
      <w:pPr>
        <w:pStyle w:val="Heading3"/>
        <w:widowControl w:val="0"/>
        <w:numPr>
          <w:ilvl w:val="0"/>
          <w:numId w:val="0"/>
        </w:numPr>
        <w:tabs>
          <w:tab w:val="clear" w:pos="0"/>
        </w:tabs>
        <w:spacing w:before="120" w:after="0" w:line="259" w:lineRule="auto"/>
        <w:jc w:val="left"/>
        <w:rPr>
          <w:b w:val="0"/>
          <w:bCs w:val="0"/>
        </w:rPr>
      </w:pPr>
      <w:r>
        <w:rPr>
          <w:b w:val="0"/>
          <w:lang w:val="en-GB"/>
        </w:rPr>
        <w:t>4.23</w:t>
      </w:r>
      <w:r>
        <w:rPr>
          <w:b w:val="0"/>
          <w:lang w:val="en-GB"/>
        </w:rPr>
        <w:tab/>
      </w:r>
      <w:r w:rsidRPr="00AE1CC2">
        <w:rPr>
          <w:b w:val="0"/>
        </w:rPr>
        <w:t>IEC 62304</w:t>
      </w:r>
      <w:r>
        <w:rPr>
          <w:b w:val="0"/>
        </w:rPr>
        <w:t>:2006+AMD1:2015,</w:t>
      </w:r>
      <w:r w:rsidRPr="00AE1CC2">
        <w:rPr>
          <w:b w:val="0"/>
        </w:rPr>
        <w:t xml:space="preserve"> Medical Device – Software Lifecycle Processes </w:t>
      </w:r>
    </w:p>
    <w:p w14:paraId="629CB709" w14:textId="77777777" w:rsidR="008F15F3" w:rsidRPr="00563921" w:rsidRDefault="008F15F3" w:rsidP="00DE10FE">
      <w:pPr>
        <w:pStyle w:val="Body"/>
        <w:spacing w:before="120" w:after="0"/>
        <w:ind w:left="0"/>
        <w:jc w:val="left"/>
        <w:rPr>
          <w:rFonts w:ascii="Times New Roman" w:hAnsi="Times New Roman"/>
          <w:b/>
          <w:bCs/>
          <w:noProof w:val="0"/>
          <w:sz w:val="22"/>
          <w:szCs w:val="22"/>
          <w:lang w:val="en-GB"/>
        </w:rPr>
      </w:pPr>
    </w:p>
    <w:p w14:paraId="627D6FF2" w14:textId="4B9BEA01" w:rsidR="006608D8" w:rsidRPr="00563921" w:rsidRDefault="006608D8" w:rsidP="00D734BE">
      <w:pPr>
        <w:pStyle w:val="Heading1"/>
        <w:rPr>
          <w:lang w:val="en-GB"/>
        </w:rPr>
      </w:pPr>
      <w:r w:rsidRPr="00563921">
        <w:rPr>
          <w:lang w:val="en-GB"/>
        </w:rPr>
        <w:t>Definitions</w:t>
      </w:r>
      <w:r w:rsidR="00B80A08" w:rsidRPr="00563921">
        <w:rPr>
          <w:lang w:val="en-GB"/>
        </w:rPr>
        <w:t xml:space="preserve"> for Software Purposes</w:t>
      </w:r>
    </w:p>
    <w:p w14:paraId="050CD68E" w14:textId="1D1A9D32" w:rsidR="0030464F" w:rsidRPr="00563921" w:rsidRDefault="0030464F"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Acceptable – </w:t>
      </w:r>
      <w:r w:rsidR="00E367E1">
        <w:rPr>
          <w:rFonts w:ascii="Times New Roman" w:hAnsi="Times New Roman"/>
          <w:sz w:val="22"/>
          <w:szCs w:val="22"/>
          <w:lang w:val="en-GB"/>
        </w:rPr>
        <w:t>in relation to a risk, one</w:t>
      </w:r>
      <w:r w:rsidRPr="00563921">
        <w:rPr>
          <w:rFonts w:ascii="Times New Roman" w:hAnsi="Times New Roman"/>
          <w:sz w:val="22"/>
          <w:szCs w:val="22"/>
          <w:lang w:val="en-GB"/>
        </w:rPr>
        <w:t xml:space="preserve"> which </w:t>
      </w:r>
      <w:r w:rsidR="00E367E1">
        <w:rPr>
          <w:rFonts w:ascii="Times New Roman" w:hAnsi="Times New Roman"/>
          <w:sz w:val="22"/>
          <w:szCs w:val="22"/>
          <w:lang w:val="en-GB"/>
        </w:rPr>
        <w:t xml:space="preserve">has been determined to be acceptable by application of procedures in </w:t>
      </w:r>
      <w:r w:rsidR="00E367E1" w:rsidRPr="00751ADE">
        <w:rPr>
          <w:rFonts w:ascii="Times New Roman" w:hAnsi="Times New Roman"/>
          <w:b/>
          <w:sz w:val="22"/>
          <w:szCs w:val="22"/>
          <w:lang w:val="en-GB"/>
        </w:rPr>
        <w:t>SSI-SOP-13 Risk Control</w:t>
      </w:r>
      <w:r w:rsidRPr="00563921">
        <w:rPr>
          <w:rFonts w:ascii="Times New Roman" w:hAnsi="Times New Roman"/>
          <w:sz w:val="22"/>
          <w:szCs w:val="22"/>
          <w:lang w:val="en-GB"/>
        </w:rPr>
        <w:t xml:space="preserve"> </w:t>
      </w:r>
    </w:p>
    <w:p w14:paraId="7571CA3E" w14:textId="5B398CF1" w:rsidR="006608D8" w:rsidRPr="00563921" w:rsidRDefault="000F5CE0"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Activity - </w:t>
      </w:r>
      <w:r w:rsidR="00645EA2" w:rsidRPr="00563921">
        <w:rPr>
          <w:rFonts w:ascii="Times New Roman" w:hAnsi="Times New Roman"/>
          <w:sz w:val="22"/>
          <w:szCs w:val="22"/>
          <w:lang w:val="en-GB"/>
        </w:rPr>
        <w:t>a set of one or more interrelated or interacting tasks</w:t>
      </w:r>
    </w:p>
    <w:p w14:paraId="29689C3E" w14:textId="504372A7" w:rsidR="006608D8" w:rsidRPr="00563921" w:rsidRDefault="00645EA2"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Anomaly - </w:t>
      </w:r>
      <w:r w:rsidR="00E50A05" w:rsidRPr="00563921">
        <w:rPr>
          <w:rFonts w:ascii="Times New Roman" w:hAnsi="Times New Roman"/>
          <w:sz w:val="22"/>
          <w:szCs w:val="22"/>
          <w:lang w:val="en-GB"/>
        </w:rPr>
        <w:t>any condition that deviates from the expected based on requirements</w:t>
      </w:r>
      <w:r w:rsidR="00380408" w:rsidRPr="00563921">
        <w:rPr>
          <w:rFonts w:ascii="Times New Roman" w:hAnsi="Times New Roman"/>
          <w:sz w:val="22"/>
          <w:szCs w:val="22"/>
          <w:lang w:val="en-GB"/>
        </w:rPr>
        <w:t>,</w:t>
      </w:r>
      <w:r w:rsidR="00484349" w:rsidRPr="00563921">
        <w:rPr>
          <w:rFonts w:ascii="Times New Roman" w:hAnsi="Times New Roman"/>
          <w:sz w:val="22"/>
          <w:szCs w:val="22"/>
          <w:lang w:val="en-GB"/>
        </w:rPr>
        <w:t xml:space="preserve"> </w:t>
      </w:r>
      <w:r w:rsidR="00E50A05" w:rsidRPr="00563921">
        <w:rPr>
          <w:rFonts w:ascii="Times New Roman" w:hAnsi="Times New Roman"/>
          <w:sz w:val="22"/>
          <w:szCs w:val="22"/>
          <w:lang w:val="en-GB"/>
        </w:rPr>
        <w:t xml:space="preserve">specifications, design documents, standards, etc. or from someone’s perception or experience. </w:t>
      </w:r>
      <w:r w:rsidR="00A0582D" w:rsidRPr="00563921">
        <w:rPr>
          <w:rFonts w:ascii="Times New Roman" w:hAnsi="Times New Roman"/>
          <w:sz w:val="22"/>
          <w:szCs w:val="22"/>
          <w:lang w:val="en-GB"/>
        </w:rPr>
        <w:t>A</w:t>
      </w:r>
      <w:r w:rsidR="00E50A05" w:rsidRPr="00563921">
        <w:rPr>
          <w:rFonts w:ascii="Times New Roman" w:hAnsi="Times New Roman"/>
          <w:sz w:val="22"/>
          <w:szCs w:val="22"/>
          <w:lang w:val="en-GB"/>
        </w:rPr>
        <w:t xml:space="preserve">nomalies may be found during, but not limited to, the review, test, analysis, compilation, or use of software products or </w:t>
      </w:r>
      <w:r w:rsidR="00596386" w:rsidRPr="00563921">
        <w:rPr>
          <w:rFonts w:ascii="Times New Roman" w:hAnsi="Times New Roman"/>
          <w:sz w:val="22"/>
          <w:szCs w:val="22"/>
          <w:lang w:val="en-GB"/>
        </w:rPr>
        <w:t>their</w:t>
      </w:r>
      <w:r w:rsidR="00E50A05" w:rsidRPr="00563921">
        <w:rPr>
          <w:rFonts w:ascii="Times New Roman" w:hAnsi="Times New Roman"/>
          <w:sz w:val="22"/>
          <w:szCs w:val="22"/>
          <w:lang w:val="en-GB"/>
        </w:rPr>
        <w:t xml:space="preserve"> documentation</w:t>
      </w:r>
      <w:r w:rsidR="0001435A" w:rsidRPr="00563921">
        <w:rPr>
          <w:rFonts w:ascii="Times New Roman" w:hAnsi="Times New Roman"/>
          <w:sz w:val="22"/>
          <w:szCs w:val="22"/>
          <w:lang w:val="en-GB"/>
        </w:rPr>
        <w:t>.</w:t>
      </w:r>
    </w:p>
    <w:p w14:paraId="2D3EC9C5" w14:textId="469251B3" w:rsidR="006608D8" w:rsidRPr="00563921" w:rsidRDefault="00E50A05"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Architecture</w:t>
      </w:r>
      <w:r w:rsidR="006608D8" w:rsidRPr="00563921">
        <w:rPr>
          <w:rFonts w:ascii="Times New Roman" w:hAnsi="Times New Roman"/>
          <w:sz w:val="22"/>
          <w:szCs w:val="22"/>
          <w:lang w:val="en-GB"/>
        </w:rPr>
        <w:t xml:space="preserve"> - </w:t>
      </w:r>
      <w:r w:rsidR="00F516D3" w:rsidRPr="00563921">
        <w:rPr>
          <w:rFonts w:ascii="Times New Roman" w:hAnsi="Times New Roman"/>
          <w:sz w:val="22"/>
          <w:szCs w:val="22"/>
          <w:lang w:val="en-GB"/>
        </w:rPr>
        <w:t xml:space="preserve">organizational structure of </w:t>
      </w:r>
      <w:r w:rsidR="00565ADB" w:rsidRPr="00563921">
        <w:rPr>
          <w:rFonts w:ascii="Times New Roman" w:hAnsi="Times New Roman"/>
          <w:sz w:val="22"/>
          <w:szCs w:val="22"/>
          <w:lang w:val="en-GB"/>
        </w:rPr>
        <w:t xml:space="preserve">a </w:t>
      </w:r>
      <w:r w:rsidR="00CC2FB8" w:rsidRPr="00563921">
        <w:rPr>
          <w:rFonts w:ascii="Times New Roman" w:hAnsi="Times New Roman"/>
          <w:sz w:val="22"/>
          <w:szCs w:val="22"/>
          <w:lang w:val="en-GB"/>
        </w:rPr>
        <w:t xml:space="preserve">software </w:t>
      </w:r>
      <w:r w:rsidR="00F516D3" w:rsidRPr="00563921">
        <w:rPr>
          <w:rFonts w:ascii="Times New Roman" w:hAnsi="Times New Roman"/>
          <w:sz w:val="22"/>
          <w:szCs w:val="22"/>
          <w:lang w:val="en-GB"/>
        </w:rPr>
        <w:t>system or component</w:t>
      </w:r>
      <w:r w:rsidR="006608D8" w:rsidRPr="00563921">
        <w:rPr>
          <w:rFonts w:ascii="Times New Roman" w:hAnsi="Times New Roman"/>
          <w:sz w:val="22"/>
          <w:szCs w:val="22"/>
          <w:lang w:val="en-GB"/>
        </w:rPr>
        <w:t xml:space="preserve">. </w:t>
      </w:r>
    </w:p>
    <w:p w14:paraId="376CFCA9" w14:textId="453E0E83" w:rsidR="00B80A08" w:rsidRPr="00563921" w:rsidRDefault="00B80A08"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Asset – physical or digital item that has value </w:t>
      </w:r>
    </w:p>
    <w:p w14:paraId="62A450A1" w14:textId="7BA1571C" w:rsidR="00B80A08" w:rsidRPr="00563921" w:rsidRDefault="00B80A08"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Authorisation – </w:t>
      </w:r>
      <w:r w:rsidR="00BF385A" w:rsidRPr="00563921">
        <w:rPr>
          <w:rFonts w:ascii="Times New Roman" w:hAnsi="Times New Roman"/>
          <w:sz w:val="22"/>
          <w:szCs w:val="22"/>
          <w:lang w:val="en-GB"/>
        </w:rPr>
        <w:t>permission granted to a person to a</w:t>
      </w:r>
      <w:r w:rsidRPr="00563921">
        <w:rPr>
          <w:rFonts w:ascii="Times New Roman" w:hAnsi="Times New Roman"/>
          <w:sz w:val="22"/>
          <w:szCs w:val="22"/>
          <w:lang w:val="en-GB"/>
        </w:rPr>
        <w:t xml:space="preserve">ccess </w:t>
      </w:r>
      <w:r w:rsidR="00BF385A" w:rsidRPr="00563921">
        <w:rPr>
          <w:rFonts w:ascii="Times New Roman" w:hAnsi="Times New Roman"/>
          <w:sz w:val="22"/>
          <w:szCs w:val="22"/>
          <w:lang w:val="en-GB"/>
        </w:rPr>
        <w:t>soft</w:t>
      </w:r>
      <w:r w:rsidRPr="00563921">
        <w:rPr>
          <w:rFonts w:ascii="Times New Roman" w:hAnsi="Times New Roman"/>
          <w:sz w:val="22"/>
          <w:szCs w:val="22"/>
          <w:lang w:val="en-GB"/>
        </w:rPr>
        <w:t>ware</w:t>
      </w:r>
      <w:r w:rsidR="00BF385A" w:rsidRPr="00563921">
        <w:rPr>
          <w:rFonts w:ascii="Times New Roman" w:hAnsi="Times New Roman"/>
          <w:sz w:val="22"/>
          <w:szCs w:val="22"/>
          <w:lang w:val="en-GB"/>
        </w:rPr>
        <w:t>,</w:t>
      </w:r>
      <w:r w:rsidRPr="00563921">
        <w:rPr>
          <w:rFonts w:ascii="Times New Roman" w:hAnsi="Times New Roman"/>
          <w:sz w:val="22"/>
          <w:szCs w:val="22"/>
          <w:lang w:val="en-GB"/>
        </w:rPr>
        <w:t xml:space="preserve"> data </w:t>
      </w:r>
      <w:r w:rsidR="00BF385A" w:rsidRPr="00563921">
        <w:rPr>
          <w:rFonts w:ascii="Times New Roman" w:hAnsi="Times New Roman"/>
          <w:sz w:val="22"/>
          <w:szCs w:val="22"/>
          <w:lang w:val="en-GB"/>
        </w:rPr>
        <w:t>or</w:t>
      </w:r>
      <w:r w:rsidRPr="00563921">
        <w:rPr>
          <w:rFonts w:ascii="Times New Roman" w:hAnsi="Times New Roman"/>
          <w:sz w:val="22"/>
          <w:szCs w:val="22"/>
          <w:lang w:val="en-GB"/>
        </w:rPr>
        <w:t xml:space="preserve"> </w:t>
      </w:r>
      <w:r w:rsidR="00BF385A" w:rsidRPr="00563921">
        <w:rPr>
          <w:rFonts w:ascii="Times New Roman" w:hAnsi="Times New Roman"/>
          <w:sz w:val="22"/>
          <w:szCs w:val="22"/>
          <w:lang w:val="en-GB"/>
        </w:rPr>
        <w:t>processes</w:t>
      </w:r>
      <w:r w:rsidRPr="00563921">
        <w:rPr>
          <w:rFonts w:ascii="Times New Roman" w:hAnsi="Times New Roman"/>
          <w:sz w:val="22"/>
          <w:szCs w:val="22"/>
          <w:lang w:val="en-GB"/>
        </w:rPr>
        <w:t xml:space="preserve"> (‘privileges’)</w:t>
      </w:r>
      <w:r w:rsidR="00BF385A" w:rsidRPr="00563921">
        <w:rPr>
          <w:rFonts w:ascii="Times New Roman" w:hAnsi="Times New Roman"/>
          <w:sz w:val="22"/>
          <w:szCs w:val="22"/>
          <w:lang w:val="en-GB"/>
        </w:rPr>
        <w:t xml:space="preserve">, or the act of granting the same </w:t>
      </w:r>
    </w:p>
    <w:p w14:paraId="78BFA19C" w14:textId="7655227B" w:rsidR="00B80A08" w:rsidRPr="00563921" w:rsidRDefault="00B80A08"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Availability – property of being accessible or usable on demand </w:t>
      </w:r>
      <w:r w:rsidR="00167EF4" w:rsidRPr="00563921">
        <w:rPr>
          <w:rFonts w:ascii="Times New Roman" w:hAnsi="Times New Roman"/>
          <w:sz w:val="22"/>
          <w:szCs w:val="22"/>
          <w:lang w:val="en-GB"/>
        </w:rPr>
        <w:t>by authori</w:t>
      </w:r>
      <w:r w:rsidR="00596386" w:rsidRPr="00563921">
        <w:rPr>
          <w:rFonts w:ascii="Times New Roman" w:hAnsi="Times New Roman"/>
          <w:sz w:val="22"/>
          <w:szCs w:val="22"/>
          <w:lang w:val="en-GB"/>
        </w:rPr>
        <w:t>s</w:t>
      </w:r>
      <w:r w:rsidR="00167EF4" w:rsidRPr="00563921">
        <w:rPr>
          <w:rFonts w:ascii="Times New Roman" w:hAnsi="Times New Roman"/>
          <w:sz w:val="22"/>
          <w:szCs w:val="22"/>
          <w:lang w:val="en-GB"/>
        </w:rPr>
        <w:t>ed persons</w:t>
      </w:r>
      <w:r w:rsidRPr="00563921">
        <w:rPr>
          <w:rFonts w:ascii="Times New Roman" w:hAnsi="Times New Roman"/>
          <w:sz w:val="22"/>
          <w:szCs w:val="22"/>
          <w:lang w:val="en-GB"/>
        </w:rPr>
        <w:t xml:space="preserve"> </w:t>
      </w:r>
    </w:p>
    <w:p w14:paraId="36E2212A" w14:textId="06C0FA98" w:rsidR="00D218E9" w:rsidRPr="00751ADE" w:rsidRDefault="00D218E9" w:rsidP="00947614">
      <w:pPr>
        <w:pStyle w:val="NormalNumbering"/>
        <w:numPr>
          <w:ilvl w:val="1"/>
          <w:numId w:val="2"/>
        </w:numPr>
        <w:ind w:left="720" w:right="-760" w:hanging="720"/>
        <w:jc w:val="both"/>
        <w:rPr>
          <w:rFonts w:ascii="Times New Roman" w:hAnsi="Times New Roman"/>
          <w:sz w:val="22"/>
          <w:szCs w:val="22"/>
          <w:lang w:val="en-GB"/>
        </w:rPr>
      </w:pPr>
      <w:r w:rsidRPr="00751ADE">
        <w:rPr>
          <w:rFonts w:ascii="Times New Roman" w:hAnsi="Times New Roman"/>
          <w:sz w:val="22"/>
          <w:szCs w:val="22"/>
          <w:lang w:val="en-GB"/>
        </w:rPr>
        <w:t xml:space="preserve">Build – a new release of a software package </w:t>
      </w:r>
      <w:r w:rsidR="00630C3A" w:rsidRPr="00751ADE">
        <w:rPr>
          <w:rFonts w:ascii="Times New Roman" w:hAnsi="Times New Roman"/>
          <w:sz w:val="22"/>
          <w:szCs w:val="22"/>
          <w:lang w:val="en-GB"/>
        </w:rPr>
        <w:t>identified by a Build No. in the fo</w:t>
      </w:r>
      <w:r w:rsidR="004B6FE1">
        <w:rPr>
          <w:rFonts w:ascii="Times New Roman" w:hAnsi="Times New Roman"/>
          <w:sz w:val="22"/>
          <w:szCs w:val="22"/>
          <w:lang w:val="en-GB"/>
        </w:rPr>
        <w:t>r</w:t>
      </w:r>
      <w:r w:rsidR="00630C3A" w:rsidRPr="00751ADE">
        <w:rPr>
          <w:rFonts w:ascii="Times New Roman" w:hAnsi="Times New Roman"/>
          <w:sz w:val="22"/>
          <w:szCs w:val="22"/>
          <w:lang w:val="en-GB"/>
        </w:rPr>
        <w:t xml:space="preserve">mat </w:t>
      </w:r>
      <w:proofErr w:type="spellStart"/>
      <w:r w:rsidR="00630C3A" w:rsidRPr="00751ADE">
        <w:rPr>
          <w:rFonts w:ascii="Times New Roman" w:hAnsi="Times New Roman"/>
          <w:sz w:val="22"/>
          <w:szCs w:val="22"/>
          <w:lang w:val="en-GB"/>
        </w:rPr>
        <w:t>yymmdd</w:t>
      </w:r>
      <w:proofErr w:type="spellEnd"/>
      <w:r w:rsidR="00630C3A" w:rsidRPr="00751ADE">
        <w:rPr>
          <w:rFonts w:ascii="Times New Roman" w:hAnsi="Times New Roman"/>
          <w:sz w:val="22"/>
          <w:szCs w:val="22"/>
          <w:lang w:val="en-GB"/>
        </w:rPr>
        <w:t xml:space="preserve"> </w:t>
      </w:r>
      <w:r w:rsidRPr="00751ADE">
        <w:rPr>
          <w:rFonts w:ascii="Times New Roman" w:hAnsi="Times New Roman"/>
          <w:sz w:val="22"/>
          <w:szCs w:val="22"/>
          <w:lang w:val="en-GB"/>
        </w:rPr>
        <w:t xml:space="preserve">that has passed all approval processes </w:t>
      </w:r>
    </w:p>
    <w:p w14:paraId="228444F7" w14:textId="4CC3C9D2" w:rsidR="00B80A08" w:rsidRPr="00563921" w:rsidRDefault="00B80A08"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Confidential – describes information that may not be made available or disclosed except to authorised legal or proper persons or processes  </w:t>
      </w:r>
    </w:p>
    <w:p w14:paraId="0E225A6E" w14:textId="0B4F2463" w:rsidR="00B80A08" w:rsidRPr="00563921" w:rsidRDefault="00B80A08"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Combined Vulnerability Disclosure (CVD) – process by which interested parties </w:t>
      </w:r>
      <w:r w:rsidR="00167EF4" w:rsidRPr="00563921">
        <w:rPr>
          <w:rFonts w:ascii="Times New Roman" w:hAnsi="Times New Roman"/>
          <w:sz w:val="22"/>
          <w:szCs w:val="22"/>
          <w:lang w:val="en-GB"/>
        </w:rPr>
        <w:t xml:space="preserve">work together to reduce the risks from disclosure of vulnerabilities </w:t>
      </w:r>
    </w:p>
    <w:p w14:paraId="763397BE" w14:textId="3B18BC73" w:rsidR="00167EF4" w:rsidRPr="00563921" w:rsidRDefault="00167EF4"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Cybersecurity – the protection to a</w:t>
      </w:r>
      <w:r w:rsidR="0030464F" w:rsidRPr="00563921">
        <w:rPr>
          <w:rFonts w:ascii="Times New Roman" w:hAnsi="Times New Roman"/>
          <w:sz w:val="22"/>
          <w:szCs w:val="22"/>
          <w:lang w:val="en-GB"/>
        </w:rPr>
        <w:t>n</w:t>
      </w:r>
      <w:r w:rsidRPr="00563921">
        <w:rPr>
          <w:rFonts w:ascii="Times New Roman" w:hAnsi="Times New Roman"/>
          <w:sz w:val="22"/>
          <w:szCs w:val="22"/>
          <w:lang w:val="en-GB"/>
        </w:rPr>
        <w:t xml:space="preserve"> </w:t>
      </w:r>
      <w:r w:rsidR="0030464F" w:rsidRPr="00563921">
        <w:rPr>
          <w:rFonts w:ascii="Times New Roman" w:hAnsi="Times New Roman"/>
          <w:sz w:val="22"/>
          <w:szCs w:val="22"/>
          <w:lang w:val="en-GB"/>
        </w:rPr>
        <w:t xml:space="preserve">acceptable </w:t>
      </w:r>
      <w:r w:rsidRPr="00563921">
        <w:rPr>
          <w:rFonts w:ascii="Times New Roman" w:hAnsi="Times New Roman"/>
          <w:sz w:val="22"/>
          <w:szCs w:val="22"/>
          <w:lang w:val="en-GB"/>
        </w:rPr>
        <w:t xml:space="preserve">degree of </w:t>
      </w:r>
      <w:r w:rsidR="0030464F" w:rsidRPr="00563921">
        <w:rPr>
          <w:rFonts w:ascii="Times New Roman" w:hAnsi="Times New Roman"/>
          <w:sz w:val="22"/>
          <w:szCs w:val="22"/>
          <w:lang w:val="en-GB"/>
        </w:rPr>
        <w:t xml:space="preserve">software and other </w:t>
      </w:r>
      <w:r w:rsidRPr="00563921">
        <w:rPr>
          <w:rFonts w:ascii="Times New Roman" w:hAnsi="Times New Roman"/>
          <w:sz w:val="22"/>
          <w:szCs w:val="22"/>
          <w:lang w:val="en-GB"/>
        </w:rPr>
        <w:t>electronic data and systems from unauthori</w:t>
      </w:r>
      <w:r w:rsidR="00596386" w:rsidRPr="00563921">
        <w:rPr>
          <w:rFonts w:ascii="Times New Roman" w:hAnsi="Times New Roman"/>
          <w:sz w:val="22"/>
          <w:szCs w:val="22"/>
          <w:lang w:val="en-GB"/>
        </w:rPr>
        <w:t>s</w:t>
      </w:r>
      <w:r w:rsidRPr="00563921">
        <w:rPr>
          <w:rFonts w:ascii="Times New Roman" w:hAnsi="Times New Roman"/>
          <w:sz w:val="22"/>
          <w:szCs w:val="22"/>
          <w:lang w:val="en-GB"/>
        </w:rPr>
        <w:t xml:space="preserve">ed access to prevent </w:t>
      </w:r>
      <w:r w:rsidR="00BF4697" w:rsidRPr="00563921">
        <w:rPr>
          <w:rFonts w:ascii="Times New Roman" w:hAnsi="Times New Roman"/>
          <w:sz w:val="22"/>
          <w:szCs w:val="22"/>
          <w:lang w:val="en-GB"/>
        </w:rPr>
        <w:t xml:space="preserve">theft, </w:t>
      </w:r>
      <w:r w:rsidRPr="00563921">
        <w:rPr>
          <w:rFonts w:ascii="Times New Roman" w:hAnsi="Times New Roman"/>
          <w:sz w:val="22"/>
          <w:szCs w:val="22"/>
          <w:lang w:val="en-GB"/>
        </w:rPr>
        <w:t>improper use, lockout, disclosure, disruption, modification</w:t>
      </w:r>
      <w:r w:rsidR="00BF4697" w:rsidRPr="00563921">
        <w:rPr>
          <w:rFonts w:ascii="Times New Roman" w:hAnsi="Times New Roman"/>
          <w:sz w:val="22"/>
          <w:szCs w:val="22"/>
          <w:lang w:val="en-GB"/>
        </w:rPr>
        <w:t xml:space="preserve">, deletion </w:t>
      </w:r>
      <w:r w:rsidRPr="00563921">
        <w:rPr>
          <w:rFonts w:ascii="Times New Roman" w:hAnsi="Times New Roman"/>
          <w:sz w:val="22"/>
          <w:szCs w:val="22"/>
          <w:lang w:val="en-GB"/>
        </w:rPr>
        <w:t>or destruction</w:t>
      </w:r>
      <w:r w:rsidR="0030464F" w:rsidRPr="00563921">
        <w:rPr>
          <w:rFonts w:ascii="Times New Roman" w:hAnsi="Times New Roman"/>
          <w:sz w:val="22"/>
          <w:szCs w:val="22"/>
          <w:lang w:val="en-GB"/>
        </w:rPr>
        <w:t>. Cybersecurity must be maintained during the software lifecycle.</w:t>
      </w:r>
      <w:r w:rsidRPr="00563921">
        <w:rPr>
          <w:rFonts w:ascii="Times New Roman" w:hAnsi="Times New Roman"/>
          <w:sz w:val="22"/>
          <w:szCs w:val="22"/>
          <w:lang w:val="en-GB"/>
        </w:rPr>
        <w:t xml:space="preserve">   </w:t>
      </w:r>
    </w:p>
    <w:p w14:paraId="1D19A882" w14:textId="77777777" w:rsidR="00403977" w:rsidRPr="00563921" w:rsidRDefault="00043B16"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lastRenderedPageBreak/>
        <w:t>Configuration Item</w:t>
      </w:r>
      <w:r w:rsidR="006608D8" w:rsidRPr="00563921">
        <w:rPr>
          <w:rFonts w:ascii="Times New Roman" w:hAnsi="Times New Roman"/>
          <w:sz w:val="22"/>
          <w:szCs w:val="22"/>
          <w:lang w:val="en-GB"/>
        </w:rPr>
        <w:t xml:space="preserve"> - </w:t>
      </w:r>
      <w:r w:rsidR="00710E3A" w:rsidRPr="00563921">
        <w:rPr>
          <w:rFonts w:ascii="Times New Roman" w:hAnsi="Times New Roman"/>
          <w:sz w:val="22"/>
          <w:szCs w:val="22"/>
          <w:lang w:val="en-GB"/>
        </w:rPr>
        <w:t>entity that can be uniquely identified at a given reference point</w:t>
      </w:r>
      <w:r w:rsidR="00403977" w:rsidRPr="00563921">
        <w:rPr>
          <w:rFonts w:ascii="Times New Roman" w:hAnsi="Times New Roman"/>
          <w:sz w:val="22"/>
          <w:szCs w:val="22"/>
          <w:lang w:val="en-GB"/>
        </w:rPr>
        <w:t>.</w:t>
      </w:r>
    </w:p>
    <w:p w14:paraId="70669423" w14:textId="43968A52" w:rsidR="00403977" w:rsidRPr="00563921" w:rsidRDefault="00710E3A"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Deliverable</w:t>
      </w:r>
      <w:r w:rsidR="006608D8" w:rsidRPr="00563921">
        <w:rPr>
          <w:rFonts w:ascii="Times New Roman" w:hAnsi="Times New Roman"/>
          <w:sz w:val="22"/>
          <w:szCs w:val="22"/>
          <w:lang w:val="en-GB"/>
        </w:rPr>
        <w:t xml:space="preserve"> - </w:t>
      </w:r>
      <w:r w:rsidR="00403977" w:rsidRPr="00563921">
        <w:rPr>
          <w:rFonts w:ascii="Times New Roman" w:hAnsi="Times New Roman"/>
          <w:sz w:val="22"/>
          <w:szCs w:val="22"/>
          <w:lang w:val="en-GB"/>
        </w:rPr>
        <w:t>required result or output (includes documentation) of an activity or task</w:t>
      </w:r>
      <w:r w:rsidR="0001435A" w:rsidRPr="00563921">
        <w:rPr>
          <w:rFonts w:ascii="Times New Roman" w:hAnsi="Times New Roman"/>
          <w:sz w:val="22"/>
          <w:szCs w:val="22"/>
          <w:lang w:val="en-GB"/>
        </w:rPr>
        <w:t>.</w:t>
      </w:r>
    </w:p>
    <w:p w14:paraId="39AAF439" w14:textId="77777777" w:rsidR="007A28DF" w:rsidRPr="00563921" w:rsidRDefault="00403977"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Evaluation - </w:t>
      </w:r>
      <w:r w:rsidR="006232FB" w:rsidRPr="00563921">
        <w:rPr>
          <w:rFonts w:ascii="Times New Roman" w:hAnsi="Times New Roman"/>
          <w:sz w:val="22"/>
          <w:szCs w:val="22"/>
          <w:lang w:val="en-GB"/>
        </w:rPr>
        <w:t>a systematic determination of the extent to which an entity meets its specified criteria</w:t>
      </w:r>
      <w:r w:rsidR="007A28DF" w:rsidRPr="00563921">
        <w:rPr>
          <w:rFonts w:ascii="Times New Roman" w:hAnsi="Times New Roman"/>
          <w:sz w:val="22"/>
          <w:szCs w:val="22"/>
          <w:lang w:val="en-GB"/>
        </w:rPr>
        <w:t>.</w:t>
      </w:r>
    </w:p>
    <w:p w14:paraId="72D85A60" w14:textId="423522FC" w:rsidR="00BF4697" w:rsidRPr="00563921" w:rsidRDefault="00BF4697" w:rsidP="00BF469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IT Security - protection of computer systems from adverse effects including disruption or misdirection of the services they provide. </w:t>
      </w:r>
    </w:p>
    <w:p w14:paraId="58F9CC7D" w14:textId="2951CA04" w:rsidR="00BF4697" w:rsidRPr="00563921" w:rsidRDefault="00BF4697"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Integrity - property whereby data has not been altered in an unauthorized manner since it was created, transmitted or stored</w:t>
      </w:r>
    </w:p>
    <w:p w14:paraId="41BFB154" w14:textId="68F7AA12" w:rsidR="00BF4697" w:rsidRPr="00563921" w:rsidRDefault="00BF469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Operation Security - Protection against the intentional, unauthorised modification or corruption of procedures or workflows </w:t>
      </w:r>
    </w:p>
    <w:p w14:paraId="2A6F60E4" w14:textId="65444DF8" w:rsidR="007A28DF" w:rsidRPr="00563921" w:rsidRDefault="006232FB"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Medical device software</w:t>
      </w:r>
      <w:r w:rsidR="006608D8" w:rsidRPr="00563921">
        <w:rPr>
          <w:rFonts w:ascii="Times New Roman" w:hAnsi="Times New Roman"/>
          <w:sz w:val="22"/>
          <w:szCs w:val="22"/>
          <w:lang w:val="en-GB"/>
        </w:rPr>
        <w:t xml:space="preserve"> - </w:t>
      </w:r>
      <w:r w:rsidR="007A28DF" w:rsidRPr="00563921">
        <w:rPr>
          <w:rFonts w:ascii="Times New Roman" w:hAnsi="Times New Roman"/>
          <w:sz w:val="22"/>
          <w:szCs w:val="22"/>
          <w:lang w:val="en-GB"/>
        </w:rPr>
        <w:t>software system that has been developed for incorporat</w:t>
      </w:r>
      <w:r w:rsidR="00596386" w:rsidRPr="00563921">
        <w:rPr>
          <w:rFonts w:ascii="Times New Roman" w:hAnsi="Times New Roman"/>
          <w:sz w:val="22"/>
          <w:szCs w:val="22"/>
          <w:lang w:val="en-GB"/>
        </w:rPr>
        <w:t>ion</w:t>
      </w:r>
      <w:r w:rsidR="007A28DF" w:rsidRPr="00563921">
        <w:rPr>
          <w:rFonts w:ascii="Times New Roman" w:hAnsi="Times New Roman"/>
          <w:sz w:val="22"/>
          <w:szCs w:val="22"/>
          <w:lang w:val="en-GB"/>
        </w:rPr>
        <w:t xml:space="preserve"> into </w:t>
      </w:r>
      <w:r w:rsidR="00596386" w:rsidRPr="00563921">
        <w:rPr>
          <w:rFonts w:ascii="Times New Roman" w:hAnsi="Times New Roman"/>
          <w:sz w:val="22"/>
          <w:szCs w:val="22"/>
          <w:lang w:val="en-GB"/>
        </w:rPr>
        <w:t xml:space="preserve">a </w:t>
      </w:r>
      <w:r w:rsidR="007A28DF" w:rsidRPr="00563921">
        <w:rPr>
          <w:rFonts w:ascii="Times New Roman" w:hAnsi="Times New Roman"/>
          <w:sz w:val="22"/>
          <w:szCs w:val="22"/>
          <w:lang w:val="en-GB"/>
        </w:rPr>
        <w:t>medical device or that is intended for use as a medical device in its own right.</w:t>
      </w:r>
    </w:p>
    <w:p w14:paraId="4BAF3877" w14:textId="0870180F" w:rsidR="002B1696" w:rsidRPr="00563921" w:rsidRDefault="0016614F"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Problem report - </w:t>
      </w:r>
      <w:r w:rsidR="00C1524F" w:rsidRPr="00563921">
        <w:rPr>
          <w:rFonts w:ascii="Times New Roman" w:hAnsi="Times New Roman"/>
          <w:sz w:val="22"/>
          <w:szCs w:val="22"/>
          <w:lang w:val="en-GB"/>
        </w:rPr>
        <w:t>a record of actual or potential behavio</w:t>
      </w:r>
      <w:r w:rsidR="008A4B11" w:rsidRPr="00563921">
        <w:rPr>
          <w:rFonts w:ascii="Times New Roman" w:hAnsi="Times New Roman"/>
          <w:sz w:val="22"/>
          <w:szCs w:val="22"/>
          <w:lang w:val="en-GB"/>
        </w:rPr>
        <w:t>u</w:t>
      </w:r>
      <w:r w:rsidR="00C1524F" w:rsidRPr="00563921">
        <w:rPr>
          <w:rFonts w:ascii="Times New Roman" w:hAnsi="Times New Roman"/>
          <w:sz w:val="22"/>
          <w:szCs w:val="22"/>
          <w:lang w:val="en-GB"/>
        </w:rPr>
        <w:t>r of a software product that a user or other interested person believes to be unsafe, inappropriate for the intended use</w:t>
      </w:r>
      <w:r w:rsidR="00596386" w:rsidRPr="00563921">
        <w:rPr>
          <w:rFonts w:ascii="Times New Roman" w:hAnsi="Times New Roman"/>
          <w:sz w:val="22"/>
          <w:szCs w:val="22"/>
          <w:lang w:val="en-GB"/>
        </w:rPr>
        <w:t>,</w:t>
      </w:r>
      <w:r w:rsidR="00C1524F" w:rsidRPr="00563921">
        <w:rPr>
          <w:rFonts w:ascii="Times New Roman" w:hAnsi="Times New Roman"/>
          <w:sz w:val="22"/>
          <w:szCs w:val="22"/>
          <w:lang w:val="en-GB"/>
        </w:rPr>
        <w:t xml:space="preserve"> contrary to specification</w:t>
      </w:r>
      <w:r w:rsidR="00CC2FB8" w:rsidRPr="00563921">
        <w:rPr>
          <w:rFonts w:ascii="Times New Roman" w:hAnsi="Times New Roman"/>
          <w:sz w:val="22"/>
          <w:szCs w:val="22"/>
          <w:lang w:val="en-GB"/>
        </w:rPr>
        <w:t>, capable of improvement,</w:t>
      </w:r>
      <w:r w:rsidR="00596386" w:rsidRPr="00563921">
        <w:rPr>
          <w:rFonts w:ascii="Times New Roman" w:hAnsi="Times New Roman"/>
          <w:sz w:val="22"/>
          <w:szCs w:val="22"/>
          <w:lang w:val="en-GB"/>
        </w:rPr>
        <w:t xml:space="preserve"> or problematic in some way</w:t>
      </w:r>
      <w:r w:rsidR="008A4B11" w:rsidRPr="00563921">
        <w:rPr>
          <w:rFonts w:ascii="Times New Roman" w:hAnsi="Times New Roman"/>
          <w:sz w:val="22"/>
          <w:szCs w:val="22"/>
          <w:lang w:val="en-GB"/>
        </w:rPr>
        <w:t>. A</w:t>
      </w:r>
      <w:r w:rsidR="00C1524F" w:rsidRPr="00563921">
        <w:rPr>
          <w:rFonts w:ascii="Times New Roman" w:hAnsi="Times New Roman"/>
          <w:sz w:val="22"/>
          <w:szCs w:val="22"/>
          <w:lang w:val="en-GB"/>
        </w:rPr>
        <w:t xml:space="preserve"> manufacturer can reject a problem report as a misunderstanding, error or insignificant event. </w:t>
      </w:r>
      <w:r w:rsidR="008A4B11" w:rsidRPr="00563921">
        <w:rPr>
          <w:rFonts w:ascii="Times New Roman" w:hAnsi="Times New Roman"/>
          <w:sz w:val="22"/>
          <w:szCs w:val="22"/>
          <w:lang w:val="en-GB"/>
        </w:rPr>
        <w:t>A</w:t>
      </w:r>
      <w:r w:rsidR="00C1524F" w:rsidRPr="00563921">
        <w:rPr>
          <w:rFonts w:ascii="Times New Roman" w:hAnsi="Times New Roman"/>
          <w:sz w:val="22"/>
          <w:szCs w:val="22"/>
          <w:lang w:val="en-GB"/>
        </w:rPr>
        <w:t xml:space="preserve"> problem report can relate to a released software product or to a software product that is still under development.</w:t>
      </w:r>
    </w:p>
    <w:p w14:paraId="029B2477" w14:textId="77777777" w:rsidR="00576993" w:rsidRPr="00563921" w:rsidRDefault="00C1524F"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Process</w:t>
      </w:r>
      <w:r w:rsidR="006608D8" w:rsidRPr="00563921">
        <w:rPr>
          <w:rFonts w:ascii="Times New Roman" w:hAnsi="Times New Roman"/>
          <w:sz w:val="22"/>
          <w:szCs w:val="22"/>
          <w:lang w:val="en-GB"/>
        </w:rPr>
        <w:t xml:space="preserve"> – a </w:t>
      </w:r>
      <w:r w:rsidR="002B1696" w:rsidRPr="00563921">
        <w:rPr>
          <w:rFonts w:ascii="Times New Roman" w:hAnsi="Times New Roman"/>
          <w:sz w:val="22"/>
          <w:szCs w:val="22"/>
          <w:lang w:val="en-GB"/>
        </w:rPr>
        <w:t>set of interrelated or interacting activities that transform inputs into outputs.</w:t>
      </w:r>
    </w:p>
    <w:p w14:paraId="70716189" w14:textId="4F57BFAE" w:rsidR="00576993" w:rsidRPr="00563921" w:rsidRDefault="00755D55"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Regression testing</w:t>
      </w:r>
      <w:r w:rsidR="006608D8" w:rsidRPr="00563921">
        <w:rPr>
          <w:rFonts w:ascii="Times New Roman" w:hAnsi="Times New Roman"/>
          <w:sz w:val="22"/>
          <w:szCs w:val="22"/>
          <w:lang w:val="en-GB"/>
        </w:rPr>
        <w:t xml:space="preserve"> - </w:t>
      </w:r>
      <w:r w:rsidR="00576993" w:rsidRPr="00563921">
        <w:rPr>
          <w:rFonts w:ascii="Times New Roman" w:hAnsi="Times New Roman"/>
          <w:sz w:val="22"/>
          <w:szCs w:val="22"/>
          <w:lang w:val="en-GB"/>
        </w:rPr>
        <w:t xml:space="preserve">the testing required to determine that a change to a system component has not adversely affected functionality, reliability or performance and has not introduced </w:t>
      </w:r>
      <w:r w:rsidR="00596386" w:rsidRPr="00563921">
        <w:rPr>
          <w:rFonts w:ascii="Times New Roman" w:hAnsi="Times New Roman"/>
          <w:sz w:val="22"/>
          <w:szCs w:val="22"/>
          <w:lang w:val="en-GB"/>
        </w:rPr>
        <w:t>new</w:t>
      </w:r>
      <w:r w:rsidR="00576993" w:rsidRPr="00563921">
        <w:rPr>
          <w:rFonts w:ascii="Times New Roman" w:hAnsi="Times New Roman"/>
          <w:sz w:val="22"/>
          <w:szCs w:val="22"/>
          <w:lang w:val="en-GB"/>
        </w:rPr>
        <w:t xml:space="preserve"> defects.</w:t>
      </w:r>
    </w:p>
    <w:p w14:paraId="14C74986" w14:textId="5FB407B1" w:rsidR="006608D8" w:rsidRPr="00563921" w:rsidRDefault="00D61DA3"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Security - </w:t>
      </w:r>
      <w:r w:rsidR="00961FB6" w:rsidRPr="00563921">
        <w:rPr>
          <w:rFonts w:ascii="Times New Roman" w:hAnsi="Times New Roman"/>
          <w:sz w:val="22"/>
          <w:szCs w:val="22"/>
          <w:lang w:val="en-GB"/>
        </w:rPr>
        <w:t>protection of information and data so that unauthori</w:t>
      </w:r>
      <w:r w:rsidR="00596386" w:rsidRPr="00563921">
        <w:rPr>
          <w:rFonts w:ascii="Times New Roman" w:hAnsi="Times New Roman"/>
          <w:sz w:val="22"/>
          <w:szCs w:val="22"/>
          <w:lang w:val="en-GB"/>
        </w:rPr>
        <w:t>s</w:t>
      </w:r>
      <w:r w:rsidR="00961FB6" w:rsidRPr="00563921">
        <w:rPr>
          <w:rFonts w:ascii="Times New Roman" w:hAnsi="Times New Roman"/>
          <w:sz w:val="22"/>
          <w:szCs w:val="22"/>
          <w:lang w:val="en-GB"/>
        </w:rPr>
        <w:t>ed people or systems cannot read</w:t>
      </w:r>
      <w:r w:rsidR="00D922B8" w:rsidRPr="00563921">
        <w:rPr>
          <w:rFonts w:ascii="Times New Roman" w:hAnsi="Times New Roman"/>
          <w:sz w:val="22"/>
          <w:szCs w:val="22"/>
          <w:lang w:val="en-GB"/>
        </w:rPr>
        <w:t>,</w:t>
      </w:r>
      <w:r w:rsidR="00380408" w:rsidRPr="00563921">
        <w:rPr>
          <w:rFonts w:ascii="Times New Roman" w:hAnsi="Times New Roman"/>
          <w:sz w:val="22"/>
          <w:szCs w:val="22"/>
          <w:lang w:val="en-GB"/>
        </w:rPr>
        <w:t xml:space="preserve"> </w:t>
      </w:r>
      <w:r w:rsidR="00F62128" w:rsidRPr="00563921">
        <w:rPr>
          <w:rFonts w:ascii="Times New Roman" w:hAnsi="Times New Roman"/>
          <w:sz w:val="22"/>
          <w:szCs w:val="22"/>
          <w:lang w:val="en-GB"/>
        </w:rPr>
        <w:t xml:space="preserve">steal, </w:t>
      </w:r>
      <w:r w:rsidR="00961FB6" w:rsidRPr="00563921">
        <w:rPr>
          <w:rFonts w:ascii="Times New Roman" w:hAnsi="Times New Roman"/>
          <w:sz w:val="22"/>
          <w:szCs w:val="22"/>
          <w:lang w:val="en-GB"/>
        </w:rPr>
        <w:t xml:space="preserve"> modify</w:t>
      </w:r>
      <w:r w:rsidR="00F62128" w:rsidRPr="00563921">
        <w:rPr>
          <w:rFonts w:ascii="Times New Roman" w:hAnsi="Times New Roman"/>
          <w:sz w:val="22"/>
          <w:szCs w:val="22"/>
          <w:lang w:val="en-GB"/>
        </w:rPr>
        <w:t xml:space="preserve">, deny </w:t>
      </w:r>
      <w:r w:rsidR="00596386" w:rsidRPr="00563921">
        <w:rPr>
          <w:rFonts w:ascii="Times New Roman" w:hAnsi="Times New Roman"/>
          <w:sz w:val="22"/>
          <w:szCs w:val="22"/>
          <w:lang w:val="en-GB"/>
        </w:rPr>
        <w:t xml:space="preserve">authorised </w:t>
      </w:r>
      <w:r w:rsidR="00F62128" w:rsidRPr="00563921">
        <w:rPr>
          <w:rFonts w:ascii="Times New Roman" w:hAnsi="Times New Roman"/>
          <w:sz w:val="22"/>
          <w:szCs w:val="22"/>
          <w:lang w:val="en-GB"/>
        </w:rPr>
        <w:t>access to,</w:t>
      </w:r>
      <w:r w:rsidR="00961FB6" w:rsidRPr="00563921">
        <w:rPr>
          <w:rFonts w:ascii="Times New Roman" w:hAnsi="Times New Roman"/>
          <w:sz w:val="22"/>
          <w:szCs w:val="22"/>
          <w:lang w:val="en-GB"/>
        </w:rPr>
        <w:t xml:space="preserve"> </w:t>
      </w:r>
      <w:r w:rsidR="00D922B8" w:rsidRPr="00563921">
        <w:rPr>
          <w:rFonts w:ascii="Times New Roman" w:hAnsi="Times New Roman"/>
          <w:sz w:val="22"/>
          <w:szCs w:val="22"/>
          <w:lang w:val="en-GB"/>
        </w:rPr>
        <w:t xml:space="preserve">or destroy </w:t>
      </w:r>
      <w:r w:rsidR="00961FB6" w:rsidRPr="00563921">
        <w:rPr>
          <w:rFonts w:ascii="Times New Roman" w:hAnsi="Times New Roman"/>
          <w:sz w:val="22"/>
          <w:szCs w:val="22"/>
          <w:lang w:val="en-GB"/>
        </w:rPr>
        <w:t xml:space="preserve">them </w:t>
      </w:r>
      <w:r w:rsidR="00380408" w:rsidRPr="00563921">
        <w:rPr>
          <w:rFonts w:ascii="Times New Roman" w:hAnsi="Times New Roman"/>
          <w:sz w:val="22"/>
          <w:szCs w:val="22"/>
          <w:lang w:val="en-GB"/>
        </w:rPr>
        <w:t xml:space="preserve">while allowing access to </w:t>
      </w:r>
      <w:r w:rsidR="00961FB6" w:rsidRPr="00563921">
        <w:rPr>
          <w:rFonts w:ascii="Times New Roman" w:hAnsi="Times New Roman"/>
          <w:sz w:val="22"/>
          <w:szCs w:val="22"/>
          <w:lang w:val="en-GB"/>
        </w:rPr>
        <w:t xml:space="preserve"> authori</w:t>
      </w:r>
      <w:r w:rsidR="00596386" w:rsidRPr="00563921">
        <w:rPr>
          <w:rFonts w:ascii="Times New Roman" w:hAnsi="Times New Roman"/>
          <w:sz w:val="22"/>
          <w:szCs w:val="22"/>
          <w:lang w:val="en-GB"/>
        </w:rPr>
        <w:t>s</w:t>
      </w:r>
      <w:r w:rsidR="00961FB6" w:rsidRPr="00563921">
        <w:rPr>
          <w:rFonts w:ascii="Times New Roman" w:hAnsi="Times New Roman"/>
          <w:sz w:val="22"/>
          <w:szCs w:val="22"/>
          <w:lang w:val="en-GB"/>
        </w:rPr>
        <w:t>ed persons or systems</w:t>
      </w:r>
      <w:r w:rsidR="006608D8" w:rsidRPr="00563921">
        <w:rPr>
          <w:rFonts w:ascii="Times New Roman" w:hAnsi="Times New Roman"/>
          <w:sz w:val="22"/>
          <w:szCs w:val="22"/>
          <w:lang w:val="en-GB"/>
        </w:rPr>
        <w:t xml:space="preserve">.  </w:t>
      </w:r>
    </w:p>
    <w:p w14:paraId="3C5C5E77" w14:textId="25B6ED54" w:rsidR="006608D8" w:rsidRPr="00563921" w:rsidRDefault="00961FB6"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Serious injury</w:t>
      </w:r>
      <w:r w:rsidR="006608D8" w:rsidRPr="00563921">
        <w:rPr>
          <w:rFonts w:ascii="Times New Roman" w:hAnsi="Times New Roman"/>
          <w:sz w:val="22"/>
          <w:szCs w:val="22"/>
          <w:lang w:val="en-GB"/>
        </w:rPr>
        <w:t xml:space="preserve"> </w:t>
      </w:r>
      <w:r w:rsidR="00AD2C31" w:rsidRPr="00563921">
        <w:rPr>
          <w:rFonts w:ascii="Times New Roman" w:hAnsi="Times New Roman"/>
          <w:sz w:val="22"/>
          <w:szCs w:val="22"/>
          <w:lang w:val="en-GB"/>
        </w:rPr>
        <w:t>–</w:t>
      </w:r>
      <w:r w:rsidR="006608D8" w:rsidRPr="00563921">
        <w:rPr>
          <w:rFonts w:ascii="Times New Roman" w:hAnsi="Times New Roman"/>
          <w:sz w:val="22"/>
          <w:szCs w:val="22"/>
          <w:lang w:val="en-GB"/>
        </w:rPr>
        <w:t xml:space="preserve"> </w:t>
      </w:r>
      <w:r w:rsidR="00AD2C31" w:rsidRPr="00563921">
        <w:rPr>
          <w:rFonts w:ascii="Times New Roman" w:hAnsi="Times New Roman"/>
          <w:sz w:val="22"/>
          <w:szCs w:val="22"/>
          <w:lang w:val="en-GB"/>
        </w:rPr>
        <w:t xml:space="preserve">injury or illness that </w:t>
      </w:r>
      <w:r w:rsidR="005442D7" w:rsidRPr="00563921">
        <w:rPr>
          <w:rFonts w:ascii="Times New Roman" w:hAnsi="Times New Roman"/>
          <w:sz w:val="22"/>
          <w:szCs w:val="22"/>
          <w:lang w:val="en-GB"/>
        </w:rPr>
        <w:t>directly</w:t>
      </w:r>
      <w:r w:rsidR="00AD2C31" w:rsidRPr="00563921">
        <w:rPr>
          <w:rFonts w:ascii="Times New Roman" w:hAnsi="Times New Roman"/>
          <w:sz w:val="22"/>
          <w:szCs w:val="22"/>
          <w:lang w:val="en-GB"/>
        </w:rPr>
        <w:t xml:space="preserve"> or indirectly:</w:t>
      </w:r>
    </w:p>
    <w:p w14:paraId="0C18C2D3" w14:textId="3BB3E447" w:rsidR="00AD2C31" w:rsidRPr="00563921" w:rsidRDefault="00AD2C31" w:rsidP="004C0CDB">
      <w:pPr>
        <w:pStyle w:val="NormalNumbering"/>
        <w:numPr>
          <w:ilvl w:val="2"/>
          <w:numId w:val="4"/>
        </w:numPr>
        <w:jc w:val="both"/>
        <w:rPr>
          <w:rFonts w:ascii="Times New Roman" w:hAnsi="Times New Roman"/>
          <w:sz w:val="22"/>
          <w:szCs w:val="22"/>
          <w:lang w:val="en-GB"/>
        </w:rPr>
      </w:pPr>
      <w:r w:rsidRPr="00563921">
        <w:rPr>
          <w:rFonts w:ascii="Times New Roman" w:hAnsi="Times New Roman"/>
          <w:sz w:val="22"/>
          <w:szCs w:val="22"/>
          <w:lang w:val="en-GB"/>
        </w:rPr>
        <w:t>Is life threatening,</w:t>
      </w:r>
    </w:p>
    <w:p w14:paraId="14CBC379" w14:textId="77777777" w:rsidR="0068439D" w:rsidRPr="00563921" w:rsidRDefault="00AD2C31" w:rsidP="005442D7">
      <w:pPr>
        <w:pStyle w:val="NormalNumbering"/>
        <w:numPr>
          <w:ilvl w:val="2"/>
          <w:numId w:val="4"/>
        </w:numPr>
        <w:ind w:right="-760"/>
        <w:rPr>
          <w:rFonts w:ascii="Times New Roman" w:hAnsi="Times New Roman"/>
          <w:sz w:val="22"/>
          <w:szCs w:val="22"/>
          <w:lang w:val="en-GB"/>
        </w:rPr>
      </w:pPr>
      <w:r w:rsidRPr="00563921">
        <w:rPr>
          <w:rFonts w:ascii="Times New Roman" w:hAnsi="Times New Roman"/>
          <w:sz w:val="22"/>
          <w:szCs w:val="22"/>
          <w:lang w:val="en-GB"/>
        </w:rPr>
        <w:t xml:space="preserve">Results in permanent impairment of a body function </w:t>
      </w:r>
      <w:r w:rsidR="0068439D" w:rsidRPr="00563921">
        <w:rPr>
          <w:rFonts w:ascii="Times New Roman" w:hAnsi="Times New Roman"/>
          <w:sz w:val="22"/>
          <w:szCs w:val="22"/>
          <w:lang w:val="en-GB"/>
        </w:rPr>
        <w:t>or permanent damage to a body structure, or</w:t>
      </w:r>
    </w:p>
    <w:p w14:paraId="6816B14D" w14:textId="57D37507" w:rsidR="0068439D" w:rsidRPr="00563921" w:rsidRDefault="008F4F2D" w:rsidP="005442D7">
      <w:pPr>
        <w:pStyle w:val="NormalNumbering"/>
        <w:numPr>
          <w:ilvl w:val="2"/>
          <w:numId w:val="4"/>
        </w:numPr>
        <w:ind w:right="-760"/>
        <w:rPr>
          <w:rFonts w:ascii="Times New Roman" w:hAnsi="Times New Roman"/>
          <w:sz w:val="22"/>
          <w:szCs w:val="22"/>
          <w:lang w:val="en-GB"/>
        </w:rPr>
      </w:pPr>
      <w:r w:rsidRPr="00563921">
        <w:rPr>
          <w:rFonts w:ascii="Times New Roman" w:hAnsi="Times New Roman"/>
          <w:sz w:val="22"/>
          <w:szCs w:val="22"/>
          <w:lang w:val="en-GB"/>
        </w:rPr>
        <w:t>N</w:t>
      </w:r>
      <w:r w:rsidR="0068439D" w:rsidRPr="00563921">
        <w:rPr>
          <w:rFonts w:ascii="Times New Roman" w:hAnsi="Times New Roman"/>
          <w:sz w:val="22"/>
          <w:szCs w:val="22"/>
          <w:lang w:val="en-GB"/>
        </w:rPr>
        <w:t>ecessitates medical or surgical intervention to prevent permanent impairment of a body function or permanent damage to a body structure</w:t>
      </w:r>
    </w:p>
    <w:p w14:paraId="3ABC464D" w14:textId="1897F123" w:rsidR="00AD2C31" w:rsidRPr="00563921" w:rsidRDefault="0068439D" w:rsidP="008F4F2D">
      <w:pPr>
        <w:pStyle w:val="NormalNumbering"/>
        <w:ind w:left="720" w:firstLine="0"/>
        <w:jc w:val="both"/>
        <w:rPr>
          <w:rFonts w:ascii="Times New Roman" w:hAnsi="Times New Roman"/>
          <w:sz w:val="22"/>
          <w:szCs w:val="22"/>
          <w:lang w:val="en-GB"/>
        </w:rPr>
      </w:pPr>
      <w:r w:rsidRPr="00563921">
        <w:rPr>
          <w:rFonts w:ascii="Times New Roman" w:hAnsi="Times New Roman"/>
          <w:sz w:val="22"/>
          <w:szCs w:val="22"/>
          <w:lang w:val="en-GB"/>
        </w:rPr>
        <w:t xml:space="preserve">NOTE: </w:t>
      </w:r>
      <w:r w:rsidR="008F4F2D" w:rsidRPr="00563921">
        <w:rPr>
          <w:rFonts w:ascii="Times New Roman" w:hAnsi="Times New Roman"/>
          <w:sz w:val="22"/>
          <w:szCs w:val="22"/>
          <w:lang w:val="en-GB"/>
        </w:rPr>
        <w:t>Permanent impairment means an irreversible</w:t>
      </w:r>
      <w:r w:rsidR="006E7984" w:rsidRPr="00563921">
        <w:rPr>
          <w:rFonts w:ascii="Times New Roman" w:hAnsi="Times New Roman"/>
          <w:sz w:val="22"/>
          <w:szCs w:val="22"/>
          <w:lang w:val="en-GB"/>
        </w:rPr>
        <w:t xml:space="preserve"> non-trivial</w:t>
      </w:r>
      <w:r w:rsidR="008F4F2D" w:rsidRPr="00563921">
        <w:rPr>
          <w:rFonts w:ascii="Times New Roman" w:hAnsi="Times New Roman"/>
          <w:sz w:val="22"/>
          <w:szCs w:val="22"/>
          <w:lang w:val="en-GB"/>
        </w:rPr>
        <w:t xml:space="preserve"> impairment or damage to a body structure or function.</w:t>
      </w:r>
    </w:p>
    <w:p w14:paraId="65980127" w14:textId="61214CBE" w:rsidR="008F15F3" w:rsidRPr="00563921" w:rsidRDefault="00C1644A"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Software Development Lifecycle Model - </w:t>
      </w:r>
      <w:r w:rsidR="008F15F3" w:rsidRPr="00563921">
        <w:rPr>
          <w:rFonts w:ascii="Times New Roman" w:hAnsi="Times New Roman"/>
          <w:sz w:val="22"/>
          <w:szCs w:val="22"/>
          <w:lang w:val="en-GB"/>
        </w:rPr>
        <w:t xml:space="preserve"> </w:t>
      </w:r>
      <w:r w:rsidR="002505C5" w:rsidRPr="00563921">
        <w:rPr>
          <w:rFonts w:ascii="Times New Roman" w:hAnsi="Times New Roman"/>
          <w:sz w:val="22"/>
          <w:szCs w:val="22"/>
          <w:lang w:val="en-GB"/>
        </w:rPr>
        <w:t>conceptual structure spanning the life of the software from definition of its requirements to its release for manufacturing, which:</w:t>
      </w:r>
    </w:p>
    <w:p w14:paraId="2A6925C2" w14:textId="2118FAC0" w:rsidR="002505C5" w:rsidRPr="00563921" w:rsidRDefault="002505C5" w:rsidP="005442D7">
      <w:pPr>
        <w:pStyle w:val="NormalNumbering"/>
        <w:numPr>
          <w:ilvl w:val="2"/>
          <w:numId w:val="5"/>
        </w:numPr>
        <w:ind w:left="1134" w:right="-760"/>
        <w:jc w:val="both"/>
        <w:rPr>
          <w:rFonts w:ascii="Times New Roman" w:hAnsi="Times New Roman"/>
          <w:sz w:val="22"/>
          <w:szCs w:val="22"/>
          <w:lang w:val="en-GB"/>
        </w:rPr>
      </w:pPr>
      <w:r w:rsidRPr="00563921">
        <w:rPr>
          <w:rFonts w:ascii="Times New Roman" w:hAnsi="Times New Roman"/>
          <w:sz w:val="22"/>
          <w:szCs w:val="22"/>
          <w:lang w:val="en-GB"/>
        </w:rPr>
        <w:t xml:space="preserve">Identifies the </w:t>
      </w:r>
      <w:r w:rsidR="005B20ED">
        <w:rPr>
          <w:rFonts w:ascii="Times New Roman" w:hAnsi="Times New Roman"/>
          <w:sz w:val="22"/>
          <w:szCs w:val="22"/>
          <w:lang w:val="en-GB"/>
        </w:rPr>
        <w:t xml:space="preserve">system requirements and the </w:t>
      </w:r>
      <w:r w:rsidRPr="00563921">
        <w:rPr>
          <w:rFonts w:ascii="Times New Roman" w:hAnsi="Times New Roman"/>
          <w:sz w:val="22"/>
          <w:szCs w:val="22"/>
          <w:lang w:val="en-GB"/>
        </w:rPr>
        <w:t>process, activities and tasks involved in development of a software product</w:t>
      </w:r>
      <w:r w:rsidR="005B20ED">
        <w:rPr>
          <w:rFonts w:ascii="Times New Roman" w:hAnsi="Times New Roman"/>
          <w:sz w:val="22"/>
          <w:szCs w:val="22"/>
          <w:lang w:val="en-GB"/>
        </w:rPr>
        <w:t xml:space="preserve"> to meet the system requirements</w:t>
      </w:r>
      <w:r w:rsidRPr="00563921">
        <w:rPr>
          <w:rFonts w:ascii="Times New Roman" w:hAnsi="Times New Roman"/>
          <w:sz w:val="22"/>
          <w:szCs w:val="22"/>
          <w:lang w:val="en-GB"/>
        </w:rPr>
        <w:t>,</w:t>
      </w:r>
    </w:p>
    <w:p w14:paraId="6F2EBCE3" w14:textId="77777777" w:rsidR="00614C30" w:rsidRPr="00563921" w:rsidRDefault="005F221C" w:rsidP="005442D7">
      <w:pPr>
        <w:pStyle w:val="NormalNumbering"/>
        <w:numPr>
          <w:ilvl w:val="2"/>
          <w:numId w:val="5"/>
        </w:numPr>
        <w:ind w:left="1134" w:right="-760"/>
        <w:rPr>
          <w:rFonts w:ascii="Times New Roman" w:hAnsi="Times New Roman"/>
          <w:sz w:val="22"/>
          <w:szCs w:val="22"/>
          <w:lang w:val="en-GB"/>
        </w:rPr>
      </w:pPr>
      <w:r w:rsidRPr="00563921">
        <w:rPr>
          <w:rFonts w:ascii="Times New Roman" w:hAnsi="Times New Roman"/>
          <w:sz w:val="22"/>
          <w:szCs w:val="22"/>
          <w:lang w:val="en-GB"/>
        </w:rPr>
        <w:t xml:space="preserve">Describes </w:t>
      </w:r>
      <w:r w:rsidR="00614C30" w:rsidRPr="00563921">
        <w:rPr>
          <w:rFonts w:ascii="Times New Roman" w:hAnsi="Times New Roman"/>
          <w:sz w:val="22"/>
          <w:szCs w:val="22"/>
          <w:lang w:val="en-GB"/>
        </w:rPr>
        <w:t>the sequence of and dependency between activities and tasks, and</w:t>
      </w:r>
    </w:p>
    <w:p w14:paraId="7CB5DB20" w14:textId="7AFF4603" w:rsidR="002505C5" w:rsidRPr="00563921" w:rsidRDefault="00B60BBF" w:rsidP="005442D7">
      <w:pPr>
        <w:pStyle w:val="NormalNumbering"/>
        <w:numPr>
          <w:ilvl w:val="2"/>
          <w:numId w:val="5"/>
        </w:numPr>
        <w:ind w:left="1134" w:right="-760"/>
        <w:rPr>
          <w:rFonts w:ascii="Times New Roman" w:hAnsi="Times New Roman"/>
          <w:sz w:val="22"/>
          <w:szCs w:val="22"/>
          <w:lang w:val="en-GB"/>
        </w:rPr>
      </w:pPr>
      <w:r w:rsidRPr="00563921">
        <w:rPr>
          <w:rFonts w:ascii="Times New Roman" w:hAnsi="Times New Roman"/>
          <w:sz w:val="22"/>
          <w:szCs w:val="22"/>
          <w:lang w:val="en-GB"/>
        </w:rPr>
        <w:t>I</w:t>
      </w:r>
      <w:r w:rsidR="00614C30" w:rsidRPr="00563921">
        <w:rPr>
          <w:rFonts w:ascii="Times New Roman" w:hAnsi="Times New Roman"/>
          <w:sz w:val="22"/>
          <w:szCs w:val="22"/>
          <w:lang w:val="en-GB"/>
        </w:rPr>
        <w:t>dentifies the milestones at which the completeness of specified deliverables is verified.</w:t>
      </w:r>
    </w:p>
    <w:p w14:paraId="676C9DE6" w14:textId="4DDACE54" w:rsidR="006608D8" w:rsidRPr="00563921" w:rsidRDefault="006608D8"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S</w:t>
      </w:r>
      <w:r w:rsidR="00B60BBF" w:rsidRPr="00563921">
        <w:rPr>
          <w:rFonts w:ascii="Times New Roman" w:hAnsi="Times New Roman"/>
          <w:sz w:val="22"/>
          <w:szCs w:val="22"/>
          <w:lang w:val="en-GB"/>
        </w:rPr>
        <w:t>oftware Item</w:t>
      </w:r>
      <w:r w:rsidRPr="00563921">
        <w:rPr>
          <w:rFonts w:ascii="Times New Roman" w:hAnsi="Times New Roman"/>
          <w:sz w:val="22"/>
          <w:szCs w:val="22"/>
          <w:lang w:val="en-GB"/>
        </w:rPr>
        <w:t xml:space="preserve"> - </w:t>
      </w:r>
      <w:r w:rsidR="00394830" w:rsidRPr="00563921">
        <w:rPr>
          <w:rFonts w:ascii="Times New Roman" w:hAnsi="Times New Roman"/>
          <w:sz w:val="22"/>
          <w:szCs w:val="22"/>
          <w:lang w:val="en-GB"/>
        </w:rPr>
        <w:t>any identifiable part of a computer program</w:t>
      </w:r>
      <w:r w:rsidR="005B23A8" w:rsidRPr="00563921">
        <w:rPr>
          <w:rFonts w:ascii="Times New Roman" w:hAnsi="Times New Roman"/>
          <w:sz w:val="22"/>
          <w:szCs w:val="22"/>
          <w:lang w:val="en-GB"/>
        </w:rPr>
        <w:t>.</w:t>
      </w:r>
    </w:p>
    <w:p w14:paraId="0DB14436" w14:textId="180A8B68" w:rsidR="00395DA5" w:rsidRPr="00563921" w:rsidRDefault="00395DA5"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lastRenderedPageBreak/>
        <w:t xml:space="preserve">NOTE: Three terms identify the software composition. </w:t>
      </w:r>
      <w:r w:rsidR="00730BB2" w:rsidRPr="00563921">
        <w:rPr>
          <w:rFonts w:ascii="Times New Roman" w:hAnsi="Times New Roman"/>
          <w:sz w:val="22"/>
          <w:szCs w:val="22"/>
          <w:lang w:val="en-GB"/>
        </w:rPr>
        <w:t>T</w:t>
      </w:r>
      <w:r w:rsidRPr="00563921">
        <w:rPr>
          <w:rFonts w:ascii="Times New Roman" w:hAnsi="Times New Roman"/>
          <w:sz w:val="22"/>
          <w:szCs w:val="22"/>
          <w:lang w:val="en-GB"/>
        </w:rPr>
        <w:t xml:space="preserve">he top level is the software system. </w:t>
      </w:r>
      <w:r w:rsidR="00730BB2" w:rsidRPr="00563921">
        <w:rPr>
          <w:rFonts w:ascii="Times New Roman" w:hAnsi="Times New Roman"/>
          <w:sz w:val="22"/>
          <w:szCs w:val="22"/>
          <w:lang w:val="en-GB"/>
        </w:rPr>
        <w:t>T</w:t>
      </w:r>
      <w:r w:rsidRPr="00563921">
        <w:rPr>
          <w:rFonts w:ascii="Times New Roman" w:hAnsi="Times New Roman"/>
          <w:sz w:val="22"/>
          <w:szCs w:val="22"/>
          <w:lang w:val="en-GB"/>
        </w:rPr>
        <w:t xml:space="preserve">he lowest level that is not </w:t>
      </w:r>
      <w:r w:rsidR="00596386" w:rsidRPr="00563921">
        <w:rPr>
          <w:rFonts w:ascii="Times New Roman" w:hAnsi="Times New Roman"/>
          <w:sz w:val="22"/>
          <w:szCs w:val="22"/>
          <w:lang w:val="en-GB"/>
        </w:rPr>
        <w:t xml:space="preserve">or cannot </w:t>
      </w:r>
      <w:r w:rsidR="006E7984" w:rsidRPr="00563921">
        <w:rPr>
          <w:rFonts w:ascii="Times New Roman" w:hAnsi="Times New Roman"/>
          <w:sz w:val="22"/>
          <w:szCs w:val="22"/>
          <w:lang w:val="en-GB"/>
        </w:rPr>
        <w:t xml:space="preserve">be </w:t>
      </w:r>
      <w:r w:rsidRPr="00563921">
        <w:rPr>
          <w:rFonts w:ascii="Times New Roman" w:hAnsi="Times New Roman"/>
          <w:sz w:val="22"/>
          <w:szCs w:val="22"/>
          <w:lang w:val="en-GB"/>
        </w:rPr>
        <w:t xml:space="preserve">further decomposed is the software unit. </w:t>
      </w:r>
      <w:r w:rsidR="00730BB2" w:rsidRPr="00563921">
        <w:rPr>
          <w:rFonts w:ascii="Times New Roman" w:hAnsi="Times New Roman"/>
          <w:sz w:val="22"/>
          <w:szCs w:val="22"/>
          <w:lang w:val="en-GB"/>
        </w:rPr>
        <w:t>A</w:t>
      </w:r>
      <w:r w:rsidRPr="00563921">
        <w:rPr>
          <w:rFonts w:ascii="Times New Roman" w:hAnsi="Times New Roman"/>
          <w:sz w:val="22"/>
          <w:szCs w:val="22"/>
          <w:lang w:val="en-GB"/>
        </w:rPr>
        <w:t xml:space="preserve">ll levels of composition, including the top and bottom levels, can be called software items. </w:t>
      </w:r>
      <w:r w:rsidR="00BD74D2" w:rsidRPr="00563921">
        <w:rPr>
          <w:rFonts w:ascii="Times New Roman" w:hAnsi="Times New Roman"/>
          <w:sz w:val="22"/>
          <w:szCs w:val="22"/>
          <w:lang w:val="en-GB"/>
        </w:rPr>
        <w:t>A</w:t>
      </w:r>
      <w:r w:rsidRPr="00563921">
        <w:rPr>
          <w:rFonts w:ascii="Times New Roman" w:hAnsi="Times New Roman"/>
          <w:sz w:val="22"/>
          <w:szCs w:val="22"/>
          <w:lang w:val="en-GB"/>
        </w:rPr>
        <w:t xml:space="preserve"> software system, then, is composed of one or more software items, and each software item is composed of one or more software units or decomposable software items. </w:t>
      </w:r>
      <w:r w:rsidR="00BD74D2" w:rsidRPr="00563921">
        <w:rPr>
          <w:rFonts w:ascii="Times New Roman" w:hAnsi="Times New Roman"/>
          <w:sz w:val="22"/>
          <w:szCs w:val="22"/>
          <w:lang w:val="en-GB"/>
        </w:rPr>
        <w:t>T</w:t>
      </w:r>
      <w:r w:rsidRPr="00563921">
        <w:rPr>
          <w:rFonts w:ascii="Times New Roman" w:hAnsi="Times New Roman"/>
          <w:sz w:val="22"/>
          <w:szCs w:val="22"/>
          <w:lang w:val="en-GB"/>
        </w:rPr>
        <w:t>he responsibility is left to the manufacturer to provide the definition and granularity of the software items and software units.</w:t>
      </w:r>
    </w:p>
    <w:p w14:paraId="4106C7E6" w14:textId="6181297F" w:rsidR="006E00C4" w:rsidRPr="00563921" w:rsidRDefault="00394830"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Software product </w:t>
      </w:r>
      <w:r w:rsidR="00B94C04" w:rsidRPr="00563921">
        <w:rPr>
          <w:rFonts w:ascii="Times New Roman" w:hAnsi="Times New Roman"/>
          <w:sz w:val="22"/>
          <w:szCs w:val="22"/>
          <w:lang w:val="en-GB"/>
        </w:rPr>
        <w:t xml:space="preserve">– set of </w:t>
      </w:r>
      <w:r w:rsidR="009C3F1F" w:rsidRPr="00563921">
        <w:rPr>
          <w:rFonts w:ascii="Times New Roman" w:hAnsi="Times New Roman"/>
          <w:sz w:val="22"/>
          <w:szCs w:val="22"/>
          <w:lang w:val="en-GB"/>
        </w:rPr>
        <w:t>computer programs, procedures and associated documentation and data</w:t>
      </w:r>
      <w:r w:rsidR="00005408" w:rsidRPr="00563921">
        <w:rPr>
          <w:rFonts w:ascii="Times New Roman" w:hAnsi="Times New Roman"/>
          <w:sz w:val="22"/>
          <w:szCs w:val="22"/>
          <w:lang w:val="en-GB"/>
        </w:rPr>
        <w:t>, if any</w:t>
      </w:r>
      <w:r w:rsidR="009C3F1F" w:rsidRPr="00563921">
        <w:rPr>
          <w:rFonts w:ascii="Times New Roman" w:hAnsi="Times New Roman"/>
          <w:sz w:val="22"/>
          <w:szCs w:val="22"/>
          <w:lang w:val="en-GB"/>
        </w:rPr>
        <w:t>.</w:t>
      </w:r>
    </w:p>
    <w:p w14:paraId="3EE97E3C" w14:textId="1EB124BA" w:rsidR="009C3F1F" w:rsidRPr="00563921" w:rsidRDefault="009C3F1F"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Software system - </w:t>
      </w:r>
      <w:r w:rsidR="00C02062" w:rsidRPr="00563921">
        <w:rPr>
          <w:rFonts w:ascii="Times New Roman" w:hAnsi="Times New Roman"/>
          <w:sz w:val="22"/>
          <w:szCs w:val="22"/>
          <w:lang w:val="en-GB"/>
        </w:rPr>
        <w:t>integrated collection of software items organized to accomplish a specific function or set of functions.</w:t>
      </w:r>
    </w:p>
    <w:p w14:paraId="654E55CE" w14:textId="77777777" w:rsidR="00A2043E" w:rsidRPr="00563921" w:rsidRDefault="00C02062"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Software unit - </w:t>
      </w:r>
      <w:r w:rsidR="00366DA0" w:rsidRPr="00563921">
        <w:rPr>
          <w:rFonts w:ascii="Times New Roman" w:hAnsi="Times New Roman"/>
          <w:sz w:val="22"/>
          <w:szCs w:val="22"/>
          <w:lang w:val="en-GB"/>
        </w:rPr>
        <w:t>software item that is not subdivided into other items.</w:t>
      </w:r>
    </w:p>
    <w:p w14:paraId="795A6898" w14:textId="118F199B" w:rsidR="00447848" w:rsidRPr="00563921" w:rsidRDefault="00447848"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Note: Software units can be used for the purpose of software configuration management or testing.</w:t>
      </w:r>
    </w:p>
    <w:p w14:paraId="09D49354" w14:textId="075E0387" w:rsidR="00A2043E" w:rsidRPr="00563921" w:rsidRDefault="00366DA0"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SOUP (Software of Unknown Provenance) - </w:t>
      </w:r>
      <w:r w:rsidR="00A2043E" w:rsidRPr="00563921">
        <w:rPr>
          <w:rFonts w:ascii="Times New Roman" w:hAnsi="Times New Roman"/>
          <w:sz w:val="22"/>
          <w:szCs w:val="22"/>
          <w:lang w:val="en-GB"/>
        </w:rPr>
        <w:t>software item that is already developed and generally available and that has not been developed for the purpose of being incorporated into the medical device (also known as “off-the-shelf software”) or software previously developed for which adequate records of the development processes are not available.</w:t>
      </w:r>
    </w:p>
    <w:p w14:paraId="43B39BA8" w14:textId="7B4E20D5" w:rsidR="00A2043E" w:rsidRPr="00563921" w:rsidRDefault="00161F4A"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System - </w:t>
      </w:r>
      <w:r w:rsidR="00A87BBA" w:rsidRPr="00563921">
        <w:rPr>
          <w:rFonts w:ascii="Times New Roman" w:hAnsi="Times New Roman"/>
          <w:sz w:val="22"/>
          <w:szCs w:val="22"/>
          <w:lang w:val="en-GB"/>
        </w:rPr>
        <w:t>integrated composite consisting of one or more of the processes, hardware, software, facilities, and people, that provides a capability to satisfy a stated need or objective.</w:t>
      </w:r>
    </w:p>
    <w:p w14:paraId="628C03CA" w14:textId="3930D82B" w:rsidR="00366DA0" w:rsidRPr="00563921" w:rsidRDefault="00A87BBA"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Task - </w:t>
      </w:r>
      <w:r w:rsidR="00303503" w:rsidRPr="00563921">
        <w:rPr>
          <w:rFonts w:ascii="Times New Roman" w:hAnsi="Times New Roman"/>
          <w:sz w:val="22"/>
          <w:szCs w:val="22"/>
          <w:lang w:val="en-GB"/>
        </w:rPr>
        <w:t>a single piece of work that needs to be done.</w:t>
      </w:r>
    </w:p>
    <w:p w14:paraId="00445739" w14:textId="089574EB" w:rsidR="00BF4697" w:rsidRPr="00563921" w:rsidRDefault="00BF4697"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Threat – potential </w:t>
      </w:r>
      <w:r w:rsidR="00D64BDB" w:rsidRPr="00563921">
        <w:rPr>
          <w:rFonts w:ascii="Times New Roman" w:hAnsi="Times New Roman"/>
          <w:sz w:val="22"/>
          <w:szCs w:val="22"/>
          <w:lang w:val="en-GB"/>
        </w:rPr>
        <w:t>for a breach of security</w:t>
      </w:r>
      <w:r w:rsidR="00CB392D" w:rsidRPr="00563921">
        <w:rPr>
          <w:rFonts w:ascii="Times New Roman" w:hAnsi="Times New Roman"/>
          <w:sz w:val="22"/>
          <w:szCs w:val="22"/>
          <w:lang w:val="en-GB"/>
        </w:rPr>
        <w:t>.</w:t>
      </w:r>
    </w:p>
    <w:p w14:paraId="25B138E6" w14:textId="3321CB8C" w:rsidR="005702F1" w:rsidRPr="00563921" w:rsidRDefault="00303503"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Traceability - </w:t>
      </w:r>
      <w:r w:rsidR="00287622" w:rsidRPr="00563921">
        <w:rPr>
          <w:rFonts w:ascii="Times New Roman" w:hAnsi="Times New Roman"/>
          <w:sz w:val="22"/>
          <w:szCs w:val="22"/>
          <w:lang w:val="en-GB"/>
        </w:rPr>
        <w:t xml:space="preserve">degree to which a relationship can be established between </w:t>
      </w:r>
      <w:r w:rsidR="00005408" w:rsidRPr="00563921">
        <w:rPr>
          <w:rFonts w:ascii="Times New Roman" w:hAnsi="Times New Roman"/>
          <w:sz w:val="22"/>
          <w:szCs w:val="22"/>
          <w:lang w:val="en-GB"/>
        </w:rPr>
        <w:t xml:space="preserve">inputs and outputs in </w:t>
      </w:r>
      <w:r w:rsidR="00287622" w:rsidRPr="00563921">
        <w:rPr>
          <w:rFonts w:ascii="Times New Roman" w:hAnsi="Times New Roman"/>
          <w:sz w:val="22"/>
          <w:szCs w:val="22"/>
          <w:lang w:val="en-GB"/>
        </w:rPr>
        <w:t>the development process.</w:t>
      </w:r>
    </w:p>
    <w:p w14:paraId="7101769D" w14:textId="738EBDDA" w:rsidR="008A4B11" w:rsidRPr="00563921" w:rsidRDefault="00A52D03"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Note: </w:t>
      </w:r>
      <w:r w:rsidR="008A4B11" w:rsidRPr="00563921">
        <w:rPr>
          <w:rFonts w:ascii="Times New Roman" w:hAnsi="Times New Roman"/>
          <w:sz w:val="22"/>
          <w:szCs w:val="22"/>
          <w:lang w:val="en-GB"/>
        </w:rPr>
        <w:t xml:space="preserve">Validation – Validation is not covered in BS EN 62304:2006+A1:2015 but validation must occur before </w:t>
      </w:r>
      <w:r w:rsidRPr="00563921">
        <w:rPr>
          <w:rFonts w:ascii="Times New Roman" w:hAnsi="Times New Roman"/>
          <w:sz w:val="22"/>
          <w:szCs w:val="22"/>
          <w:lang w:val="en-GB"/>
        </w:rPr>
        <w:t>software is released.</w:t>
      </w:r>
    </w:p>
    <w:p w14:paraId="11894AC1" w14:textId="397368CC" w:rsidR="005702F1" w:rsidRPr="00563921" w:rsidRDefault="00287622"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Verification - </w:t>
      </w:r>
      <w:r w:rsidR="005702F1" w:rsidRPr="00563921">
        <w:rPr>
          <w:rFonts w:ascii="Times New Roman" w:hAnsi="Times New Roman"/>
          <w:sz w:val="22"/>
          <w:szCs w:val="22"/>
          <w:lang w:val="en-GB"/>
        </w:rPr>
        <w:t>confirmation through provision of objective evidence that specified requirements have been fulfilled.</w:t>
      </w:r>
    </w:p>
    <w:p w14:paraId="5C307E69" w14:textId="2FA24F26" w:rsidR="00287622" w:rsidRPr="00563921" w:rsidRDefault="00447848" w:rsidP="005442D7">
      <w:pPr>
        <w:pStyle w:val="NormalNumbering"/>
        <w:numPr>
          <w:ilvl w:val="1"/>
          <w:numId w:val="2"/>
        </w:numPr>
        <w:ind w:left="720" w:right="-760" w:hanging="720"/>
        <w:jc w:val="both"/>
        <w:rPr>
          <w:rFonts w:ascii="Times New Roman" w:hAnsi="Times New Roman"/>
          <w:sz w:val="22"/>
          <w:szCs w:val="22"/>
          <w:lang w:val="en-GB"/>
        </w:rPr>
      </w:pPr>
      <w:commentRangeStart w:id="3"/>
      <w:r w:rsidRPr="00563921">
        <w:rPr>
          <w:rFonts w:ascii="Times New Roman" w:hAnsi="Times New Roman"/>
          <w:sz w:val="22"/>
          <w:szCs w:val="22"/>
          <w:lang w:val="en-GB"/>
        </w:rPr>
        <w:t xml:space="preserve">Version – </w:t>
      </w:r>
      <w:r w:rsidR="008A4B11" w:rsidRPr="00563921">
        <w:rPr>
          <w:rFonts w:ascii="Times New Roman" w:hAnsi="Times New Roman"/>
          <w:sz w:val="22"/>
          <w:szCs w:val="22"/>
          <w:lang w:val="en-GB"/>
        </w:rPr>
        <w:t>M</w:t>
      </w:r>
      <w:r w:rsidR="00292F96" w:rsidRPr="00563921">
        <w:rPr>
          <w:rFonts w:ascii="Times New Roman" w:hAnsi="Times New Roman"/>
          <w:sz w:val="22"/>
          <w:szCs w:val="22"/>
          <w:lang w:val="en-GB"/>
        </w:rPr>
        <w:t>odifi</w:t>
      </w:r>
      <w:r w:rsidR="00D218E9" w:rsidRPr="00563921">
        <w:rPr>
          <w:rFonts w:ascii="Times New Roman" w:hAnsi="Times New Roman"/>
          <w:sz w:val="22"/>
          <w:szCs w:val="22"/>
          <w:lang w:val="en-GB"/>
        </w:rPr>
        <w:t>ed</w:t>
      </w:r>
      <w:r w:rsidR="00292F96" w:rsidRPr="00563921">
        <w:rPr>
          <w:rFonts w:ascii="Times New Roman" w:hAnsi="Times New Roman"/>
          <w:sz w:val="22"/>
          <w:szCs w:val="22"/>
          <w:lang w:val="en-GB"/>
        </w:rPr>
        <w:t xml:space="preserve"> version of a software product resulting in a new version</w:t>
      </w:r>
      <w:r w:rsidR="00D218E9" w:rsidRPr="00563921">
        <w:rPr>
          <w:rFonts w:ascii="Times New Roman" w:hAnsi="Times New Roman"/>
          <w:sz w:val="22"/>
          <w:szCs w:val="22"/>
          <w:lang w:val="en-GB"/>
        </w:rPr>
        <w:t xml:space="preserve"> that has passed all approval processes</w:t>
      </w:r>
      <w:r w:rsidR="000148F3" w:rsidRPr="00563921">
        <w:rPr>
          <w:rFonts w:ascii="Times New Roman" w:hAnsi="Times New Roman"/>
          <w:sz w:val="22"/>
          <w:szCs w:val="22"/>
          <w:lang w:val="en-GB"/>
        </w:rPr>
        <w:t xml:space="preserve">. </w:t>
      </w:r>
      <w:commentRangeEnd w:id="3"/>
      <w:r w:rsidR="00005408" w:rsidRPr="00563921">
        <w:rPr>
          <w:rStyle w:val="CommentReference"/>
          <w:rFonts w:ascii="Times New Roman" w:hAnsi="Times New Roman"/>
          <w:lang w:val="en-GB"/>
        </w:rPr>
        <w:commentReference w:id="3"/>
      </w:r>
      <w:r w:rsidR="006E7984" w:rsidRPr="00563921">
        <w:rPr>
          <w:rFonts w:ascii="Times New Roman" w:hAnsi="Times New Roman"/>
          <w:sz w:val="22"/>
          <w:szCs w:val="22"/>
          <w:lang w:val="en-GB"/>
        </w:rPr>
        <w:t xml:space="preserve"> </w:t>
      </w:r>
      <w:r w:rsidR="006E7984" w:rsidRPr="00751ADE">
        <w:rPr>
          <w:rFonts w:ascii="Times New Roman" w:hAnsi="Times New Roman"/>
          <w:sz w:val="22"/>
          <w:szCs w:val="22"/>
          <w:lang w:val="en-GB"/>
        </w:rPr>
        <w:t>Stowood refers to versions as ‘builds’</w:t>
      </w:r>
      <w:r w:rsidR="000148F3" w:rsidRPr="00751ADE">
        <w:rPr>
          <w:rFonts w:ascii="Times New Roman" w:hAnsi="Times New Roman"/>
          <w:sz w:val="22"/>
          <w:szCs w:val="22"/>
          <w:lang w:val="en-GB"/>
        </w:rPr>
        <w:t xml:space="preserve"> see definition above</w:t>
      </w:r>
      <w:r w:rsidR="006E7984" w:rsidRPr="00751ADE">
        <w:rPr>
          <w:rFonts w:ascii="Times New Roman" w:hAnsi="Times New Roman"/>
          <w:sz w:val="22"/>
          <w:szCs w:val="22"/>
          <w:lang w:val="en-GB"/>
        </w:rPr>
        <w:t xml:space="preserve">. </w:t>
      </w:r>
    </w:p>
    <w:p w14:paraId="68B314B0" w14:textId="3051512E" w:rsidR="00CB392D" w:rsidRPr="00563921" w:rsidRDefault="00CB392D"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Vulnerability – a weakness in security  </w:t>
      </w:r>
    </w:p>
    <w:p w14:paraId="68A5ACC6" w14:textId="77777777" w:rsidR="00D218E9" w:rsidRPr="00563921" w:rsidRDefault="00D218E9" w:rsidP="009C3F1F">
      <w:pPr>
        <w:pStyle w:val="NormalNumbering"/>
        <w:ind w:left="720" w:firstLine="0"/>
        <w:jc w:val="both"/>
        <w:rPr>
          <w:sz w:val="22"/>
          <w:szCs w:val="22"/>
          <w:lang w:val="en-GB"/>
        </w:rPr>
      </w:pPr>
    </w:p>
    <w:p w14:paraId="74A6FE11" w14:textId="63B0B32A" w:rsidR="00EA64D4" w:rsidRPr="00563921" w:rsidRDefault="004D25B1" w:rsidP="00D734BE">
      <w:pPr>
        <w:pStyle w:val="Heading1"/>
        <w:rPr>
          <w:lang w:val="en-GB"/>
        </w:rPr>
      </w:pPr>
      <w:r w:rsidRPr="00563921">
        <w:rPr>
          <w:lang w:val="en-GB"/>
        </w:rPr>
        <w:t xml:space="preserve">PROCEDURE </w:t>
      </w:r>
    </w:p>
    <w:p w14:paraId="07398AFC" w14:textId="6086D8A6" w:rsidR="00C6323F" w:rsidRPr="00563921" w:rsidRDefault="00A10CEF" w:rsidP="00D734BE">
      <w:pPr>
        <w:pStyle w:val="Heading2"/>
        <w:rPr>
          <w:lang w:val="en-GB"/>
        </w:rPr>
      </w:pPr>
      <w:r w:rsidRPr="00563921">
        <w:rPr>
          <w:lang w:val="en-GB"/>
        </w:rPr>
        <w:t>Quality Management System</w:t>
      </w:r>
    </w:p>
    <w:p w14:paraId="3848ADBB" w14:textId="00C334FB" w:rsidR="00A10CEF" w:rsidRPr="00563921" w:rsidRDefault="00214C15" w:rsidP="007E21D8">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 xml:space="preserve">All </w:t>
      </w:r>
      <w:r w:rsidR="00050990" w:rsidRPr="00563921">
        <w:rPr>
          <w:rFonts w:ascii="Times New Roman" w:hAnsi="Times New Roman"/>
          <w:sz w:val="22"/>
          <w:szCs w:val="22"/>
          <w:lang w:val="en-GB"/>
        </w:rPr>
        <w:t>products shall be developed within the BS EN ISO 13485 quality management system operated by S</w:t>
      </w:r>
      <w:r w:rsidR="00A85A03" w:rsidRPr="00563921">
        <w:rPr>
          <w:rFonts w:ascii="Times New Roman" w:hAnsi="Times New Roman"/>
          <w:sz w:val="22"/>
          <w:szCs w:val="22"/>
          <w:lang w:val="en-GB"/>
        </w:rPr>
        <w:t>towood</w:t>
      </w:r>
      <w:r w:rsidR="00050990" w:rsidRPr="00563921">
        <w:rPr>
          <w:rFonts w:ascii="Times New Roman" w:hAnsi="Times New Roman"/>
          <w:sz w:val="22"/>
          <w:szCs w:val="22"/>
          <w:lang w:val="en-GB"/>
        </w:rPr>
        <w:t>.</w:t>
      </w:r>
    </w:p>
    <w:p w14:paraId="207AD4A0" w14:textId="4D4B73C6" w:rsidR="002F01C7" w:rsidRPr="00563921" w:rsidRDefault="00050990" w:rsidP="00D734BE">
      <w:pPr>
        <w:pStyle w:val="Heading2"/>
        <w:rPr>
          <w:lang w:val="en-GB"/>
        </w:rPr>
      </w:pPr>
      <w:r w:rsidRPr="00563921">
        <w:rPr>
          <w:lang w:val="en-GB"/>
        </w:rPr>
        <w:t>Risk Management</w:t>
      </w:r>
    </w:p>
    <w:p w14:paraId="5E2A0089" w14:textId="00C9E38D" w:rsidR="002F01C7" w:rsidRPr="00563921" w:rsidRDefault="00050990" w:rsidP="007E21D8">
      <w:pPr>
        <w:pStyle w:val="NormalNumbering"/>
        <w:numPr>
          <w:ilvl w:val="2"/>
          <w:numId w:val="2"/>
        </w:numPr>
        <w:ind w:right="-760"/>
        <w:jc w:val="both"/>
        <w:rPr>
          <w:rFonts w:ascii="Times New Roman" w:hAnsi="Times New Roman"/>
          <w:b/>
          <w:sz w:val="22"/>
          <w:szCs w:val="22"/>
          <w:lang w:val="en-GB"/>
        </w:rPr>
      </w:pPr>
      <w:r w:rsidRPr="00563921">
        <w:rPr>
          <w:rFonts w:ascii="Times New Roman" w:hAnsi="Times New Roman"/>
          <w:sz w:val="22"/>
          <w:szCs w:val="22"/>
          <w:lang w:val="en-GB"/>
        </w:rPr>
        <w:t xml:space="preserve">Development </w:t>
      </w:r>
      <w:r w:rsidR="007E0331" w:rsidRPr="00563921">
        <w:rPr>
          <w:rFonts w:ascii="Times New Roman" w:hAnsi="Times New Roman"/>
          <w:sz w:val="22"/>
          <w:szCs w:val="22"/>
          <w:lang w:val="en-GB"/>
        </w:rPr>
        <w:t xml:space="preserve">shall follow the </w:t>
      </w:r>
      <w:r w:rsidR="00D218E9" w:rsidRPr="00563921">
        <w:rPr>
          <w:rFonts w:ascii="Times New Roman" w:hAnsi="Times New Roman"/>
          <w:sz w:val="22"/>
          <w:szCs w:val="22"/>
          <w:lang w:val="en-GB"/>
        </w:rPr>
        <w:t>r</w:t>
      </w:r>
      <w:r w:rsidR="007E0331" w:rsidRPr="00563921">
        <w:rPr>
          <w:rFonts w:ascii="Times New Roman" w:hAnsi="Times New Roman"/>
          <w:sz w:val="22"/>
          <w:szCs w:val="22"/>
          <w:lang w:val="en-GB"/>
        </w:rPr>
        <w:t xml:space="preserve">isk </w:t>
      </w:r>
      <w:r w:rsidR="00D218E9" w:rsidRPr="00563921">
        <w:rPr>
          <w:rFonts w:ascii="Times New Roman" w:hAnsi="Times New Roman"/>
          <w:sz w:val="22"/>
          <w:szCs w:val="22"/>
          <w:lang w:val="en-GB"/>
        </w:rPr>
        <w:t>m</w:t>
      </w:r>
      <w:r w:rsidR="007E0331" w:rsidRPr="00563921">
        <w:rPr>
          <w:rFonts w:ascii="Times New Roman" w:hAnsi="Times New Roman"/>
          <w:sz w:val="22"/>
          <w:szCs w:val="22"/>
          <w:lang w:val="en-GB"/>
        </w:rPr>
        <w:t xml:space="preserve">anagement </w:t>
      </w:r>
      <w:r w:rsidR="00D218E9" w:rsidRPr="00563921">
        <w:rPr>
          <w:rFonts w:ascii="Times New Roman" w:hAnsi="Times New Roman"/>
          <w:sz w:val="22"/>
          <w:szCs w:val="22"/>
          <w:lang w:val="en-GB"/>
        </w:rPr>
        <w:t>p</w:t>
      </w:r>
      <w:r w:rsidR="007E0331" w:rsidRPr="00563921">
        <w:rPr>
          <w:rFonts w:ascii="Times New Roman" w:hAnsi="Times New Roman"/>
          <w:sz w:val="22"/>
          <w:szCs w:val="22"/>
          <w:lang w:val="en-GB"/>
        </w:rPr>
        <w:t>rocess</w:t>
      </w:r>
      <w:r w:rsidR="00D218E9" w:rsidRPr="00563921">
        <w:rPr>
          <w:rFonts w:ascii="Times New Roman" w:hAnsi="Times New Roman"/>
          <w:sz w:val="22"/>
          <w:szCs w:val="22"/>
          <w:lang w:val="en-GB"/>
        </w:rPr>
        <w:t xml:space="preserve"> set out in </w:t>
      </w:r>
      <w:r w:rsidR="00D218E9" w:rsidRPr="00563921">
        <w:rPr>
          <w:rFonts w:ascii="Times New Roman" w:hAnsi="Times New Roman"/>
          <w:b/>
          <w:sz w:val="22"/>
          <w:szCs w:val="22"/>
          <w:lang w:val="en-GB"/>
        </w:rPr>
        <w:t>SSI-SOP-13</w:t>
      </w:r>
      <w:r w:rsidR="000148F3" w:rsidRPr="00563921">
        <w:rPr>
          <w:rFonts w:ascii="Times New Roman" w:hAnsi="Times New Roman"/>
          <w:b/>
          <w:sz w:val="22"/>
          <w:szCs w:val="22"/>
          <w:lang w:val="en-GB"/>
        </w:rPr>
        <w:t xml:space="preserve"> </w:t>
      </w:r>
      <w:r w:rsidR="00BA6D3A" w:rsidRPr="00563921">
        <w:rPr>
          <w:rFonts w:ascii="Times New Roman" w:hAnsi="Times New Roman"/>
          <w:b/>
          <w:sz w:val="22"/>
          <w:szCs w:val="22"/>
          <w:lang w:val="en-GB"/>
        </w:rPr>
        <w:t>Risk Management.</w:t>
      </w:r>
    </w:p>
    <w:p w14:paraId="63ED1478" w14:textId="210D55B1" w:rsidR="00CB392D" w:rsidRPr="00563921" w:rsidRDefault="00CB392D" w:rsidP="00751ADE">
      <w:pPr>
        <w:pStyle w:val="Heading2"/>
        <w:numPr>
          <w:ilvl w:val="0"/>
          <w:numId w:val="0"/>
        </w:numPr>
        <w:rPr>
          <w:lang w:val="en-GB"/>
        </w:rPr>
      </w:pPr>
    </w:p>
    <w:p w14:paraId="76022685" w14:textId="19371E3B" w:rsidR="002F01C7" w:rsidRPr="00563921" w:rsidRDefault="004D25B1" w:rsidP="00D734BE">
      <w:pPr>
        <w:pStyle w:val="Heading2"/>
        <w:rPr>
          <w:lang w:val="en-GB"/>
        </w:rPr>
      </w:pPr>
      <w:r w:rsidRPr="00563921">
        <w:rPr>
          <w:lang w:val="en-GB"/>
        </w:rPr>
        <w:lastRenderedPageBreak/>
        <w:t>Software Safety Classification</w:t>
      </w:r>
    </w:p>
    <w:p w14:paraId="7C050703" w14:textId="3C79D30B" w:rsidR="004D25B1" w:rsidRPr="00563921" w:rsidRDefault="008648F3" w:rsidP="007E21D8">
      <w:pPr>
        <w:pStyle w:val="NormalNumbering"/>
        <w:numPr>
          <w:ilvl w:val="2"/>
          <w:numId w:val="2"/>
        </w:numPr>
        <w:ind w:right="-760"/>
        <w:jc w:val="both"/>
        <w:rPr>
          <w:rFonts w:ascii="Times New Roman" w:hAnsi="Times New Roman"/>
          <w:b/>
          <w:sz w:val="22"/>
          <w:szCs w:val="22"/>
          <w:lang w:val="en-GB"/>
        </w:rPr>
      </w:pPr>
      <w:r>
        <w:rPr>
          <w:rFonts w:ascii="Times New Roman" w:hAnsi="Times New Roman"/>
          <w:sz w:val="22"/>
          <w:szCs w:val="22"/>
          <w:lang w:val="en-GB"/>
        </w:rPr>
        <w:t xml:space="preserve">Under IEC 62304 </w:t>
      </w:r>
      <w:r w:rsidR="00A961EB">
        <w:rPr>
          <w:rFonts w:ascii="Times New Roman" w:hAnsi="Times New Roman"/>
          <w:sz w:val="22"/>
          <w:szCs w:val="22"/>
          <w:lang w:val="en-GB"/>
        </w:rPr>
        <w:t>a</w:t>
      </w:r>
      <w:r w:rsidR="000870F0" w:rsidRPr="00563921">
        <w:rPr>
          <w:rFonts w:ascii="Times New Roman" w:hAnsi="Times New Roman"/>
          <w:sz w:val="22"/>
          <w:szCs w:val="22"/>
          <w:lang w:val="en-GB"/>
        </w:rPr>
        <w:t xml:space="preserve"> </w:t>
      </w:r>
      <w:r w:rsidR="005851EF" w:rsidRPr="00563921">
        <w:rPr>
          <w:rFonts w:ascii="Times New Roman" w:hAnsi="Times New Roman"/>
          <w:sz w:val="22"/>
          <w:szCs w:val="22"/>
          <w:lang w:val="en-GB"/>
        </w:rPr>
        <w:t xml:space="preserve">software system is assigned a </w:t>
      </w:r>
      <w:del w:id="4" w:author="James Fairbairn" w:date="2025-03-05T12:17:00Z">
        <w:r w:rsidR="005851EF" w:rsidRPr="00563921" w:rsidDel="008D06C0">
          <w:rPr>
            <w:rFonts w:ascii="Times New Roman" w:hAnsi="Times New Roman"/>
            <w:sz w:val="22"/>
            <w:szCs w:val="22"/>
            <w:lang w:val="en-GB"/>
          </w:rPr>
          <w:delText xml:space="preserve"> </w:delText>
        </w:r>
      </w:del>
      <w:r w:rsidR="005851EF" w:rsidRPr="00563921">
        <w:rPr>
          <w:rFonts w:ascii="Times New Roman" w:hAnsi="Times New Roman"/>
          <w:sz w:val="22"/>
          <w:szCs w:val="22"/>
          <w:lang w:val="en-GB"/>
        </w:rPr>
        <w:t>safety class A, B or C according to the possible effects resulting from a hazard to which the software system contribute</w:t>
      </w:r>
      <w:r w:rsidR="005B20ED">
        <w:rPr>
          <w:rFonts w:ascii="Times New Roman" w:hAnsi="Times New Roman"/>
          <w:sz w:val="22"/>
          <w:szCs w:val="22"/>
          <w:lang w:val="en-GB"/>
        </w:rPr>
        <w:t>s or may contribute</w:t>
      </w:r>
      <w:r w:rsidR="005851EF" w:rsidRPr="00563921">
        <w:rPr>
          <w:rFonts w:ascii="Times New Roman" w:hAnsi="Times New Roman"/>
          <w:sz w:val="22"/>
          <w:szCs w:val="22"/>
          <w:lang w:val="en-GB"/>
        </w:rPr>
        <w:t>. Th</w:t>
      </w:r>
      <w:r w:rsidR="00DB4179">
        <w:rPr>
          <w:rFonts w:ascii="Times New Roman" w:hAnsi="Times New Roman"/>
          <w:sz w:val="22"/>
          <w:szCs w:val="22"/>
          <w:lang w:val="en-GB"/>
        </w:rPr>
        <w:t xml:space="preserve">e classification </w:t>
      </w:r>
      <w:r w:rsidR="0063647B">
        <w:rPr>
          <w:rFonts w:ascii="Times New Roman" w:hAnsi="Times New Roman"/>
          <w:sz w:val="22"/>
          <w:szCs w:val="22"/>
          <w:lang w:val="en-GB"/>
        </w:rPr>
        <w:t xml:space="preserve">is arrived at and recorded </w:t>
      </w:r>
      <w:r w:rsidR="005851EF" w:rsidRPr="00563921">
        <w:rPr>
          <w:rFonts w:ascii="Times New Roman" w:hAnsi="Times New Roman"/>
          <w:sz w:val="22"/>
          <w:szCs w:val="22"/>
          <w:lang w:val="en-GB"/>
        </w:rPr>
        <w:t xml:space="preserve">using </w:t>
      </w:r>
      <w:r w:rsidR="005B20ED" w:rsidRPr="00751ADE">
        <w:rPr>
          <w:rFonts w:ascii="Times New Roman" w:hAnsi="Times New Roman"/>
          <w:b/>
          <w:sz w:val="22"/>
          <w:szCs w:val="22"/>
          <w:lang w:val="en-GB"/>
        </w:rPr>
        <w:t>SSI-QF-2OA</w:t>
      </w:r>
      <w:r w:rsidR="005B20ED">
        <w:rPr>
          <w:rFonts w:ascii="Times New Roman" w:hAnsi="Times New Roman"/>
          <w:sz w:val="22"/>
          <w:szCs w:val="22"/>
          <w:lang w:val="en-GB"/>
        </w:rPr>
        <w:t xml:space="preserve"> </w:t>
      </w:r>
      <w:r w:rsidR="005851EF" w:rsidRPr="00563921">
        <w:rPr>
          <w:rFonts w:ascii="Times New Roman" w:hAnsi="Times New Roman"/>
          <w:b/>
          <w:sz w:val="22"/>
          <w:szCs w:val="22"/>
          <w:lang w:val="en-GB"/>
        </w:rPr>
        <w:t>Software Safety Classification</w:t>
      </w:r>
      <w:r w:rsidR="004B6FE1">
        <w:rPr>
          <w:rFonts w:ascii="Times New Roman" w:hAnsi="Times New Roman"/>
          <w:b/>
          <w:sz w:val="22"/>
          <w:szCs w:val="22"/>
          <w:lang w:val="en-GB"/>
        </w:rPr>
        <w:t>.</w:t>
      </w:r>
    </w:p>
    <w:p w14:paraId="2A38BC30" w14:textId="6CD5F2A6" w:rsidR="005762EC" w:rsidRPr="00563921" w:rsidRDefault="005071C6" w:rsidP="004C0CDB">
      <w:pPr>
        <w:pStyle w:val="NormalNumbering"/>
        <w:numPr>
          <w:ilvl w:val="2"/>
          <w:numId w:val="2"/>
        </w:numPr>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190954" w:rsidRPr="00563921">
        <w:rPr>
          <w:rFonts w:ascii="Times New Roman" w:hAnsi="Times New Roman"/>
          <w:sz w:val="22"/>
          <w:szCs w:val="22"/>
          <w:lang w:val="en-GB"/>
        </w:rPr>
        <w:t xml:space="preserve">software safety classes </w:t>
      </w:r>
      <w:r w:rsidR="0063647B">
        <w:rPr>
          <w:rFonts w:ascii="Times New Roman" w:hAnsi="Times New Roman"/>
          <w:sz w:val="22"/>
          <w:szCs w:val="22"/>
          <w:lang w:val="en-GB"/>
        </w:rPr>
        <w:t>are</w:t>
      </w:r>
      <w:r w:rsidR="005B20ED">
        <w:rPr>
          <w:rFonts w:ascii="Times New Roman" w:hAnsi="Times New Roman"/>
          <w:sz w:val="22"/>
          <w:szCs w:val="22"/>
          <w:lang w:val="en-GB"/>
        </w:rPr>
        <w:t xml:space="preserve"> </w:t>
      </w:r>
      <w:r w:rsidR="00190954" w:rsidRPr="00563921">
        <w:rPr>
          <w:rFonts w:ascii="Times New Roman" w:hAnsi="Times New Roman"/>
          <w:sz w:val="22"/>
          <w:szCs w:val="22"/>
          <w:lang w:val="en-GB"/>
        </w:rPr>
        <w:t>initially be assigned based on severity:</w:t>
      </w:r>
    </w:p>
    <w:p w14:paraId="4B3A2E37" w14:textId="77777777" w:rsidR="007B0193" w:rsidRPr="00563921" w:rsidRDefault="00966DDC" w:rsidP="004C0CDB">
      <w:pPr>
        <w:pStyle w:val="NormalNumbering"/>
        <w:numPr>
          <w:ilvl w:val="3"/>
          <w:numId w:val="6"/>
        </w:numPr>
        <w:ind w:left="1701"/>
        <w:rPr>
          <w:rFonts w:ascii="Times New Roman" w:hAnsi="Times New Roman"/>
          <w:sz w:val="22"/>
          <w:szCs w:val="22"/>
          <w:lang w:val="en-GB"/>
        </w:rPr>
      </w:pPr>
      <w:r w:rsidRPr="00563921">
        <w:rPr>
          <w:rFonts w:ascii="Times New Roman" w:hAnsi="Times New Roman"/>
          <w:sz w:val="22"/>
          <w:szCs w:val="22"/>
          <w:lang w:val="en-GB"/>
        </w:rPr>
        <w:t xml:space="preserve">Class A: </w:t>
      </w:r>
      <w:r w:rsidR="007B0193" w:rsidRPr="00563921">
        <w:rPr>
          <w:rFonts w:ascii="Times New Roman" w:hAnsi="Times New Roman"/>
          <w:sz w:val="22"/>
          <w:szCs w:val="22"/>
          <w:lang w:val="en-GB"/>
        </w:rPr>
        <w:t>No injury or damage to health is possible</w:t>
      </w:r>
    </w:p>
    <w:p w14:paraId="120BC654" w14:textId="77777777" w:rsidR="007B0193" w:rsidRPr="00563921" w:rsidRDefault="007B0193" w:rsidP="004C0CDB">
      <w:pPr>
        <w:pStyle w:val="NormalNumbering"/>
        <w:numPr>
          <w:ilvl w:val="3"/>
          <w:numId w:val="6"/>
        </w:numPr>
        <w:ind w:left="1701"/>
        <w:rPr>
          <w:rFonts w:ascii="Times New Roman" w:hAnsi="Times New Roman"/>
          <w:sz w:val="22"/>
          <w:szCs w:val="22"/>
          <w:lang w:val="en-GB"/>
        </w:rPr>
      </w:pPr>
      <w:r w:rsidRPr="00563921">
        <w:rPr>
          <w:rFonts w:ascii="Times New Roman" w:hAnsi="Times New Roman"/>
          <w:sz w:val="22"/>
          <w:szCs w:val="22"/>
          <w:lang w:val="en-GB"/>
        </w:rPr>
        <w:t>Class B: Non-serious injury is possible</w:t>
      </w:r>
    </w:p>
    <w:p w14:paraId="68C44FE4" w14:textId="77777777" w:rsidR="007B0193" w:rsidRPr="00563921" w:rsidRDefault="007B0193" w:rsidP="004C0CDB">
      <w:pPr>
        <w:pStyle w:val="NormalNumbering"/>
        <w:numPr>
          <w:ilvl w:val="3"/>
          <w:numId w:val="6"/>
        </w:numPr>
        <w:ind w:left="1701"/>
        <w:rPr>
          <w:rFonts w:ascii="Times New Roman" w:hAnsi="Times New Roman"/>
          <w:sz w:val="22"/>
          <w:szCs w:val="22"/>
          <w:lang w:val="en-GB"/>
        </w:rPr>
      </w:pPr>
      <w:r w:rsidRPr="00563921">
        <w:rPr>
          <w:rFonts w:ascii="Times New Roman" w:hAnsi="Times New Roman"/>
          <w:sz w:val="22"/>
          <w:szCs w:val="22"/>
          <w:lang w:val="en-GB"/>
        </w:rPr>
        <w:t>Class C: Death or serious injury is possible</w:t>
      </w:r>
    </w:p>
    <w:p w14:paraId="074DF8BD" w14:textId="66CABAFF" w:rsidR="00190954" w:rsidRPr="00563921" w:rsidRDefault="007B0193" w:rsidP="007E21D8">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If </w:t>
      </w:r>
      <w:r w:rsidR="0063647B">
        <w:rPr>
          <w:rFonts w:ascii="Times New Roman" w:hAnsi="Times New Roman"/>
          <w:sz w:val="22"/>
          <w:szCs w:val="22"/>
          <w:lang w:val="en-GB"/>
        </w:rPr>
        <w:t>a</w:t>
      </w:r>
      <w:r w:rsidRPr="00563921">
        <w:rPr>
          <w:rFonts w:ascii="Times New Roman" w:hAnsi="Times New Roman"/>
          <w:sz w:val="22"/>
          <w:szCs w:val="22"/>
          <w:lang w:val="en-GB"/>
        </w:rPr>
        <w:t xml:space="preserve"> hazard</w:t>
      </w:r>
      <w:r w:rsidR="00991207" w:rsidRPr="00563921">
        <w:rPr>
          <w:rFonts w:ascii="Times New Roman" w:hAnsi="Times New Roman"/>
          <w:sz w:val="22"/>
          <w:szCs w:val="22"/>
          <w:lang w:val="en-GB"/>
        </w:rPr>
        <w:t xml:space="preserve"> could arise from a failure of the software system to behave as specified, the probability of such failure shall be assumed to be 100 percent.</w:t>
      </w:r>
    </w:p>
    <w:p w14:paraId="45D24851" w14:textId="0F7CCDBA" w:rsidR="00A324B1" w:rsidRPr="00563921" w:rsidRDefault="00991207" w:rsidP="007E21D8">
      <w:pPr>
        <w:pStyle w:val="NormalNumbering"/>
        <w:numPr>
          <w:ilvl w:val="4"/>
          <w:numId w:val="30"/>
        </w:numPr>
        <w:ind w:left="1701" w:right="-902"/>
        <w:jc w:val="both"/>
        <w:rPr>
          <w:rFonts w:ascii="Times New Roman" w:hAnsi="Times New Roman"/>
          <w:sz w:val="22"/>
          <w:szCs w:val="22"/>
          <w:lang w:val="en-GB"/>
        </w:rPr>
      </w:pPr>
      <w:r w:rsidRPr="00563921">
        <w:rPr>
          <w:rFonts w:ascii="Times New Roman" w:hAnsi="Times New Roman"/>
          <w:sz w:val="22"/>
          <w:szCs w:val="22"/>
          <w:lang w:val="en-GB"/>
        </w:rPr>
        <w:t>If the risk</w:t>
      </w:r>
      <w:r w:rsidR="005B5A84" w:rsidRPr="00563921">
        <w:rPr>
          <w:rFonts w:ascii="Times New Roman" w:hAnsi="Times New Roman"/>
          <w:sz w:val="22"/>
          <w:szCs w:val="22"/>
          <w:lang w:val="en-GB"/>
        </w:rPr>
        <w:t xml:space="preserve"> </w:t>
      </w:r>
      <w:r w:rsidR="00A324B1" w:rsidRPr="00563921">
        <w:rPr>
          <w:rFonts w:ascii="Times New Roman" w:hAnsi="Times New Roman"/>
          <w:sz w:val="22"/>
          <w:szCs w:val="22"/>
          <w:lang w:val="en-GB"/>
        </w:rPr>
        <w:t xml:space="preserve">of death or serious injury arising from a software failure is subsequently reduced to an acceptable level by a risk control measure, either by reducing the consequences of the failure or by reducing the probability of death or serious injury arising from that failure, the software safety classification may be reduced from C to B; </w:t>
      </w:r>
    </w:p>
    <w:p w14:paraId="5C5FC1F1" w14:textId="3E6414FD" w:rsidR="007B0193" w:rsidRPr="00563921" w:rsidRDefault="00A324B1" w:rsidP="007E21D8">
      <w:pPr>
        <w:pStyle w:val="NormalNumbering"/>
        <w:numPr>
          <w:ilvl w:val="4"/>
          <w:numId w:val="30"/>
        </w:numPr>
        <w:ind w:left="1701" w:right="-902"/>
        <w:jc w:val="both"/>
        <w:rPr>
          <w:rFonts w:ascii="Times New Roman" w:hAnsi="Times New Roman"/>
          <w:sz w:val="22"/>
          <w:szCs w:val="22"/>
          <w:lang w:val="en-GB"/>
        </w:rPr>
      </w:pPr>
      <w:proofErr w:type="gramStart"/>
      <w:r w:rsidRPr="00563921">
        <w:rPr>
          <w:rFonts w:ascii="Times New Roman" w:hAnsi="Times New Roman"/>
          <w:sz w:val="22"/>
          <w:szCs w:val="22"/>
          <w:lang w:val="en-GB"/>
        </w:rPr>
        <w:t>and</w:t>
      </w:r>
      <w:proofErr w:type="gramEnd"/>
      <w:r w:rsidRPr="00563921">
        <w:rPr>
          <w:rFonts w:ascii="Times New Roman" w:hAnsi="Times New Roman"/>
          <w:sz w:val="22"/>
          <w:szCs w:val="22"/>
          <w:lang w:val="en-GB"/>
        </w:rPr>
        <w:t xml:space="preserve"> if the risk of non-serious injury arising from a software failure is similarly reduced to an acceptable level by a risk control measure, the software safety classification may be reduced from B to A.</w:t>
      </w:r>
    </w:p>
    <w:p w14:paraId="2D5CEC38" w14:textId="48283B84" w:rsidR="00190954" w:rsidRPr="00563921" w:rsidRDefault="00190954" w:rsidP="00100901">
      <w:pPr>
        <w:pStyle w:val="ListParagraph"/>
        <w:numPr>
          <w:ilvl w:val="2"/>
          <w:numId w:val="2"/>
        </w:numPr>
        <w:spacing w:before="120" w:after="120"/>
        <w:contextualSpacing w:val="0"/>
        <w:rPr>
          <w:sz w:val="22"/>
          <w:szCs w:val="22"/>
        </w:rPr>
      </w:pPr>
      <w:r w:rsidRPr="00563921">
        <w:rPr>
          <w:sz w:val="22"/>
          <w:szCs w:val="22"/>
        </w:rPr>
        <w:t>Each software system</w:t>
      </w:r>
      <w:r w:rsidR="004C0CDB" w:rsidRPr="00563921">
        <w:rPr>
          <w:sz w:val="22"/>
          <w:szCs w:val="22"/>
        </w:rPr>
        <w:t xml:space="preserve"> that contributes to the implementation of a risk control measure is assigned a software safety class. The software safety class assigned to each software system is documented in the risk management file</w:t>
      </w:r>
      <w:r w:rsidR="009C1E93" w:rsidRPr="00563921">
        <w:rPr>
          <w:sz w:val="22"/>
          <w:szCs w:val="22"/>
        </w:rPr>
        <w:t>/risk management plan</w:t>
      </w:r>
      <w:r w:rsidR="004C0CDB" w:rsidRPr="00563921">
        <w:rPr>
          <w:sz w:val="22"/>
          <w:szCs w:val="22"/>
        </w:rPr>
        <w:t xml:space="preserve"> (Refer to </w:t>
      </w:r>
      <w:r w:rsidR="004C0CDB" w:rsidRPr="00563921">
        <w:rPr>
          <w:b/>
          <w:sz w:val="22"/>
          <w:szCs w:val="22"/>
        </w:rPr>
        <w:t>SSI-SOP-13</w:t>
      </w:r>
      <w:r w:rsidR="008D128B" w:rsidRPr="00563921">
        <w:rPr>
          <w:b/>
          <w:sz w:val="22"/>
          <w:szCs w:val="22"/>
        </w:rPr>
        <w:t xml:space="preserve"> Risk Management</w:t>
      </w:r>
      <w:r w:rsidR="004C0CDB" w:rsidRPr="00563921">
        <w:rPr>
          <w:sz w:val="22"/>
          <w:szCs w:val="22"/>
        </w:rPr>
        <w:t>).</w:t>
      </w:r>
      <w:r w:rsidR="00484349" w:rsidRPr="00563921">
        <w:rPr>
          <w:sz w:val="22"/>
          <w:szCs w:val="22"/>
        </w:rPr>
        <w:t xml:space="preserve">  </w:t>
      </w:r>
      <w:r w:rsidR="00100901" w:rsidRPr="00563921">
        <w:rPr>
          <w:sz w:val="22"/>
          <w:szCs w:val="22"/>
        </w:rPr>
        <w:t xml:space="preserve">For </w:t>
      </w:r>
      <w:proofErr w:type="spellStart"/>
      <w:r w:rsidR="00100901" w:rsidRPr="00563921">
        <w:rPr>
          <w:sz w:val="22"/>
          <w:szCs w:val="22"/>
        </w:rPr>
        <w:t>Visi</w:t>
      </w:r>
      <w:proofErr w:type="spellEnd"/>
      <w:r w:rsidR="00100901" w:rsidRPr="00563921">
        <w:rPr>
          <w:sz w:val="22"/>
          <w:szCs w:val="22"/>
        </w:rPr>
        <w:t>-Download r</w:t>
      </w:r>
      <w:r w:rsidR="00484349" w:rsidRPr="00563921">
        <w:rPr>
          <w:sz w:val="22"/>
          <w:szCs w:val="22"/>
        </w:rPr>
        <w:t xml:space="preserve">efer to </w:t>
      </w:r>
      <w:r w:rsidR="00100901" w:rsidRPr="00563921">
        <w:rPr>
          <w:b/>
          <w:sz w:val="22"/>
          <w:szCs w:val="22"/>
        </w:rPr>
        <w:t>Visi-006 Risk Assessment and Control Implementation</w:t>
      </w:r>
      <w:r w:rsidR="00100901" w:rsidRPr="00563921">
        <w:rPr>
          <w:sz w:val="22"/>
          <w:szCs w:val="22"/>
        </w:rPr>
        <w:t>.</w:t>
      </w:r>
    </w:p>
    <w:p w14:paraId="00460923" w14:textId="5150CD47" w:rsidR="00930057" w:rsidRPr="00563921" w:rsidRDefault="00930057" w:rsidP="006F0C0B">
      <w:pPr>
        <w:pStyle w:val="ListParagraph"/>
        <w:numPr>
          <w:ilvl w:val="2"/>
          <w:numId w:val="2"/>
        </w:numPr>
        <w:spacing w:before="120" w:after="120"/>
        <w:ind w:left="1225" w:hanging="505"/>
        <w:contextualSpacing w:val="0"/>
        <w:rPr>
          <w:sz w:val="22"/>
          <w:szCs w:val="22"/>
        </w:rPr>
      </w:pPr>
      <w:r w:rsidRPr="00563921">
        <w:rPr>
          <w:sz w:val="22"/>
          <w:szCs w:val="22"/>
        </w:rPr>
        <w:t xml:space="preserve">When a software </w:t>
      </w:r>
      <w:r w:rsidR="0088400F" w:rsidRPr="00563921">
        <w:rPr>
          <w:sz w:val="22"/>
          <w:szCs w:val="22"/>
        </w:rPr>
        <w:t>system is decomposed into software items, and when a software item is decomposed into further software items, such software items  inherit</w:t>
      </w:r>
      <w:r w:rsidR="0063647B">
        <w:rPr>
          <w:sz w:val="22"/>
          <w:szCs w:val="22"/>
        </w:rPr>
        <w:t>s</w:t>
      </w:r>
      <w:r w:rsidR="0088400F" w:rsidRPr="00563921">
        <w:rPr>
          <w:sz w:val="22"/>
          <w:szCs w:val="22"/>
        </w:rPr>
        <w:t xml:space="preserve"> the software safety classification of the original software item (or software system) unless a rationale for classification into a different software safety class </w:t>
      </w:r>
      <w:r w:rsidR="0063647B">
        <w:rPr>
          <w:sz w:val="22"/>
          <w:szCs w:val="22"/>
        </w:rPr>
        <w:t>is</w:t>
      </w:r>
      <w:r w:rsidR="0088400F" w:rsidRPr="00563921">
        <w:rPr>
          <w:sz w:val="22"/>
          <w:szCs w:val="22"/>
        </w:rPr>
        <w:t xml:space="preserve"> </w:t>
      </w:r>
      <w:r w:rsidR="0063647B">
        <w:rPr>
          <w:sz w:val="22"/>
          <w:szCs w:val="22"/>
        </w:rPr>
        <w:t>arrived at and recorded</w:t>
      </w:r>
      <w:r w:rsidR="0088400F" w:rsidRPr="00563921">
        <w:rPr>
          <w:sz w:val="22"/>
          <w:szCs w:val="22"/>
        </w:rPr>
        <w:t xml:space="preserve"> using </w:t>
      </w:r>
      <w:r w:rsidR="0088400F" w:rsidRPr="00563921">
        <w:rPr>
          <w:b/>
          <w:sz w:val="22"/>
          <w:szCs w:val="22"/>
        </w:rPr>
        <w:t xml:space="preserve"> </w:t>
      </w:r>
      <w:r w:rsidR="006E7984" w:rsidRPr="00563921">
        <w:rPr>
          <w:b/>
          <w:sz w:val="22"/>
          <w:szCs w:val="22"/>
        </w:rPr>
        <w:t>SSI-QF-20A</w:t>
      </w:r>
      <w:r w:rsidR="006E7984" w:rsidRPr="00563921">
        <w:rPr>
          <w:sz w:val="22"/>
          <w:szCs w:val="22"/>
        </w:rPr>
        <w:t xml:space="preserve"> </w:t>
      </w:r>
      <w:r w:rsidR="0088400F" w:rsidRPr="00563921">
        <w:rPr>
          <w:b/>
          <w:sz w:val="22"/>
          <w:szCs w:val="22"/>
        </w:rPr>
        <w:t>Software Safety Classification document</w:t>
      </w:r>
      <w:r w:rsidR="006E7984" w:rsidRPr="00563921">
        <w:rPr>
          <w:b/>
          <w:sz w:val="22"/>
          <w:szCs w:val="22"/>
        </w:rPr>
        <w:t>.</w:t>
      </w:r>
      <w:r w:rsidR="0088400F" w:rsidRPr="00563921">
        <w:rPr>
          <w:b/>
          <w:sz w:val="22"/>
          <w:szCs w:val="22"/>
        </w:rPr>
        <w:t xml:space="preserve"> </w:t>
      </w:r>
      <w:r w:rsidR="0088400F" w:rsidRPr="00563921">
        <w:rPr>
          <w:sz w:val="22"/>
          <w:szCs w:val="22"/>
        </w:rPr>
        <w:t>Such a rationale shall explain how the new software items are segregated so that they may be classified separately.</w:t>
      </w:r>
    </w:p>
    <w:p w14:paraId="5868BFE1" w14:textId="64611B5D" w:rsidR="001469EA" w:rsidRPr="00563921" w:rsidRDefault="001469EA" w:rsidP="00050D1A">
      <w:pPr>
        <w:pStyle w:val="ListParagraph"/>
        <w:numPr>
          <w:ilvl w:val="2"/>
          <w:numId w:val="2"/>
        </w:numPr>
        <w:spacing w:before="120" w:after="120"/>
        <w:ind w:left="1225" w:hanging="505"/>
        <w:contextualSpacing w:val="0"/>
        <w:rPr>
          <w:sz w:val="22"/>
          <w:szCs w:val="22"/>
        </w:rPr>
      </w:pPr>
      <w:r w:rsidRPr="00563921">
        <w:rPr>
          <w:sz w:val="22"/>
          <w:szCs w:val="22"/>
        </w:rPr>
        <w:t>Wherever a process is required for software items of a specific classification and the process is necessarily applied to a group of software items, the processes and tasks which are required by the classification of the highest-classified software item in the group shall be used unless a rationale is documented for using a lower classification.</w:t>
      </w:r>
    </w:p>
    <w:p w14:paraId="4595FEC4" w14:textId="77777777" w:rsidR="001469EA" w:rsidRPr="00563921" w:rsidRDefault="001469EA" w:rsidP="00050D1A">
      <w:pPr>
        <w:pStyle w:val="ListParagraph"/>
        <w:numPr>
          <w:ilvl w:val="2"/>
          <w:numId w:val="2"/>
        </w:numPr>
        <w:spacing w:before="120" w:after="120"/>
        <w:ind w:left="1225" w:hanging="505"/>
        <w:contextualSpacing w:val="0"/>
        <w:rPr>
          <w:sz w:val="22"/>
          <w:szCs w:val="22"/>
        </w:rPr>
      </w:pPr>
      <w:r w:rsidRPr="00563921">
        <w:rPr>
          <w:sz w:val="22"/>
          <w:szCs w:val="22"/>
        </w:rPr>
        <w:t>For each software system, until a software safety class is assigned, Class C requirements shall apply.</w:t>
      </w:r>
    </w:p>
    <w:p w14:paraId="48CA9795" w14:textId="3B81EE72" w:rsidR="00E06776" w:rsidRPr="00563921" w:rsidRDefault="007B0A94" w:rsidP="00050D1A">
      <w:pPr>
        <w:pStyle w:val="ListParagraph"/>
        <w:numPr>
          <w:ilvl w:val="2"/>
          <w:numId w:val="2"/>
        </w:numPr>
        <w:spacing w:before="120" w:after="120"/>
        <w:ind w:left="1225" w:hanging="505"/>
        <w:contextualSpacing w:val="0"/>
        <w:rPr>
          <w:sz w:val="22"/>
          <w:szCs w:val="22"/>
        </w:rPr>
      </w:pPr>
      <w:r w:rsidRPr="00563921">
        <w:rPr>
          <w:sz w:val="22"/>
          <w:szCs w:val="22"/>
        </w:rPr>
        <w:t xml:space="preserve">The FDA classifies </w:t>
      </w:r>
      <w:r w:rsidR="00CC7657" w:rsidRPr="00563921">
        <w:rPr>
          <w:sz w:val="22"/>
          <w:szCs w:val="22"/>
        </w:rPr>
        <w:t>the safety of s</w:t>
      </w:r>
      <w:r w:rsidRPr="00563921">
        <w:rPr>
          <w:sz w:val="22"/>
          <w:szCs w:val="22"/>
        </w:rPr>
        <w:t xml:space="preserve">oftware </w:t>
      </w:r>
      <w:r w:rsidR="00CC7657" w:rsidRPr="00563921">
        <w:rPr>
          <w:sz w:val="22"/>
          <w:szCs w:val="22"/>
        </w:rPr>
        <w:t xml:space="preserve">as a </w:t>
      </w:r>
      <w:r w:rsidR="00CC7657" w:rsidRPr="00563921">
        <w:rPr>
          <w:i/>
          <w:sz w:val="22"/>
          <w:szCs w:val="22"/>
        </w:rPr>
        <w:t>Major, Moderate</w:t>
      </w:r>
      <w:r w:rsidR="00CC7657" w:rsidRPr="00563921">
        <w:rPr>
          <w:sz w:val="22"/>
          <w:szCs w:val="22"/>
        </w:rPr>
        <w:t xml:space="preserve"> or </w:t>
      </w:r>
      <w:r w:rsidR="00CC7657" w:rsidRPr="00563921">
        <w:rPr>
          <w:i/>
          <w:sz w:val="22"/>
          <w:szCs w:val="22"/>
        </w:rPr>
        <w:t>Minor</w:t>
      </w:r>
      <w:r w:rsidR="00CC7657" w:rsidRPr="00563921">
        <w:rPr>
          <w:sz w:val="22"/>
          <w:szCs w:val="22"/>
        </w:rPr>
        <w:t xml:space="preserve"> ‘</w:t>
      </w:r>
      <w:r w:rsidRPr="00563921">
        <w:rPr>
          <w:sz w:val="22"/>
          <w:szCs w:val="22"/>
        </w:rPr>
        <w:t>Level of Concern</w:t>
      </w:r>
      <w:r w:rsidR="00CC7657" w:rsidRPr="00563921">
        <w:rPr>
          <w:sz w:val="22"/>
          <w:szCs w:val="22"/>
        </w:rPr>
        <w:t>’</w:t>
      </w:r>
      <w:r w:rsidRPr="00563921">
        <w:rPr>
          <w:sz w:val="22"/>
          <w:szCs w:val="22"/>
        </w:rPr>
        <w:t xml:space="preserve"> based on the severity of injury that a device could permit or inflict. This is prior to any risk control measures. (See </w:t>
      </w:r>
      <w:r w:rsidR="00586EF7" w:rsidRPr="00563921">
        <w:rPr>
          <w:sz w:val="22"/>
          <w:szCs w:val="22"/>
        </w:rPr>
        <w:t>Guidance for the Content of Premarket Submissions for Software Contained in Medical Devices</w:t>
      </w:r>
      <w:r w:rsidRPr="00563921">
        <w:rPr>
          <w:sz w:val="22"/>
          <w:szCs w:val="22"/>
        </w:rPr>
        <w:t xml:space="preserve">). Tables 1 and 2 of the guidance document give some specific circumstances for the classification. </w:t>
      </w:r>
    </w:p>
    <w:p w14:paraId="6A2C1788" w14:textId="48205667" w:rsidR="00D27495" w:rsidRPr="00563921" w:rsidRDefault="00603A3E" w:rsidP="00003068">
      <w:pPr>
        <w:pStyle w:val="ListParagraph"/>
        <w:numPr>
          <w:ilvl w:val="3"/>
          <w:numId w:val="38"/>
        </w:numPr>
        <w:spacing w:before="120" w:after="120"/>
        <w:ind w:left="1843"/>
        <w:contextualSpacing w:val="0"/>
        <w:rPr>
          <w:sz w:val="22"/>
          <w:szCs w:val="22"/>
        </w:rPr>
      </w:pPr>
      <w:r w:rsidRPr="00563921">
        <w:rPr>
          <w:i/>
          <w:sz w:val="22"/>
          <w:szCs w:val="22"/>
        </w:rPr>
        <w:lastRenderedPageBreak/>
        <w:t>Major</w:t>
      </w:r>
      <w:r w:rsidRPr="00563921">
        <w:rPr>
          <w:sz w:val="22"/>
          <w:szCs w:val="22"/>
        </w:rPr>
        <w:t xml:space="preserve">: </w:t>
      </w:r>
      <w:r w:rsidR="0038611C" w:rsidRPr="00563921">
        <w:rPr>
          <w:sz w:val="22"/>
          <w:szCs w:val="22"/>
        </w:rPr>
        <w:t xml:space="preserve">a failure or latent flaw could directly result in death or serious injury to the patient or operator. The level of concern is also </w:t>
      </w:r>
      <w:proofErr w:type="gramStart"/>
      <w:r w:rsidR="0038611C" w:rsidRPr="00563921">
        <w:rPr>
          <w:i/>
          <w:sz w:val="22"/>
          <w:szCs w:val="22"/>
        </w:rPr>
        <w:t>Major</w:t>
      </w:r>
      <w:proofErr w:type="gramEnd"/>
      <w:r w:rsidR="0038611C" w:rsidRPr="00563921">
        <w:rPr>
          <w:sz w:val="22"/>
          <w:szCs w:val="22"/>
        </w:rPr>
        <w:t xml:space="preserve"> if a failure or latent flaw could indirectly result in death or serious injury of the patient or operator through incorrect or delayed information or through the action of a care provider.</w:t>
      </w:r>
    </w:p>
    <w:p w14:paraId="4F371296" w14:textId="77777777" w:rsidR="007D51C6" w:rsidRPr="00563921" w:rsidRDefault="007D51C6" w:rsidP="00003068">
      <w:pPr>
        <w:pStyle w:val="ListParagraph"/>
        <w:ind w:left="1843"/>
        <w:rPr>
          <w:sz w:val="22"/>
          <w:szCs w:val="22"/>
        </w:rPr>
      </w:pPr>
      <w:r w:rsidRPr="00563921">
        <w:rPr>
          <w:sz w:val="22"/>
          <w:szCs w:val="22"/>
        </w:rPr>
        <w:t xml:space="preserve">This regulation defines serious injury as an injury or illness that: </w:t>
      </w:r>
    </w:p>
    <w:p w14:paraId="0ED0EF0B" w14:textId="77777777" w:rsidR="007D51C6" w:rsidRPr="00563921" w:rsidRDefault="007D51C6" w:rsidP="00003068">
      <w:pPr>
        <w:pStyle w:val="ListParagraph"/>
        <w:numPr>
          <w:ilvl w:val="0"/>
          <w:numId w:val="9"/>
        </w:numPr>
        <w:ind w:left="2694" w:hanging="426"/>
        <w:rPr>
          <w:sz w:val="22"/>
          <w:szCs w:val="22"/>
        </w:rPr>
      </w:pPr>
      <w:r w:rsidRPr="00563921">
        <w:rPr>
          <w:sz w:val="22"/>
          <w:szCs w:val="22"/>
        </w:rPr>
        <w:t xml:space="preserve">is life threatening; </w:t>
      </w:r>
    </w:p>
    <w:p w14:paraId="006F37B7" w14:textId="02A568A1" w:rsidR="007D51C6" w:rsidRPr="00563921" w:rsidRDefault="007D51C6" w:rsidP="00003068">
      <w:pPr>
        <w:pStyle w:val="ListParagraph"/>
        <w:numPr>
          <w:ilvl w:val="0"/>
          <w:numId w:val="9"/>
        </w:numPr>
        <w:ind w:left="2694" w:hanging="426"/>
        <w:rPr>
          <w:sz w:val="22"/>
          <w:szCs w:val="22"/>
        </w:rPr>
      </w:pPr>
      <w:r w:rsidRPr="00563921">
        <w:rPr>
          <w:sz w:val="22"/>
          <w:szCs w:val="22"/>
        </w:rPr>
        <w:t xml:space="preserve">results in permanent impairment of a body function or permanent damage to a body structure; or </w:t>
      </w:r>
    </w:p>
    <w:p w14:paraId="444FDB9B" w14:textId="1EAB9A78" w:rsidR="007D51C6" w:rsidRPr="00563921" w:rsidRDefault="007D51C6" w:rsidP="00003068">
      <w:pPr>
        <w:pStyle w:val="ListParagraph"/>
        <w:numPr>
          <w:ilvl w:val="0"/>
          <w:numId w:val="9"/>
        </w:numPr>
        <w:ind w:left="2694" w:hanging="426"/>
        <w:rPr>
          <w:sz w:val="22"/>
          <w:szCs w:val="22"/>
        </w:rPr>
      </w:pPr>
      <w:proofErr w:type="gramStart"/>
      <w:r w:rsidRPr="00563921">
        <w:rPr>
          <w:sz w:val="22"/>
          <w:szCs w:val="22"/>
        </w:rPr>
        <w:t>necessitates</w:t>
      </w:r>
      <w:proofErr w:type="gramEnd"/>
      <w:r w:rsidRPr="00563921">
        <w:rPr>
          <w:sz w:val="22"/>
          <w:szCs w:val="22"/>
        </w:rPr>
        <w:t xml:space="preserve"> medical or surgical intervention to preclude permanent impairment of a body function or permanent damage to a body structure. </w:t>
      </w:r>
    </w:p>
    <w:p w14:paraId="4F8DFDBF" w14:textId="70891870" w:rsidR="0038611C" w:rsidRPr="00563921" w:rsidRDefault="0038611C" w:rsidP="00DA7EB0">
      <w:pPr>
        <w:pStyle w:val="ListParagraph"/>
        <w:numPr>
          <w:ilvl w:val="3"/>
          <w:numId w:val="38"/>
        </w:numPr>
        <w:spacing w:before="120" w:after="120"/>
        <w:ind w:left="1843"/>
        <w:contextualSpacing w:val="0"/>
        <w:rPr>
          <w:sz w:val="22"/>
          <w:szCs w:val="22"/>
        </w:rPr>
      </w:pPr>
      <w:r w:rsidRPr="00563921">
        <w:rPr>
          <w:i/>
          <w:sz w:val="22"/>
          <w:szCs w:val="22"/>
        </w:rPr>
        <w:t>Moderate</w:t>
      </w:r>
      <w:r w:rsidRPr="00563921">
        <w:rPr>
          <w:sz w:val="22"/>
          <w:szCs w:val="22"/>
        </w:rPr>
        <w:t xml:space="preserve">: a failure or latent design flaw could directly result in </w:t>
      </w:r>
      <w:r w:rsidR="001912CF" w:rsidRPr="00563921">
        <w:rPr>
          <w:sz w:val="22"/>
          <w:szCs w:val="22"/>
        </w:rPr>
        <w:t xml:space="preserve">a </w:t>
      </w:r>
      <w:r w:rsidRPr="00563921">
        <w:rPr>
          <w:sz w:val="22"/>
          <w:szCs w:val="22"/>
        </w:rPr>
        <w:t xml:space="preserve">minor injury to the patient or operator. The level of concern is also </w:t>
      </w:r>
      <w:proofErr w:type="gramStart"/>
      <w:r w:rsidRPr="00563921">
        <w:rPr>
          <w:i/>
          <w:sz w:val="22"/>
          <w:szCs w:val="22"/>
        </w:rPr>
        <w:t>Moderate</w:t>
      </w:r>
      <w:proofErr w:type="gramEnd"/>
      <w:r w:rsidRPr="00563921">
        <w:rPr>
          <w:sz w:val="22"/>
          <w:szCs w:val="22"/>
        </w:rPr>
        <w:t xml:space="preserve"> if a failure or latent flaw could indirectly result in </w:t>
      </w:r>
      <w:r w:rsidR="00536672" w:rsidRPr="00563921">
        <w:rPr>
          <w:sz w:val="22"/>
          <w:szCs w:val="22"/>
        </w:rPr>
        <w:t xml:space="preserve">a </w:t>
      </w:r>
      <w:r w:rsidRPr="00563921">
        <w:rPr>
          <w:sz w:val="22"/>
          <w:szCs w:val="22"/>
        </w:rPr>
        <w:t>minor injury to the patient or operator through incorrect or delayed information or through the action of a care provider.</w:t>
      </w:r>
    </w:p>
    <w:p w14:paraId="0295A0CF" w14:textId="3851A6FE" w:rsidR="00A41C54" w:rsidRPr="00563921" w:rsidRDefault="00A41C54" w:rsidP="00DA7EB0">
      <w:pPr>
        <w:spacing w:before="120" w:after="120"/>
        <w:ind w:left="1843"/>
        <w:rPr>
          <w:sz w:val="22"/>
          <w:szCs w:val="22"/>
        </w:rPr>
      </w:pPr>
      <w:r w:rsidRPr="00563921">
        <w:rPr>
          <w:sz w:val="22"/>
          <w:szCs w:val="22"/>
        </w:rPr>
        <w:t xml:space="preserve"> </w:t>
      </w:r>
      <w:r w:rsidR="00536672" w:rsidRPr="00563921">
        <w:rPr>
          <w:sz w:val="22"/>
          <w:szCs w:val="22"/>
        </w:rPr>
        <w:t xml:space="preserve">A minor </w:t>
      </w:r>
      <w:r w:rsidRPr="00563921">
        <w:rPr>
          <w:sz w:val="22"/>
          <w:szCs w:val="22"/>
        </w:rPr>
        <w:t>injury is “any injury that does not meet the definition of a serious injury”.</w:t>
      </w:r>
    </w:p>
    <w:p w14:paraId="6F7190C7" w14:textId="439672D3" w:rsidR="004E7A7F" w:rsidRPr="00563921" w:rsidRDefault="0038611C" w:rsidP="00DA7EB0">
      <w:pPr>
        <w:pStyle w:val="ListParagraph"/>
        <w:numPr>
          <w:ilvl w:val="3"/>
          <w:numId w:val="38"/>
        </w:numPr>
        <w:spacing w:before="120" w:after="120"/>
        <w:ind w:left="1843"/>
        <w:contextualSpacing w:val="0"/>
        <w:rPr>
          <w:sz w:val="22"/>
          <w:szCs w:val="22"/>
        </w:rPr>
      </w:pPr>
      <w:r w:rsidRPr="00563921">
        <w:rPr>
          <w:i/>
          <w:sz w:val="22"/>
          <w:szCs w:val="22"/>
        </w:rPr>
        <w:t>Minor</w:t>
      </w:r>
      <w:r w:rsidRPr="00563921">
        <w:rPr>
          <w:sz w:val="22"/>
          <w:szCs w:val="22"/>
        </w:rPr>
        <w:t xml:space="preserve">: </w:t>
      </w:r>
      <w:r w:rsidR="007D51C6" w:rsidRPr="00563921">
        <w:rPr>
          <w:sz w:val="22"/>
          <w:szCs w:val="22"/>
        </w:rPr>
        <w:t>failures or latent design flaws are unlikely to cause any injury to the patient or operator.</w:t>
      </w:r>
    </w:p>
    <w:p w14:paraId="4584DBFF" w14:textId="4B988298" w:rsidR="001469EA" w:rsidRPr="00563921" w:rsidRDefault="00934BAB" w:rsidP="00050D1A">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 xml:space="preserve">If </w:t>
      </w:r>
      <w:r w:rsidR="004E7A7F" w:rsidRPr="00563921">
        <w:rPr>
          <w:rFonts w:ascii="Times New Roman" w:hAnsi="Times New Roman"/>
          <w:sz w:val="22"/>
          <w:szCs w:val="22"/>
          <w:lang w:val="en-GB"/>
        </w:rPr>
        <w:t xml:space="preserve">the device is intended to be marketed in the USA, then the Level of Concern and how it was determined shall be recorded in </w:t>
      </w:r>
      <w:r w:rsidR="00B80A4F" w:rsidRPr="00563921">
        <w:rPr>
          <w:rFonts w:ascii="Times New Roman" w:hAnsi="Times New Roman"/>
          <w:b/>
          <w:sz w:val="22"/>
          <w:szCs w:val="22"/>
          <w:lang w:val="en-GB"/>
        </w:rPr>
        <w:t>SSI-QF-20A</w:t>
      </w:r>
      <w:r w:rsidR="004E7A7F" w:rsidRPr="00563921">
        <w:rPr>
          <w:rFonts w:ascii="Times New Roman" w:hAnsi="Times New Roman"/>
          <w:b/>
          <w:sz w:val="22"/>
          <w:szCs w:val="22"/>
          <w:lang w:val="en-GB"/>
        </w:rPr>
        <w:t xml:space="preserve"> Software Safety Classification.</w:t>
      </w:r>
    </w:p>
    <w:p w14:paraId="738EF516" w14:textId="5329E0C8" w:rsidR="008D6826" w:rsidRPr="00563921" w:rsidRDefault="004E7A7F" w:rsidP="00D734BE">
      <w:pPr>
        <w:pStyle w:val="Heading2"/>
        <w:rPr>
          <w:lang w:val="en-GB"/>
        </w:rPr>
      </w:pPr>
      <w:r w:rsidRPr="00563921">
        <w:rPr>
          <w:lang w:val="en-GB"/>
        </w:rPr>
        <w:t>Software Development Process</w:t>
      </w:r>
    </w:p>
    <w:p w14:paraId="15AA29F8" w14:textId="14F79CDA" w:rsidR="00155FC6" w:rsidRPr="00563921" w:rsidRDefault="00000590" w:rsidP="00D734BE">
      <w:pPr>
        <w:pStyle w:val="Heading3"/>
        <w:rPr>
          <w:lang w:val="en-GB"/>
        </w:rPr>
      </w:pPr>
      <w:r w:rsidRPr="00563921">
        <w:rPr>
          <w:lang w:val="en-GB"/>
        </w:rPr>
        <w:t>Software Development Planning</w:t>
      </w:r>
    </w:p>
    <w:p w14:paraId="0437E5DF" w14:textId="34D6E313" w:rsidR="00351D91" w:rsidRPr="00563921" w:rsidRDefault="00654A3B" w:rsidP="00AA007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A software development plan </w:t>
      </w:r>
      <w:r w:rsidR="001A5228" w:rsidRPr="00563921">
        <w:rPr>
          <w:rFonts w:ascii="Times New Roman" w:hAnsi="Times New Roman"/>
          <w:sz w:val="22"/>
          <w:szCs w:val="22"/>
          <w:lang w:val="en-GB"/>
        </w:rPr>
        <w:t xml:space="preserve">shall be created for each project using the </w:t>
      </w:r>
      <w:r w:rsidR="001223B2" w:rsidRPr="00563921">
        <w:rPr>
          <w:rFonts w:ascii="Times New Roman" w:hAnsi="Times New Roman"/>
          <w:b/>
          <w:sz w:val="22"/>
          <w:szCs w:val="22"/>
          <w:lang w:val="en-GB"/>
        </w:rPr>
        <w:t>SSI-QF-20B</w:t>
      </w:r>
      <w:r w:rsidR="001223B2" w:rsidRPr="00563921">
        <w:rPr>
          <w:rFonts w:ascii="Times New Roman" w:hAnsi="Times New Roman"/>
          <w:sz w:val="22"/>
          <w:szCs w:val="22"/>
          <w:lang w:val="en-GB"/>
        </w:rPr>
        <w:t xml:space="preserve"> </w:t>
      </w:r>
      <w:r w:rsidR="002D3392" w:rsidRPr="00563921">
        <w:rPr>
          <w:rFonts w:ascii="Times New Roman" w:hAnsi="Times New Roman"/>
          <w:b/>
          <w:sz w:val="22"/>
          <w:szCs w:val="22"/>
          <w:lang w:val="en-GB"/>
        </w:rPr>
        <w:t xml:space="preserve">Software </w:t>
      </w:r>
      <w:r w:rsidR="00A627C2" w:rsidRPr="00563921">
        <w:rPr>
          <w:rFonts w:ascii="Times New Roman" w:hAnsi="Times New Roman"/>
          <w:b/>
          <w:sz w:val="22"/>
          <w:szCs w:val="22"/>
          <w:lang w:val="en-GB"/>
        </w:rPr>
        <w:t xml:space="preserve">Development Plan Template </w:t>
      </w:r>
      <w:r w:rsidR="00A627C2" w:rsidRPr="00563921">
        <w:rPr>
          <w:rFonts w:ascii="Times New Roman" w:hAnsi="Times New Roman"/>
          <w:sz w:val="22"/>
          <w:szCs w:val="22"/>
          <w:lang w:val="en-GB"/>
        </w:rPr>
        <w:t>(Summary required for FDA).</w:t>
      </w:r>
    </w:p>
    <w:p w14:paraId="3FAAA638" w14:textId="03EBD65F" w:rsidR="000A1F62" w:rsidRPr="00563921" w:rsidRDefault="00066F8B" w:rsidP="00AA007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plan shall address the following:</w:t>
      </w:r>
    </w:p>
    <w:p w14:paraId="04CD8618" w14:textId="77777777" w:rsidR="00810786" w:rsidRPr="00563921" w:rsidRDefault="00066F8B" w:rsidP="00AA0077">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processes </w:t>
      </w:r>
      <w:r w:rsidR="00810786" w:rsidRPr="00563921">
        <w:rPr>
          <w:rFonts w:ascii="Times New Roman" w:hAnsi="Times New Roman"/>
          <w:sz w:val="22"/>
          <w:szCs w:val="22"/>
          <w:lang w:val="en-GB"/>
        </w:rPr>
        <w:t>to be used in the development of the software system</w:t>
      </w:r>
    </w:p>
    <w:p w14:paraId="5B9DE969" w14:textId="77777777" w:rsidR="00810786" w:rsidRPr="00563921" w:rsidRDefault="00810786" w:rsidP="00AA0077">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the deliverables (including documentation) of the activities and tasks;</w:t>
      </w:r>
    </w:p>
    <w:p w14:paraId="54103ECE" w14:textId="77777777" w:rsidR="00810786" w:rsidRPr="00563921" w:rsidRDefault="00810786" w:rsidP="00AA0077">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traceability between system requirements, software requirements, software system test, and risk control measures implemented in software;</w:t>
      </w:r>
    </w:p>
    <w:p w14:paraId="0E4640A0" w14:textId="5D80EAA1" w:rsidR="00810786" w:rsidRPr="00563921" w:rsidRDefault="00810786" w:rsidP="00AA0077">
      <w:pPr>
        <w:pStyle w:val="NormalNumbering"/>
        <w:numPr>
          <w:ilvl w:val="4"/>
          <w:numId w:val="30"/>
        </w:numPr>
        <w:ind w:left="2410" w:right="-902"/>
        <w:jc w:val="both"/>
        <w:rPr>
          <w:rFonts w:ascii="Times New Roman" w:hAnsi="Times New Roman"/>
          <w:sz w:val="22"/>
          <w:szCs w:val="22"/>
          <w:lang w:val="en-GB"/>
        </w:rPr>
      </w:pPr>
      <w:proofErr w:type="gramStart"/>
      <w:r w:rsidRPr="00563921">
        <w:rPr>
          <w:rFonts w:ascii="Times New Roman" w:hAnsi="Times New Roman"/>
          <w:sz w:val="22"/>
          <w:szCs w:val="22"/>
          <w:lang w:val="en-GB"/>
        </w:rPr>
        <w:t>software</w:t>
      </w:r>
      <w:proofErr w:type="gramEnd"/>
      <w:r w:rsidRPr="00563921">
        <w:rPr>
          <w:rFonts w:ascii="Times New Roman" w:hAnsi="Times New Roman"/>
          <w:sz w:val="22"/>
          <w:szCs w:val="22"/>
          <w:lang w:val="en-GB"/>
        </w:rPr>
        <w:t xml:space="preserve"> configuration and change management, including </w:t>
      </w:r>
      <w:r w:rsidR="00C16B30" w:rsidRPr="00563921">
        <w:rPr>
          <w:rFonts w:ascii="Times New Roman" w:hAnsi="Times New Roman"/>
          <w:sz w:val="22"/>
          <w:szCs w:val="22"/>
          <w:lang w:val="en-GB"/>
        </w:rPr>
        <w:t>S</w:t>
      </w:r>
      <w:r w:rsidRPr="00563921">
        <w:rPr>
          <w:rFonts w:ascii="Times New Roman" w:hAnsi="Times New Roman"/>
          <w:sz w:val="22"/>
          <w:szCs w:val="22"/>
          <w:lang w:val="en-GB"/>
        </w:rPr>
        <w:t xml:space="preserve">OUP </w:t>
      </w:r>
      <w:r w:rsidR="00C16B30" w:rsidRPr="00563921">
        <w:rPr>
          <w:rFonts w:ascii="Times New Roman" w:hAnsi="Times New Roman"/>
          <w:sz w:val="22"/>
          <w:szCs w:val="22"/>
          <w:lang w:val="en-GB"/>
        </w:rPr>
        <w:t xml:space="preserve">(software of unknown provenance) </w:t>
      </w:r>
      <w:r w:rsidRPr="00563921">
        <w:rPr>
          <w:rFonts w:ascii="Times New Roman" w:hAnsi="Times New Roman"/>
          <w:sz w:val="22"/>
          <w:szCs w:val="22"/>
          <w:lang w:val="en-GB"/>
        </w:rPr>
        <w:t>configuration items and software used to support development</w:t>
      </w:r>
      <w:r w:rsidR="005A3F7D" w:rsidRPr="00563921">
        <w:rPr>
          <w:rFonts w:ascii="Times New Roman" w:hAnsi="Times New Roman"/>
          <w:sz w:val="22"/>
          <w:szCs w:val="22"/>
          <w:lang w:val="en-GB"/>
        </w:rPr>
        <w:t xml:space="preserve">. SOUP shall be </w:t>
      </w:r>
      <w:r w:rsidR="005A3F7D" w:rsidRPr="00751ADE">
        <w:rPr>
          <w:rFonts w:asciiTheme="majorBidi" w:hAnsiTheme="majorBidi" w:cstheme="majorBidi"/>
          <w:sz w:val="22"/>
          <w:szCs w:val="22"/>
          <w:lang w:val="en-GB"/>
        </w:rPr>
        <w:t xml:space="preserve">documented using </w:t>
      </w:r>
      <w:r w:rsidR="005A3F7D" w:rsidRPr="00751ADE">
        <w:rPr>
          <w:rFonts w:asciiTheme="majorBidi" w:hAnsiTheme="majorBidi" w:cstheme="majorBidi"/>
          <w:b/>
          <w:sz w:val="22"/>
          <w:szCs w:val="22"/>
          <w:lang w:val="en-GB"/>
        </w:rPr>
        <w:t>SSI-QF-20O</w:t>
      </w:r>
      <w:r w:rsidR="005A3F7D" w:rsidRPr="00751ADE">
        <w:rPr>
          <w:rFonts w:asciiTheme="majorBidi" w:hAnsiTheme="majorBidi" w:cstheme="majorBidi"/>
          <w:sz w:val="22"/>
          <w:szCs w:val="22"/>
          <w:lang w:val="en-GB"/>
        </w:rPr>
        <w:t xml:space="preserve"> </w:t>
      </w:r>
      <w:r w:rsidR="005A3F7D" w:rsidRPr="00751ADE">
        <w:rPr>
          <w:rFonts w:asciiTheme="majorBidi" w:hAnsiTheme="majorBidi" w:cstheme="majorBidi"/>
          <w:b/>
          <w:sz w:val="22"/>
          <w:szCs w:val="22"/>
          <w:lang w:val="en-GB"/>
        </w:rPr>
        <w:t>Documenting SOUP (or OTS – off the shelf) Software</w:t>
      </w:r>
      <w:r w:rsidRPr="00751ADE">
        <w:rPr>
          <w:rFonts w:asciiTheme="majorBidi" w:hAnsiTheme="majorBidi" w:cstheme="majorBidi"/>
          <w:sz w:val="22"/>
          <w:szCs w:val="22"/>
          <w:lang w:val="en-GB"/>
        </w:rPr>
        <w:t>; and</w:t>
      </w:r>
    </w:p>
    <w:p w14:paraId="2D037465" w14:textId="6CA2A679" w:rsidR="00881A4D" w:rsidRPr="00563921" w:rsidRDefault="00810786" w:rsidP="001B564B">
      <w:pPr>
        <w:pStyle w:val="NormalNumbering"/>
        <w:numPr>
          <w:ilvl w:val="4"/>
          <w:numId w:val="30"/>
        </w:numPr>
        <w:ind w:left="2410" w:right="-902"/>
        <w:jc w:val="both"/>
        <w:rPr>
          <w:rFonts w:ascii="Times New Roman" w:hAnsi="Times New Roman"/>
          <w:sz w:val="22"/>
          <w:szCs w:val="22"/>
          <w:lang w:val="en-GB"/>
        </w:rPr>
      </w:pPr>
      <w:proofErr w:type="gramStart"/>
      <w:r w:rsidRPr="00563921">
        <w:rPr>
          <w:rFonts w:ascii="Times New Roman" w:hAnsi="Times New Roman"/>
          <w:sz w:val="22"/>
          <w:szCs w:val="22"/>
          <w:lang w:val="en-GB"/>
        </w:rPr>
        <w:t>software</w:t>
      </w:r>
      <w:proofErr w:type="gramEnd"/>
      <w:r w:rsidRPr="00563921">
        <w:rPr>
          <w:rFonts w:ascii="Times New Roman" w:hAnsi="Times New Roman"/>
          <w:sz w:val="22"/>
          <w:szCs w:val="22"/>
          <w:lang w:val="en-GB"/>
        </w:rPr>
        <w:t xml:space="preserve"> problem resolution for handling problems detected in the software products, deliverables and activities at each stage of the life cycle.</w:t>
      </w:r>
    </w:p>
    <w:p w14:paraId="44C1FDD9" w14:textId="77777777" w:rsidR="00E430B5" w:rsidRPr="00563921" w:rsidRDefault="000F5E07" w:rsidP="00AA007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software development plan shall reference</w:t>
      </w:r>
      <w:r w:rsidR="00E430B5" w:rsidRPr="00563921">
        <w:rPr>
          <w:rFonts w:ascii="Times New Roman" w:hAnsi="Times New Roman"/>
          <w:sz w:val="22"/>
          <w:szCs w:val="22"/>
          <w:lang w:val="en-GB"/>
        </w:rPr>
        <w:t>:</w:t>
      </w:r>
    </w:p>
    <w:p w14:paraId="786AE162" w14:textId="5074301C" w:rsidR="000F5E07" w:rsidRPr="00563921" w:rsidRDefault="00AF2588" w:rsidP="00AA0077">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the system requirement</w:t>
      </w:r>
      <w:r w:rsidR="00DB0101" w:rsidRPr="00563921">
        <w:rPr>
          <w:rFonts w:ascii="Times New Roman" w:hAnsi="Times New Roman"/>
          <w:sz w:val="22"/>
          <w:szCs w:val="22"/>
          <w:lang w:val="en-GB"/>
        </w:rPr>
        <w:t>s</w:t>
      </w:r>
      <w:r w:rsidR="00E430B5" w:rsidRPr="00563921">
        <w:rPr>
          <w:rFonts w:ascii="Times New Roman" w:hAnsi="Times New Roman"/>
          <w:sz w:val="22"/>
          <w:szCs w:val="22"/>
          <w:lang w:val="en-GB"/>
        </w:rPr>
        <w:t xml:space="preserve"> </w:t>
      </w:r>
      <w:r w:rsidR="001E794B" w:rsidRPr="00563921">
        <w:rPr>
          <w:rFonts w:ascii="Times New Roman" w:hAnsi="Times New Roman"/>
          <w:sz w:val="22"/>
          <w:szCs w:val="22"/>
          <w:lang w:val="en-GB"/>
        </w:rPr>
        <w:t>used as input to software development</w:t>
      </w:r>
    </w:p>
    <w:p w14:paraId="3D3153EC" w14:textId="18C7FC83" w:rsidR="001E794B" w:rsidRPr="00563921" w:rsidRDefault="001E794B" w:rsidP="00AA0077">
      <w:pPr>
        <w:pStyle w:val="NormalNumbering"/>
        <w:numPr>
          <w:ilvl w:val="4"/>
          <w:numId w:val="30"/>
        </w:numPr>
        <w:ind w:left="2410" w:right="-902"/>
        <w:jc w:val="both"/>
        <w:rPr>
          <w:rFonts w:ascii="Times New Roman" w:hAnsi="Times New Roman"/>
          <w:sz w:val="22"/>
          <w:szCs w:val="22"/>
          <w:lang w:val="en-GB"/>
        </w:rPr>
      </w:pPr>
      <w:proofErr w:type="gramStart"/>
      <w:r w:rsidRPr="00563921">
        <w:rPr>
          <w:rFonts w:ascii="Times New Roman" w:hAnsi="Times New Roman"/>
          <w:sz w:val="22"/>
          <w:szCs w:val="22"/>
          <w:lang w:val="en-GB"/>
        </w:rPr>
        <w:t>the</w:t>
      </w:r>
      <w:proofErr w:type="gramEnd"/>
      <w:r w:rsidRPr="00563921">
        <w:rPr>
          <w:rFonts w:ascii="Times New Roman" w:hAnsi="Times New Roman"/>
          <w:sz w:val="22"/>
          <w:szCs w:val="22"/>
          <w:lang w:val="en-GB"/>
        </w:rPr>
        <w:t xml:space="preserve"> procedures for coordination of development with the system development (e.g. system integration, verification and validation).</w:t>
      </w:r>
    </w:p>
    <w:p w14:paraId="719593E6" w14:textId="2C32932F" w:rsidR="001E794B" w:rsidRPr="00563921" w:rsidRDefault="00C653B7"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lastRenderedPageBreak/>
        <w:t xml:space="preserve">The software development plan </w:t>
      </w:r>
      <w:r w:rsidR="00F86F0C" w:rsidRPr="00563921">
        <w:rPr>
          <w:rFonts w:ascii="Times New Roman" w:hAnsi="Times New Roman"/>
          <w:sz w:val="22"/>
          <w:szCs w:val="22"/>
          <w:lang w:val="en-GB"/>
        </w:rPr>
        <w:t xml:space="preserve">shall include plans to integrate software items (including SOUP) and perform testing during integration. (Not required if Software Level of Concern is </w:t>
      </w:r>
      <w:r w:rsidR="00F86F0C" w:rsidRPr="00563921">
        <w:rPr>
          <w:rFonts w:ascii="Times New Roman" w:hAnsi="Times New Roman"/>
          <w:i/>
          <w:sz w:val="22"/>
          <w:szCs w:val="22"/>
          <w:lang w:val="en-GB"/>
        </w:rPr>
        <w:t>Minor</w:t>
      </w:r>
      <w:r w:rsidR="00F86F0C" w:rsidRPr="00563921">
        <w:rPr>
          <w:rFonts w:ascii="Times New Roman" w:hAnsi="Times New Roman"/>
          <w:sz w:val="22"/>
          <w:szCs w:val="22"/>
          <w:lang w:val="en-GB"/>
        </w:rPr>
        <w:t>).</w:t>
      </w:r>
    </w:p>
    <w:p w14:paraId="699EB047" w14:textId="337B3FC3" w:rsidR="00A172CD" w:rsidRPr="00563921" w:rsidRDefault="00A172CD"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The software development plan shall include information on deliverables requiring verification, the verification tasks for each lifecycle activity, the milestones at which deliverables are verified and the acceptance criteria </w:t>
      </w:r>
      <w:r w:rsidR="003532B2" w:rsidRPr="00563921">
        <w:rPr>
          <w:rFonts w:ascii="Times New Roman" w:hAnsi="Times New Roman"/>
          <w:sz w:val="22"/>
          <w:szCs w:val="22"/>
          <w:lang w:val="en-GB"/>
        </w:rPr>
        <w:t>for verification of deliverables.</w:t>
      </w:r>
    </w:p>
    <w:p w14:paraId="227FA497" w14:textId="7D6452F3" w:rsidR="003532B2" w:rsidRPr="00563921" w:rsidRDefault="003532B2"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software development plan shall include reference t</w:t>
      </w:r>
      <w:r w:rsidR="00FC25F5" w:rsidRPr="00563921">
        <w:rPr>
          <w:rFonts w:ascii="Times New Roman" w:hAnsi="Times New Roman"/>
          <w:sz w:val="22"/>
          <w:szCs w:val="22"/>
          <w:lang w:val="en-GB"/>
        </w:rPr>
        <w:t xml:space="preserve">o how tasks and activities of the risk management process (including SOUP risks) will be carried out. </w:t>
      </w:r>
    </w:p>
    <w:p w14:paraId="53EF3181" w14:textId="0C211EA9" w:rsidR="00E865B5" w:rsidRPr="00563921" w:rsidRDefault="0032279B"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All documentation produced </w:t>
      </w:r>
      <w:r w:rsidR="00196D78" w:rsidRPr="00563921">
        <w:rPr>
          <w:rFonts w:ascii="Times New Roman" w:hAnsi="Times New Roman"/>
          <w:sz w:val="22"/>
          <w:szCs w:val="22"/>
          <w:lang w:val="en-GB"/>
        </w:rPr>
        <w:t xml:space="preserve">shall follow </w:t>
      </w:r>
      <w:r w:rsidR="00196D78" w:rsidRPr="00563921">
        <w:rPr>
          <w:rFonts w:ascii="Times New Roman" w:hAnsi="Times New Roman"/>
          <w:b/>
          <w:sz w:val="22"/>
          <w:szCs w:val="22"/>
          <w:lang w:val="en-GB"/>
        </w:rPr>
        <w:t>SSI-SOP-</w:t>
      </w:r>
      <w:r w:rsidR="005573A5" w:rsidRPr="00563921">
        <w:rPr>
          <w:rFonts w:ascii="Times New Roman" w:hAnsi="Times New Roman"/>
          <w:b/>
          <w:sz w:val="22"/>
          <w:szCs w:val="22"/>
          <w:lang w:val="en-GB"/>
        </w:rPr>
        <w:t>08</w:t>
      </w:r>
      <w:r w:rsidR="00C16B30" w:rsidRPr="00563921">
        <w:rPr>
          <w:rFonts w:ascii="Times New Roman" w:hAnsi="Times New Roman"/>
          <w:b/>
          <w:sz w:val="22"/>
          <w:szCs w:val="22"/>
          <w:lang w:val="en-GB"/>
        </w:rPr>
        <w:t xml:space="preserve"> Document Control.</w:t>
      </w:r>
      <w:r w:rsidR="00196D78" w:rsidRPr="00563921">
        <w:rPr>
          <w:rFonts w:ascii="Times New Roman" w:hAnsi="Times New Roman"/>
          <w:sz w:val="22"/>
          <w:szCs w:val="22"/>
          <w:lang w:val="en-GB"/>
        </w:rPr>
        <w:t xml:space="preserve"> </w:t>
      </w:r>
    </w:p>
    <w:p w14:paraId="6FD9579D" w14:textId="6DA1E5E6" w:rsidR="00EE0704" w:rsidRPr="00563921" w:rsidRDefault="00100D93"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Software code files s</w:t>
      </w:r>
      <w:r w:rsidR="009F434E" w:rsidRPr="00563921">
        <w:rPr>
          <w:rFonts w:ascii="Times New Roman" w:hAnsi="Times New Roman"/>
          <w:sz w:val="22"/>
          <w:szCs w:val="22"/>
          <w:lang w:val="en-GB"/>
        </w:rPr>
        <w:t>h</w:t>
      </w:r>
      <w:r w:rsidRPr="00563921">
        <w:rPr>
          <w:rFonts w:ascii="Times New Roman" w:hAnsi="Times New Roman"/>
          <w:sz w:val="22"/>
          <w:szCs w:val="22"/>
          <w:lang w:val="en-GB"/>
        </w:rPr>
        <w:t>all be name</w:t>
      </w:r>
      <w:r w:rsidR="00536672" w:rsidRPr="00563921">
        <w:rPr>
          <w:rFonts w:ascii="Times New Roman" w:hAnsi="Times New Roman"/>
          <w:sz w:val="22"/>
          <w:szCs w:val="22"/>
          <w:lang w:val="en-GB"/>
        </w:rPr>
        <w:t>d</w:t>
      </w:r>
      <w:r w:rsidRPr="00563921">
        <w:rPr>
          <w:rFonts w:ascii="Times New Roman" w:hAnsi="Times New Roman"/>
          <w:sz w:val="22"/>
          <w:szCs w:val="22"/>
          <w:lang w:val="en-GB"/>
        </w:rPr>
        <w:t xml:space="preserve"> such </w:t>
      </w:r>
      <w:r w:rsidR="009F434E" w:rsidRPr="00563921">
        <w:rPr>
          <w:rFonts w:ascii="Times New Roman" w:hAnsi="Times New Roman"/>
          <w:sz w:val="22"/>
          <w:szCs w:val="22"/>
          <w:lang w:val="en-GB"/>
        </w:rPr>
        <w:t>that the function is easily identifiable. Code versions shall be controlled using a revision control system.</w:t>
      </w:r>
    </w:p>
    <w:p w14:paraId="7419A3AE" w14:textId="631ECBFA" w:rsidR="006E3BB3" w:rsidRPr="00563921" w:rsidRDefault="00380408" w:rsidP="00290C7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SSI identifies software versions by build n</w:t>
      </w:r>
      <w:r w:rsidR="00536672" w:rsidRPr="00563921">
        <w:rPr>
          <w:rFonts w:ascii="Times New Roman" w:hAnsi="Times New Roman"/>
          <w:sz w:val="22"/>
          <w:szCs w:val="22"/>
          <w:lang w:val="en-GB"/>
        </w:rPr>
        <w:t>umber</w:t>
      </w:r>
      <w:r w:rsidRPr="00563921">
        <w:rPr>
          <w:rFonts w:ascii="Times New Roman" w:hAnsi="Times New Roman"/>
          <w:sz w:val="22"/>
          <w:szCs w:val="22"/>
          <w:lang w:val="en-GB"/>
        </w:rPr>
        <w:t>. Each new version is given a build n</w:t>
      </w:r>
      <w:r w:rsidR="00B80A4F" w:rsidRPr="00563921">
        <w:rPr>
          <w:rFonts w:ascii="Times New Roman" w:hAnsi="Times New Roman"/>
          <w:sz w:val="22"/>
          <w:szCs w:val="22"/>
          <w:lang w:val="en-GB"/>
        </w:rPr>
        <w:t>umber</w:t>
      </w:r>
      <w:r w:rsidRPr="00563921">
        <w:rPr>
          <w:rFonts w:ascii="Times New Roman" w:hAnsi="Times New Roman"/>
          <w:sz w:val="22"/>
          <w:szCs w:val="22"/>
          <w:lang w:val="en-GB"/>
        </w:rPr>
        <w:t>, which follows the format ‘</w:t>
      </w:r>
      <w:proofErr w:type="spellStart"/>
      <w:r w:rsidRPr="00563921">
        <w:rPr>
          <w:rFonts w:ascii="Times New Roman" w:hAnsi="Times New Roman"/>
          <w:sz w:val="22"/>
          <w:szCs w:val="22"/>
          <w:lang w:val="en-GB"/>
        </w:rPr>
        <w:t>yymmdd</w:t>
      </w:r>
      <w:proofErr w:type="spellEnd"/>
      <w:r w:rsidRPr="00563921">
        <w:rPr>
          <w:rFonts w:ascii="Times New Roman" w:hAnsi="Times New Roman"/>
          <w:sz w:val="22"/>
          <w:szCs w:val="22"/>
          <w:lang w:val="en-GB"/>
        </w:rPr>
        <w:t>’</w:t>
      </w:r>
      <w:r w:rsidR="00242408" w:rsidRPr="00563921">
        <w:rPr>
          <w:rFonts w:ascii="Times New Roman" w:hAnsi="Times New Roman"/>
          <w:sz w:val="22"/>
          <w:szCs w:val="22"/>
          <w:lang w:val="en-GB"/>
        </w:rPr>
        <w:t>, e.g. 2</w:t>
      </w:r>
      <w:r w:rsidRPr="00563921">
        <w:rPr>
          <w:rFonts w:ascii="Times New Roman" w:hAnsi="Times New Roman"/>
          <w:sz w:val="22"/>
          <w:szCs w:val="22"/>
          <w:lang w:val="en-GB"/>
        </w:rPr>
        <w:t>3</w:t>
      </w:r>
      <w:r w:rsidR="00D916DB" w:rsidRPr="00563921">
        <w:rPr>
          <w:rFonts w:ascii="Times New Roman" w:hAnsi="Times New Roman"/>
          <w:sz w:val="22"/>
          <w:szCs w:val="22"/>
          <w:lang w:val="en-GB"/>
        </w:rPr>
        <w:t xml:space="preserve">1026 for </w:t>
      </w:r>
      <w:r w:rsidRPr="00563921">
        <w:rPr>
          <w:rFonts w:ascii="Times New Roman" w:hAnsi="Times New Roman"/>
          <w:sz w:val="22"/>
          <w:szCs w:val="22"/>
          <w:lang w:val="en-GB"/>
        </w:rPr>
        <w:t xml:space="preserve">a new build no. released on </w:t>
      </w:r>
      <w:r w:rsidR="00D916DB" w:rsidRPr="00563921">
        <w:rPr>
          <w:rFonts w:ascii="Times New Roman" w:hAnsi="Times New Roman"/>
          <w:sz w:val="22"/>
          <w:szCs w:val="22"/>
          <w:lang w:val="en-GB"/>
        </w:rPr>
        <w:t>26/10/202</w:t>
      </w:r>
      <w:r w:rsidR="00536672" w:rsidRPr="00563921">
        <w:rPr>
          <w:rFonts w:ascii="Times New Roman" w:hAnsi="Times New Roman"/>
          <w:sz w:val="22"/>
          <w:szCs w:val="22"/>
          <w:lang w:val="en-GB"/>
        </w:rPr>
        <w:t>3</w:t>
      </w:r>
      <w:r w:rsidR="00D916DB" w:rsidRPr="00563921">
        <w:rPr>
          <w:rFonts w:ascii="Times New Roman" w:hAnsi="Times New Roman"/>
          <w:sz w:val="22"/>
          <w:szCs w:val="22"/>
          <w:lang w:val="en-GB"/>
        </w:rPr>
        <w:t>.</w:t>
      </w:r>
      <w:r w:rsidR="00435354" w:rsidRPr="00563921">
        <w:rPr>
          <w:rFonts w:ascii="Times New Roman" w:hAnsi="Times New Roman"/>
          <w:sz w:val="22"/>
          <w:szCs w:val="22"/>
          <w:lang w:val="en-GB"/>
        </w:rPr>
        <w:t xml:space="preserve"> </w:t>
      </w:r>
      <w:r w:rsidR="000E7506" w:rsidRPr="00563921">
        <w:rPr>
          <w:rFonts w:ascii="Times New Roman" w:hAnsi="Times New Roman"/>
          <w:sz w:val="22"/>
          <w:szCs w:val="22"/>
          <w:lang w:val="en-GB"/>
        </w:rPr>
        <w:t>The build number</w:t>
      </w:r>
      <w:r w:rsidR="007E7261" w:rsidRPr="00563921">
        <w:rPr>
          <w:rFonts w:ascii="Times New Roman" w:hAnsi="Times New Roman"/>
          <w:sz w:val="22"/>
          <w:szCs w:val="22"/>
          <w:lang w:val="en-GB"/>
        </w:rPr>
        <w:t xml:space="preserve"> for software</w:t>
      </w:r>
      <w:r w:rsidR="000E7506" w:rsidRPr="00563921">
        <w:rPr>
          <w:rFonts w:ascii="Times New Roman" w:hAnsi="Times New Roman"/>
          <w:sz w:val="22"/>
          <w:szCs w:val="22"/>
          <w:lang w:val="en-GB"/>
        </w:rPr>
        <w:t xml:space="preserve"> shall be </w:t>
      </w:r>
      <w:r w:rsidR="00B80A4F" w:rsidRPr="00563921">
        <w:rPr>
          <w:rFonts w:ascii="Times New Roman" w:hAnsi="Times New Roman"/>
          <w:sz w:val="22"/>
          <w:szCs w:val="22"/>
          <w:lang w:val="en-GB"/>
        </w:rPr>
        <w:t xml:space="preserve">recorded on </w:t>
      </w:r>
      <w:r w:rsidR="00B80A4F" w:rsidRPr="00563921">
        <w:rPr>
          <w:rFonts w:ascii="Times New Roman" w:hAnsi="Times New Roman"/>
          <w:b/>
          <w:sz w:val="22"/>
          <w:szCs w:val="22"/>
          <w:lang w:val="en-GB"/>
        </w:rPr>
        <w:t>SSI-QF-20J Software Release Version Control</w:t>
      </w:r>
    </w:p>
    <w:p w14:paraId="039579C0" w14:textId="61882C74" w:rsidR="005B6796" w:rsidRPr="00563921" w:rsidRDefault="005B6796"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software development plan shall include or make reference to:</w:t>
      </w:r>
    </w:p>
    <w:p w14:paraId="6FC89DD3" w14:textId="0C67D441" w:rsidR="00C85AC2" w:rsidRDefault="00C85AC2" w:rsidP="004C5991">
      <w:pPr>
        <w:pStyle w:val="NormalNumbering"/>
        <w:numPr>
          <w:ilvl w:val="3"/>
          <w:numId w:val="29"/>
        </w:numPr>
        <w:ind w:left="2410" w:right="-902"/>
        <w:jc w:val="both"/>
        <w:rPr>
          <w:rFonts w:ascii="Times New Roman" w:hAnsi="Times New Roman"/>
          <w:sz w:val="22"/>
          <w:szCs w:val="22"/>
          <w:lang w:val="en-GB"/>
        </w:rPr>
      </w:pPr>
      <w:r>
        <w:rPr>
          <w:rFonts w:ascii="Times New Roman" w:hAnsi="Times New Roman"/>
          <w:sz w:val="22"/>
          <w:szCs w:val="22"/>
          <w:lang w:val="en-GB"/>
        </w:rPr>
        <w:t>The system requirements;</w:t>
      </w:r>
    </w:p>
    <w:p w14:paraId="654D47B6" w14:textId="2F84337A" w:rsidR="005B6796" w:rsidRPr="00563921" w:rsidRDefault="00034AA2" w:rsidP="004C5991">
      <w:pPr>
        <w:pStyle w:val="NormalNumbering"/>
        <w:numPr>
          <w:ilvl w:val="3"/>
          <w:numId w:val="29"/>
        </w:numPr>
        <w:ind w:left="2410" w:right="-902"/>
        <w:jc w:val="both"/>
        <w:rPr>
          <w:rFonts w:ascii="Times New Roman" w:hAnsi="Times New Roman"/>
          <w:sz w:val="22"/>
          <w:szCs w:val="22"/>
          <w:lang w:val="en-GB"/>
        </w:rPr>
      </w:pPr>
      <w:r w:rsidRPr="00563921">
        <w:rPr>
          <w:rFonts w:ascii="Times New Roman" w:hAnsi="Times New Roman"/>
          <w:sz w:val="22"/>
          <w:szCs w:val="22"/>
          <w:lang w:val="en-GB"/>
        </w:rPr>
        <w:t>The classes, types</w:t>
      </w:r>
      <w:r w:rsidR="00864AFF" w:rsidRPr="00563921">
        <w:rPr>
          <w:rFonts w:ascii="Times New Roman" w:hAnsi="Times New Roman"/>
          <w:sz w:val="22"/>
          <w:szCs w:val="22"/>
          <w:lang w:val="en-GB"/>
        </w:rPr>
        <w:t xml:space="preserve"> or</w:t>
      </w:r>
      <w:r w:rsidRPr="00563921">
        <w:rPr>
          <w:rFonts w:ascii="Times New Roman" w:hAnsi="Times New Roman"/>
          <w:sz w:val="22"/>
          <w:szCs w:val="22"/>
          <w:lang w:val="en-GB"/>
        </w:rPr>
        <w:t xml:space="preserve"> categories </w:t>
      </w:r>
      <w:r w:rsidR="00C85AC2">
        <w:rPr>
          <w:rFonts w:ascii="Times New Roman" w:hAnsi="Times New Roman"/>
          <w:sz w:val="22"/>
          <w:szCs w:val="22"/>
          <w:lang w:val="en-GB"/>
        </w:rPr>
        <w:t>of software to be used;</w:t>
      </w:r>
    </w:p>
    <w:p w14:paraId="282CC4AA" w14:textId="77777777" w:rsidR="00421184" w:rsidRPr="00563921" w:rsidRDefault="00034AA2" w:rsidP="004C5991">
      <w:pPr>
        <w:pStyle w:val="NormalNumbering"/>
        <w:numPr>
          <w:ilvl w:val="3"/>
          <w:numId w:val="29"/>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software </w:t>
      </w:r>
      <w:r w:rsidR="00421184" w:rsidRPr="00563921">
        <w:rPr>
          <w:rFonts w:ascii="Times New Roman" w:hAnsi="Times New Roman"/>
          <w:sz w:val="22"/>
          <w:szCs w:val="22"/>
          <w:lang w:val="en-GB"/>
        </w:rPr>
        <w:t>configuration management activities and tasks;</w:t>
      </w:r>
    </w:p>
    <w:p w14:paraId="58818067" w14:textId="3102CFEF" w:rsidR="00421184" w:rsidRPr="00563921" w:rsidRDefault="00421184" w:rsidP="004C5991">
      <w:pPr>
        <w:pStyle w:val="NormalNumbering"/>
        <w:numPr>
          <w:ilvl w:val="3"/>
          <w:numId w:val="29"/>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864AFF" w:rsidRPr="00563921">
        <w:rPr>
          <w:rFonts w:ascii="Times New Roman" w:hAnsi="Times New Roman"/>
          <w:sz w:val="22"/>
          <w:szCs w:val="22"/>
          <w:lang w:val="en-GB"/>
        </w:rPr>
        <w:t xml:space="preserve">staff members </w:t>
      </w:r>
      <w:r w:rsidRPr="00563921">
        <w:rPr>
          <w:rFonts w:ascii="Times New Roman" w:hAnsi="Times New Roman"/>
          <w:sz w:val="22"/>
          <w:szCs w:val="22"/>
          <w:lang w:val="en-GB"/>
        </w:rPr>
        <w:t>responsible for performing software configuration management and activities;</w:t>
      </w:r>
    </w:p>
    <w:p w14:paraId="7B27D6AA" w14:textId="07A5554E" w:rsidR="00421184" w:rsidRPr="00563921" w:rsidRDefault="00421184" w:rsidP="004C5991">
      <w:pPr>
        <w:pStyle w:val="NormalNumbering"/>
        <w:numPr>
          <w:ilvl w:val="3"/>
          <w:numId w:val="29"/>
        </w:numPr>
        <w:ind w:left="2410" w:right="-902"/>
        <w:jc w:val="both"/>
        <w:rPr>
          <w:rFonts w:ascii="Times New Roman" w:hAnsi="Times New Roman"/>
          <w:sz w:val="22"/>
          <w:szCs w:val="22"/>
          <w:lang w:val="en-GB"/>
        </w:rPr>
      </w:pPr>
      <w:proofErr w:type="gramStart"/>
      <w:r w:rsidRPr="00563921">
        <w:rPr>
          <w:rFonts w:ascii="Times New Roman" w:hAnsi="Times New Roman"/>
          <w:sz w:val="22"/>
          <w:szCs w:val="22"/>
          <w:lang w:val="en-GB"/>
        </w:rPr>
        <w:t>their</w:t>
      </w:r>
      <w:proofErr w:type="gramEnd"/>
      <w:r w:rsidRPr="00563921">
        <w:rPr>
          <w:rFonts w:ascii="Times New Roman" w:hAnsi="Times New Roman"/>
          <w:sz w:val="22"/>
          <w:szCs w:val="22"/>
          <w:lang w:val="en-GB"/>
        </w:rPr>
        <w:t xml:space="preserve"> relationship with other </w:t>
      </w:r>
      <w:r w:rsidR="00864AFF" w:rsidRPr="00563921">
        <w:rPr>
          <w:rFonts w:ascii="Times New Roman" w:hAnsi="Times New Roman"/>
          <w:sz w:val="22"/>
          <w:szCs w:val="22"/>
          <w:lang w:val="en-GB"/>
        </w:rPr>
        <w:t xml:space="preserve">staff members responsible for </w:t>
      </w:r>
      <w:r w:rsidRPr="00563921">
        <w:rPr>
          <w:rFonts w:ascii="Times New Roman" w:hAnsi="Times New Roman"/>
          <w:sz w:val="22"/>
          <w:szCs w:val="22"/>
          <w:lang w:val="en-GB"/>
        </w:rPr>
        <w:t>software development or maintenance</w:t>
      </w:r>
      <w:r w:rsidR="00536672" w:rsidRPr="00563921">
        <w:rPr>
          <w:rFonts w:ascii="Times New Roman" w:hAnsi="Times New Roman"/>
          <w:sz w:val="22"/>
          <w:szCs w:val="22"/>
          <w:lang w:val="en-GB"/>
        </w:rPr>
        <w:t>. These may be the same people</w:t>
      </w:r>
      <w:r w:rsidRPr="00563921">
        <w:rPr>
          <w:rFonts w:ascii="Times New Roman" w:hAnsi="Times New Roman"/>
          <w:sz w:val="22"/>
          <w:szCs w:val="22"/>
          <w:lang w:val="en-GB"/>
        </w:rPr>
        <w:t>;</w:t>
      </w:r>
      <w:r w:rsidR="00864AFF" w:rsidRPr="00563921">
        <w:rPr>
          <w:rFonts w:ascii="Times New Roman" w:hAnsi="Times New Roman"/>
          <w:sz w:val="22"/>
          <w:szCs w:val="22"/>
          <w:lang w:val="en-GB"/>
        </w:rPr>
        <w:t xml:space="preserve">  </w:t>
      </w:r>
    </w:p>
    <w:p w14:paraId="42634380" w14:textId="77777777" w:rsidR="00421184" w:rsidRPr="00563921" w:rsidRDefault="00421184" w:rsidP="004C5991">
      <w:pPr>
        <w:pStyle w:val="NormalNumbering"/>
        <w:numPr>
          <w:ilvl w:val="3"/>
          <w:numId w:val="29"/>
        </w:numPr>
        <w:ind w:left="2410" w:right="-902"/>
        <w:jc w:val="both"/>
        <w:rPr>
          <w:rFonts w:ascii="Times New Roman" w:hAnsi="Times New Roman"/>
          <w:sz w:val="22"/>
          <w:szCs w:val="22"/>
          <w:lang w:val="en-GB"/>
        </w:rPr>
      </w:pPr>
      <w:r w:rsidRPr="00563921">
        <w:rPr>
          <w:rFonts w:ascii="Times New Roman" w:hAnsi="Times New Roman"/>
          <w:sz w:val="22"/>
          <w:szCs w:val="22"/>
          <w:lang w:val="en-GB"/>
        </w:rPr>
        <w:t>when the items are to be placed under configuration control; and</w:t>
      </w:r>
    </w:p>
    <w:p w14:paraId="15858401" w14:textId="575F9077" w:rsidR="00D87334" w:rsidRPr="00563921" w:rsidRDefault="00421184" w:rsidP="00082E79">
      <w:pPr>
        <w:pStyle w:val="NormalNumbering"/>
        <w:numPr>
          <w:ilvl w:val="3"/>
          <w:numId w:val="29"/>
        </w:numPr>
        <w:ind w:left="2410" w:right="-902"/>
        <w:jc w:val="both"/>
        <w:rPr>
          <w:rFonts w:ascii="Times New Roman" w:hAnsi="Times New Roman"/>
          <w:sz w:val="22"/>
          <w:szCs w:val="22"/>
          <w:lang w:val="en-GB"/>
        </w:rPr>
      </w:pPr>
      <w:proofErr w:type="gramStart"/>
      <w:r w:rsidRPr="00563921">
        <w:rPr>
          <w:rFonts w:ascii="Times New Roman" w:hAnsi="Times New Roman"/>
          <w:sz w:val="22"/>
          <w:szCs w:val="22"/>
          <w:lang w:val="en-GB"/>
        </w:rPr>
        <w:t>when</w:t>
      </w:r>
      <w:proofErr w:type="gramEnd"/>
      <w:r w:rsidRPr="00563921">
        <w:rPr>
          <w:rFonts w:ascii="Times New Roman" w:hAnsi="Times New Roman"/>
          <w:sz w:val="22"/>
          <w:szCs w:val="22"/>
          <w:lang w:val="en-GB"/>
        </w:rPr>
        <w:t xml:space="preserve"> the problem resolution process is to be used.</w:t>
      </w:r>
    </w:p>
    <w:p w14:paraId="17A6CC4E" w14:textId="0F6718ED" w:rsidR="00D87334" w:rsidRPr="00563921" w:rsidRDefault="00D87334" w:rsidP="00D87334">
      <w:pPr>
        <w:pStyle w:val="NormalNumbering"/>
        <w:numPr>
          <w:ilvl w:val="3"/>
          <w:numId w:val="2"/>
        </w:numPr>
        <w:jc w:val="both"/>
        <w:rPr>
          <w:rFonts w:ascii="Times New Roman" w:hAnsi="Times New Roman"/>
          <w:sz w:val="22"/>
          <w:szCs w:val="22"/>
          <w:lang w:val="en-GB"/>
        </w:rPr>
      </w:pPr>
      <w:r w:rsidRPr="00563921">
        <w:rPr>
          <w:rFonts w:ascii="Times New Roman" w:hAnsi="Times New Roman"/>
          <w:sz w:val="22"/>
          <w:szCs w:val="22"/>
          <w:lang w:val="en-GB"/>
        </w:rPr>
        <w:t xml:space="preserve">Supporting Items to be controlled </w:t>
      </w:r>
      <w:r w:rsidR="0053612E">
        <w:rPr>
          <w:rFonts w:ascii="Times New Roman" w:hAnsi="Times New Roman"/>
          <w:sz w:val="22"/>
          <w:szCs w:val="22"/>
          <w:lang w:val="en-GB"/>
        </w:rPr>
        <w:t>(</w:t>
      </w:r>
      <w:r w:rsidRPr="00563921">
        <w:rPr>
          <w:rFonts w:ascii="Times New Roman" w:hAnsi="Times New Roman"/>
          <w:sz w:val="22"/>
          <w:szCs w:val="22"/>
          <w:lang w:val="en-GB"/>
        </w:rPr>
        <w:t>Class B</w:t>
      </w:r>
      <w:r w:rsidR="0053612E">
        <w:rPr>
          <w:rFonts w:ascii="Times New Roman" w:hAnsi="Times New Roman"/>
          <w:sz w:val="22"/>
          <w:szCs w:val="22"/>
          <w:lang w:val="en-GB"/>
        </w:rPr>
        <w:t>)</w:t>
      </w:r>
    </w:p>
    <w:p w14:paraId="74B33D2C" w14:textId="34D9F41A" w:rsidR="00082E79" w:rsidRPr="00563921" w:rsidRDefault="00C46537" w:rsidP="001C679A">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xml:space="preserve">The plan should also include activities to control supporting items that shall include tools, items or settings, used to develop the medical device software, which could </w:t>
      </w:r>
      <w:r w:rsidR="00C16B30" w:rsidRPr="00563921">
        <w:rPr>
          <w:rFonts w:ascii="Times New Roman" w:hAnsi="Times New Roman"/>
          <w:sz w:val="22"/>
          <w:szCs w:val="22"/>
          <w:lang w:val="en-GB"/>
        </w:rPr>
        <w:t>affect</w:t>
      </w:r>
      <w:r w:rsidRPr="00563921">
        <w:rPr>
          <w:rFonts w:ascii="Times New Roman" w:hAnsi="Times New Roman"/>
          <w:sz w:val="22"/>
          <w:szCs w:val="22"/>
          <w:lang w:val="en-GB"/>
        </w:rPr>
        <w:t xml:space="preserve"> the medical device software.</w:t>
      </w:r>
    </w:p>
    <w:p w14:paraId="2112622C" w14:textId="6C5EB248" w:rsidR="00D87334" w:rsidRPr="00563921" w:rsidRDefault="008F0590" w:rsidP="001B564B">
      <w:pPr>
        <w:pStyle w:val="NormalNumbering"/>
        <w:widowControl w:val="0"/>
        <w:numPr>
          <w:ilvl w:val="3"/>
          <w:numId w:val="2"/>
        </w:numPr>
        <w:spacing w:before="120"/>
        <w:jc w:val="both"/>
        <w:rPr>
          <w:rFonts w:ascii="Times New Roman" w:hAnsi="Times New Roman"/>
          <w:sz w:val="22"/>
          <w:szCs w:val="22"/>
          <w:lang w:val="en-GB"/>
        </w:rPr>
      </w:pPr>
      <w:r w:rsidRPr="00563921">
        <w:rPr>
          <w:rFonts w:ascii="Times New Roman" w:hAnsi="Times New Roman"/>
          <w:sz w:val="22"/>
          <w:szCs w:val="22"/>
          <w:lang w:val="en-GB"/>
        </w:rPr>
        <w:t xml:space="preserve">Configuration Item before Verification </w:t>
      </w:r>
      <w:r w:rsidR="000C078E" w:rsidRPr="00563921">
        <w:rPr>
          <w:rFonts w:ascii="Times New Roman" w:hAnsi="Times New Roman"/>
          <w:sz w:val="22"/>
          <w:szCs w:val="22"/>
          <w:lang w:val="en-GB"/>
        </w:rPr>
        <w:t>(</w:t>
      </w:r>
      <w:r w:rsidRPr="00563921">
        <w:rPr>
          <w:rFonts w:ascii="Times New Roman" w:hAnsi="Times New Roman"/>
          <w:sz w:val="22"/>
          <w:szCs w:val="22"/>
          <w:lang w:val="en-GB"/>
        </w:rPr>
        <w:t>Class B</w:t>
      </w:r>
      <w:r w:rsidR="000C078E" w:rsidRPr="00563921">
        <w:rPr>
          <w:rFonts w:ascii="Times New Roman" w:hAnsi="Times New Roman"/>
          <w:sz w:val="22"/>
          <w:szCs w:val="22"/>
          <w:lang w:val="en-GB"/>
        </w:rPr>
        <w:t>)</w:t>
      </w:r>
    </w:p>
    <w:p w14:paraId="0ED136ED" w14:textId="056812C6" w:rsidR="001C679A" w:rsidRPr="00563921" w:rsidRDefault="00082E79" w:rsidP="00A032CA">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Configuration items shall be placed under documented configuration management control before they are verified.</w:t>
      </w:r>
    </w:p>
    <w:p w14:paraId="027A42C5" w14:textId="452065F7" w:rsidR="003E2553" w:rsidRPr="00563921" w:rsidRDefault="003E2553" w:rsidP="00D87334">
      <w:pPr>
        <w:pStyle w:val="NormalNumbering"/>
        <w:numPr>
          <w:ilvl w:val="3"/>
          <w:numId w:val="2"/>
        </w:numPr>
        <w:jc w:val="both"/>
        <w:rPr>
          <w:rFonts w:ascii="Times New Roman" w:hAnsi="Times New Roman"/>
          <w:sz w:val="22"/>
          <w:szCs w:val="22"/>
          <w:lang w:val="en-GB"/>
        </w:rPr>
      </w:pPr>
      <w:r w:rsidRPr="00563921">
        <w:rPr>
          <w:rFonts w:ascii="Times New Roman" w:hAnsi="Times New Roman"/>
          <w:sz w:val="22"/>
          <w:szCs w:val="22"/>
          <w:lang w:val="en-GB"/>
        </w:rPr>
        <w:t xml:space="preserve">Software Integration and Integration Testing Planning </w:t>
      </w:r>
      <w:r w:rsidR="000C078E" w:rsidRPr="00563921">
        <w:rPr>
          <w:rFonts w:ascii="Times New Roman" w:hAnsi="Times New Roman"/>
          <w:sz w:val="22"/>
          <w:szCs w:val="22"/>
          <w:lang w:val="en-GB"/>
        </w:rPr>
        <w:t>(</w:t>
      </w:r>
      <w:r w:rsidRPr="00563921">
        <w:rPr>
          <w:rFonts w:ascii="Times New Roman" w:hAnsi="Times New Roman"/>
          <w:sz w:val="22"/>
          <w:szCs w:val="22"/>
          <w:lang w:val="en-GB"/>
        </w:rPr>
        <w:t>Class B</w:t>
      </w:r>
      <w:r w:rsidR="000C078E" w:rsidRPr="00563921">
        <w:rPr>
          <w:rFonts w:ascii="Times New Roman" w:hAnsi="Times New Roman"/>
          <w:sz w:val="22"/>
          <w:szCs w:val="22"/>
          <w:lang w:val="en-GB"/>
        </w:rPr>
        <w:t>)</w:t>
      </w:r>
    </w:p>
    <w:p w14:paraId="653B797D" w14:textId="7C9C39EF" w:rsidR="00477A8C" w:rsidRPr="00563921" w:rsidRDefault="00282198" w:rsidP="00282198">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Include or reference a plan to integrate the software items (including SOUP) and perform testing during integration. It is acceptable to combine integration testing and software system testing into a single plan and set of activities.</w:t>
      </w:r>
    </w:p>
    <w:p w14:paraId="6144C1F8" w14:textId="3AC0F5E9" w:rsidR="00000590" w:rsidRPr="00563921" w:rsidRDefault="004028A5" w:rsidP="00D734BE">
      <w:pPr>
        <w:pStyle w:val="Heading3"/>
        <w:rPr>
          <w:lang w:val="en-GB"/>
        </w:rPr>
      </w:pPr>
      <w:r w:rsidRPr="00563921">
        <w:rPr>
          <w:lang w:val="en-GB"/>
        </w:rPr>
        <w:t xml:space="preserve">Software </w:t>
      </w:r>
      <w:r w:rsidR="00DF30EF" w:rsidRPr="00563921">
        <w:rPr>
          <w:lang w:val="en-GB"/>
        </w:rPr>
        <w:t>Requirements Analysis</w:t>
      </w:r>
    </w:p>
    <w:p w14:paraId="34DC217C" w14:textId="2E442790" w:rsidR="00DF30EF" w:rsidRPr="00563921" w:rsidRDefault="00770066" w:rsidP="00C73AF7">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 xml:space="preserve">A </w:t>
      </w:r>
      <w:r w:rsidR="00343A25" w:rsidRPr="00563921">
        <w:rPr>
          <w:rFonts w:ascii="Times New Roman" w:hAnsi="Times New Roman"/>
          <w:sz w:val="22"/>
          <w:szCs w:val="22"/>
          <w:lang w:val="en-GB"/>
        </w:rPr>
        <w:t>software requirements specification</w:t>
      </w:r>
      <w:r w:rsidR="00331367" w:rsidRPr="00563921">
        <w:rPr>
          <w:rFonts w:ascii="Times New Roman" w:hAnsi="Times New Roman"/>
          <w:sz w:val="22"/>
          <w:szCs w:val="22"/>
          <w:lang w:val="en-GB"/>
        </w:rPr>
        <w:t xml:space="preserve"> </w:t>
      </w:r>
      <w:r w:rsidR="00343A25" w:rsidRPr="00563921">
        <w:rPr>
          <w:rFonts w:ascii="Times New Roman" w:hAnsi="Times New Roman"/>
          <w:sz w:val="22"/>
          <w:szCs w:val="22"/>
          <w:lang w:val="en-GB"/>
        </w:rPr>
        <w:t>shall be produced from, and with reference to</w:t>
      </w:r>
      <w:r w:rsidR="000C078E" w:rsidRPr="00563921">
        <w:rPr>
          <w:rFonts w:ascii="Times New Roman" w:hAnsi="Times New Roman"/>
          <w:sz w:val="22"/>
          <w:szCs w:val="22"/>
          <w:lang w:val="en-GB"/>
        </w:rPr>
        <w:t>,</w:t>
      </w:r>
      <w:r w:rsidR="00343A25" w:rsidRPr="00563921">
        <w:rPr>
          <w:rFonts w:ascii="Times New Roman" w:hAnsi="Times New Roman"/>
          <w:sz w:val="22"/>
          <w:szCs w:val="22"/>
          <w:lang w:val="en-GB"/>
        </w:rPr>
        <w:t xml:space="preserve"> the system requirements. </w:t>
      </w:r>
      <w:r w:rsidR="00293E86" w:rsidRPr="00563921">
        <w:rPr>
          <w:rFonts w:ascii="Times New Roman" w:hAnsi="Times New Roman"/>
          <w:sz w:val="22"/>
          <w:szCs w:val="22"/>
          <w:lang w:val="en-GB"/>
        </w:rPr>
        <w:t xml:space="preserve">Software requirements shall be </w:t>
      </w:r>
      <w:r w:rsidR="000C078E" w:rsidRPr="00563921">
        <w:rPr>
          <w:rFonts w:ascii="Times New Roman" w:hAnsi="Times New Roman"/>
          <w:sz w:val="22"/>
          <w:szCs w:val="22"/>
          <w:lang w:val="en-GB"/>
        </w:rPr>
        <w:t>re</w:t>
      </w:r>
      <w:r w:rsidR="00293E86" w:rsidRPr="00563921">
        <w:rPr>
          <w:rFonts w:ascii="Times New Roman" w:hAnsi="Times New Roman"/>
          <w:sz w:val="22"/>
          <w:szCs w:val="22"/>
          <w:lang w:val="en-GB"/>
        </w:rPr>
        <w:t xml:space="preserve">traceable to the </w:t>
      </w:r>
      <w:r w:rsidR="00293E86" w:rsidRPr="00563921">
        <w:rPr>
          <w:rFonts w:ascii="Times New Roman" w:hAnsi="Times New Roman"/>
          <w:sz w:val="22"/>
          <w:szCs w:val="22"/>
          <w:lang w:val="en-GB"/>
        </w:rPr>
        <w:lastRenderedPageBreak/>
        <w:t>system requirements.</w:t>
      </w:r>
      <w:r w:rsidR="007F0A6E" w:rsidRPr="00563921">
        <w:rPr>
          <w:rFonts w:ascii="Times New Roman" w:hAnsi="Times New Roman"/>
          <w:sz w:val="22"/>
          <w:szCs w:val="22"/>
          <w:lang w:val="en-GB"/>
        </w:rPr>
        <w:t xml:space="preserve"> This shall be documented using </w:t>
      </w:r>
      <w:r w:rsidR="007F0A6E" w:rsidRPr="00563921">
        <w:rPr>
          <w:rFonts w:ascii="Times New Roman" w:hAnsi="Times New Roman"/>
          <w:b/>
          <w:sz w:val="22"/>
          <w:szCs w:val="22"/>
          <w:lang w:val="en-GB"/>
        </w:rPr>
        <w:t>SSI-QF-20C</w:t>
      </w:r>
      <w:r w:rsidR="00CB552B" w:rsidRPr="00563921">
        <w:rPr>
          <w:rFonts w:ascii="Times New Roman" w:hAnsi="Times New Roman"/>
          <w:b/>
          <w:sz w:val="22"/>
          <w:szCs w:val="22"/>
          <w:lang w:val="en-GB"/>
        </w:rPr>
        <w:t xml:space="preserve"> Software Requirements Traceability Matrix.</w:t>
      </w:r>
    </w:p>
    <w:p w14:paraId="3388DC06" w14:textId="03E98712" w:rsidR="0061168C" w:rsidRPr="00563921" w:rsidRDefault="0061168C"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risk analysis shall be re-</w:t>
      </w:r>
      <w:proofErr w:type="spellStart"/>
      <w:r w:rsidRPr="00563921">
        <w:rPr>
          <w:rFonts w:ascii="Times New Roman" w:hAnsi="Times New Roman"/>
          <w:sz w:val="22"/>
          <w:szCs w:val="22"/>
          <w:lang w:val="en-GB"/>
        </w:rPr>
        <w:t>analyzed</w:t>
      </w:r>
      <w:proofErr w:type="spellEnd"/>
      <w:r w:rsidRPr="00563921">
        <w:rPr>
          <w:rFonts w:ascii="Times New Roman" w:hAnsi="Times New Roman"/>
          <w:sz w:val="22"/>
          <w:szCs w:val="22"/>
          <w:lang w:val="en-GB"/>
        </w:rPr>
        <w:t xml:space="preserve"> when software requirements are established and updated as appropriate.</w:t>
      </w:r>
    </w:p>
    <w:p w14:paraId="5A3C430F" w14:textId="4F75C278" w:rsidR="00DD7DA1" w:rsidRPr="00563921" w:rsidRDefault="00F107F7"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As appropriate, the software requirements specification should include:</w:t>
      </w:r>
    </w:p>
    <w:p w14:paraId="19F1AEC2" w14:textId="538B4743" w:rsidR="00F107F7" w:rsidRPr="00563921" w:rsidRDefault="00F107F7"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Functional and capability requirements</w:t>
      </w:r>
      <w:r w:rsidR="00940133" w:rsidRPr="00563921">
        <w:rPr>
          <w:rFonts w:ascii="Times New Roman" w:hAnsi="Times New Roman"/>
          <w:sz w:val="22"/>
          <w:szCs w:val="22"/>
          <w:lang w:val="en-GB"/>
        </w:rPr>
        <w:t>. Examples include:</w:t>
      </w:r>
    </w:p>
    <w:p w14:paraId="62D78F02" w14:textId="0133E7C9" w:rsidR="00496E86" w:rsidRPr="00563921" w:rsidRDefault="0053612E" w:rsidP="008F3EDB">
      <w:pPr>
        <w:pStyle w:val="NormalNumbering"/>
        <w:numPr>
          <w:ilvl w:val="4"/>
          <w:numId w:val="28"/>
        </w:numPr>
        <w:ind w:left="2835" w:right="-902"/>
        <w:jc w:val="both"/>
        <w:rPr>
          <w:rFonts w:ascii="Times New Roman" w:hAnsi="Times New Roman"/>
          <w:sz w:val="22"/>
          <w:szCs w:val="22"/>
          <w:lang w:val="en-GB"/>
        </w:rPr>
      </w:pPr>
      <w:r>
        <w:rPr>
          <w:rFonts w:ascii="Times New Roman" w:hAnsi="Times New Roman"/>
          <w:sz w:val="22"/>
          <w:szCs w:val="22"/>
          <w:lang w:val="en-GB"/>
        </w:rPr>
        <w:t>p</w:t>
      </w:r>
      <w:r w:rsidR="004609DF" w:rsidRPr="00563921">
        <w:rPr>
          <w:rFonts w:ascii="Times New Roman" w:hAnsi="Times New Roman"/>
          <w:sz w:val="22"/>
          <w:szCs w:val="22"/>
          <w:lang w:val="en-GB"/>
        </w:rPr>
        <w:t>erformance</w:t>
      </w:r>
      <w:r>
        <w:rPr>
          <w:rFonts w:ascii="Times New Roman" w:hAnsi="Times New Roman"/>
          <w:sz w:val="22"/>
          <w:szCs w:val="22"/>
          <w:lang w:val="en-GB"/>
        </w:rPr>
        <w:t xml:space="preserve"> </w:t>
      </w:r>
      <w:r w:rsidR="00496E86" w:rsidRPr="00563921">
        <w:rPr>
          <w:rFonts w:ascii="Times New Roman" w:hAnsi="Times New Roman"/>
          <w:sz w:val="22"/>
          <w:szCs w:val="22"/>
          <w:lang w:val="en-GB"/>
        </w:rPr>
        <w:t>(e.g., purpose of software, timing requirements),</w:t>
      </w:r>
    </w:p>
    <w:p w14:paraId="02962230" w14:textId="77777777" w:rsidR="00496E86" w:rsidRPr="00563921" w:rsidRDefault="00496E86" w:rsidP="008F3EDB">
      <w:pPr>
        <w:pStyle w:val="NormalNumbering"/>
        <w:numPr>
          <w:ilvl w:val="4"/>
          <w:numId w:val="28"/>
        </w:numPr>
        <w:ind w:left="2835" w:right="-902"/>
        <w:jc w:val="both"/>
        <w:rPr>
          <w:rFonts w:ascii="Times New Roman" w:hAnsi="Times New Roman"/>
          <w:sz w:val="22"/>
          <w:szCs w:val="22"/>
          <w:lang w:val="en-GB"/>
        </w:rPr>
      </w:pPr>
      <w:r w:rsidRPr="00563921">
        <w:rPr>
          <w:rFonts w:ascii="Times New Roman" w:hAnsi="Times New Roman"/>
          <w:sz w:val="22"/>
          <w:szCs w:val="22"/>
          <w:lang w:val="en-GB"/>
        </w:rPr>
        <w:t>physical characteristics (e.g., code language, platform, operating system),</w:t>
      </w:r>
    </w:p>
    <w:p w14:paraId="54AA3279" w14:textId="77777777" w:rsidR="00496E86" w:rsidRPr="00563921" w:rsidRDefault="00496E86" w:rsidP="008F3EDB">
      <w:pPr>
        <w:pStyle w:val="NormalNumbering"/>
        <w:numPr>
          <w:ilvl w:val="4"/>
          <w:numId w:val="28"/>
        </w:numPr>
        <w:ind w:left="2835" w:right="-902"/>
        <w:jc w:val="both"/>
        <w:rPr>
          <w:rFonts w:ascii="Times New Roman" w:hAnsi="Times New Roman"/>
          <w:sz w:val="22"/>
          <w:szCs w:val="22"/>
          <w:lang w:val="en-GB"/>
        </w:rPr>
      </w:pPr>
      <w:r w:rsidRPr="00563921">
        <w:rPr>
          <w:rFonts w:ascii="Times New Roman" w:hAnsi="Times New Roman"/>
          <w:sz w:val="22"/>
          <w:szCs w:val="22"/>
          <w:lang w:val="en-GB"/>
        </w:rPr>
        <w:t>computing environment (e.g., hardware, memory size, processing unit, time zone, network infrastructure) under which the software is to perform,</w:t>
      </w:r>
    </w:p>
    <w:p w14:paraId="205F3E27" w14:textId="77777777" w:rsidR="00496E86" w:rsidRPr="00563921" w:rsidRDefault="00496E86" w:rsidP="008F3EDB">
      <w:pPr>
        <w:pStyle w:val="NormalNumbering"/>
        <w:numPr>
          <w:ilvl w:val="4"/>
          <w:numId w:val="28"/>
        </w:numPr>
        <w:ind w:left="2835" w:right="-902"/>
        <w:jc w:val="both"/>
        <w:rPr>
          <w:rFonts w:ascii="Times New Roman" w:hAnsi="Times New Roman"/>
          <w:sz w:val="22"/>
          <w:szCs w:val="22"/>
          <w:lang w:val="en-GB"/>
        </w:rPr>
      </w:pPr>
      <w:proofErr w:type="gramStart"/>
      <w:r w:rsidRPr="00563921">
        <w:rPr>
          <w:rFonts w:ascii="Times New Roman" w:hAnsi="Times New Roman"/>
          <w:sz w:val="22"/>
          <w:szCs w:val="22"/>
          <w:lang w:val="en-GB"/>
        </w:rPr>
        <w:t>need</w:t>
      </w:r>
      <w:proofErr w:type="gramEnd"/>
      <w:r w:rsidRPr="00563921">
        <w:rPr>
          <w:rFonts w:ascii="Times New Roman" w:hAnsi="Times New Roman"/>
          <w:sz w:val="22"/>
          <w:szCs w:val="22"/>
          <w:lang w:val="en-GB"/>
        </w:rPr>
        <w:t xml:space="preserve"> for compatibility with upgrades or multiple SOUP or other device versions.</w:t>
      </w:r>
    </w:p>
    <w:p w14:paraId="1B1A8F6E" w14:textId="266CE66B" w:rsidR="003B26ED" w:rsidRPr="00563921" w:rsidRDefault="00496E86"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Software system inputs and outputs</w:t>
      </w:r>
      <w:r w:rsidR="00C85AC2">
        <w:rPr>
          <w:rFonts w:ascii="Times New Roman" w:hAnsi="Times New Roman"/>
          <w:sz w:val="22"/>
          <w:szCs w:val="22"/>
          <w:lang w:val="en-GB"/>
        </w:rPr>
        <w:t>.</w:t>
      </w:r>
      <w:r w:rsidRPr="00563921">
        <w:rPr>
          <w:rFonts w:ascii="Times New Roman" w:hAnsi="Times New Roman"/>
          <w:sz w:val="22"/>
          <w:szCs w:val="22"/>
          <w:lang w:val="en-GB"/>
        </w:rPr>
        <w:t xml:space="preserve"> </w:t>
      </w:r>
      <w:r w:rsidR="003F5A97" w:rsidRPr="00563921">
        <w:rPr>
          <w:rFonts w:ascii="Times New Roman" w:hAnsi="Times New Roman"/>
          <w:sz w:val="22"/>
          <w:szCs w:val="22"/>
          <w:lang w:val="en-GB"/>
        </w:rPr>
        <w:t>Examples include data characteristics (e.g., numerical, alpha-numeric, format), ranges, limits, and defaults)</w:t>
      </w:r>
    </w:p>
    <w:p w14:paraId="3EDF73EA" w14:textId="4FDC6D31" w:rsidR="00940133" w:rsidRPr="00563921" w:rsidRDefault="003F5A97"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Interfaces between the software system and other systems</w:t>
      </w:r>
    </w:p>
    <w:p w14:paraId="367C4E08" w14:textId="16521560" w:rsidR="003F5A97" w:rsidRPr="00563921" w:rsidRDefault="003F5A97"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Software-driven alarms, warnings, and operator messages</w:t>
      </w:r>
    </w:p>
    <w:p w14:paraId="3C21202D" w14:textId="402439CD" w:rsidR="00315329" w:rsidRPr="00563921" w:rsidRDefault="00315329">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IT and Operation Security requirements to ensure device security, patient safety, confidentiality and integrity, including:</w:t>
      </w:r>
    </w:p>
    <w:p w14:paraId="644D5C24" w14:textId="273EE6CC" w:rsidR="00315329" w:rsidRPr="00563921" w:rsidRDefault="00315329" w:rsidP="00FD71A2">
      <w:pPr>
        <w:pStyle w:val="NormalNumbering"/>
        <w:ind w:left="1440" w:right="-902" w:firstLine="0"/>
        <w:jc w:val="both"/>
        <w:rPr>
          <w:rFonts w:ascii="Times New Roman" w:hAnsi="Times New Roman"/>
          <w:sz w:val="22"/>
          <w:szCs w:val="22"/>
          <w:lang w:val="en-GB"/>
        </w:rPr>
      </w:pPr>
      <w:r w:rsidRPr="00563921">
        <w:rPr>
          <w:rFonts w:ascii="Times New Roman" w:hAnsi="Times New Roman"/>
          <w:b/>
          <w:sz w:val="22"/>
          <w:szCs w:val="22"/>
          <w:lang w:val="en-GB"/>
        </w:rPr>
        <w:t>Secure Communications</w:t>
      </w:r>
      <w:r w:rsidRPr="00563921">
        <w:rPr>
          <w:rFonts w:ascii="Times New Roman" w:hAnsi="Times New Roman"/>
          <w:sz w:val="22"/>
          <w:szCs w:val="22"/>
          <w:lang w:val="en-GB"/>
        </w:rPr>
        <w:t xml:space="preserve"> (establishing data interfaces (wired, Wi-Fi, Ethernet, Bluetooth, USB etc.)</w:t>
      </w:r>
      <w:r w:rsidR="00811046" w:rsidRPr="00563921">
        <w:rPr>
          <w:rFonts w:ascii="Times New Roman" w:hAnsi="Times New Roman"/>
          <w:sz w:val="22"/>
          <w:szCs w:val="22"/>
          <w:lang w:val="en-GB"/>
        </w:rPr>
        <w:t>,</w:t>
      </w:r>
      <w:r w:rsidRPr="00563921">
        <w:rPr>
          <w:rFonts w:ascii="Times New Roman" w:hAnsi="Times New Roman"/>
          <w:sz w:val="22"/>
          <w:szCs w:val="22"/>
          <w:lang w:val="en-GB"/>
        </w:rPr>
        <w:t xml:space="preserve"> secure communication protocols such as HTTPS or TLS </w:t>
      </w:r>
      <w:r w:rsidR="00811046" w:rsidRPr="00563921">
        <w:rPr>
          <w:rFonts w:ascii="Times New Roman" w:hAnsi="Times New Roman"/>
          <w:sz w:val="22"/>
          <w:szCs w:val="22"/>
          <w:lang w:val="en-GB"/>
        </w:rPr>
        <w:t xml:space="preserve">so that </w:t>
      </w:r>
      <w:r w:rsidRPr="00563921">
        <w:rPr>
          <w:rFonts w:ascii="Times New Roman" w:hAnsi="Times New Roman"/>
          <w:sz w:val="22"/>
          <w:szCs w:val="22"/>
          <w:lang w:val="en-GB"/>
        </w:rPr>
        <w:t xml:space="preserve">data transmitted </w:t>
      </w:r>
      <w:r w:rsidR="00811046" w:rsidRPr="00563921">
        <w:rPr>
          <w:rFonts w:ascii="Times New Roman" w:hAnsi="Times New Roman"/>
          <w:sz w:val="22"/>
          <w:szCs w:val="22"/>
          <w:lang w:val="en-GB"/>
        </w:rPr>
        <w:t>i</w:t>
      </w:r>
      <w:r w:rsidRPr="00563921">
        <w:rPr>
          <w:rFonts w:ascii="Times New Roman" w:hAnsi="Times New Roman"/>
          <w:sz w:val="22"/>
          <w:szCs w:val="22"/>
          <w:lang w:val="en-GB"/>
        </w:rPr>
        <w:t>s protected from eavesdropping or tampering;</w:t>
      </w:r>
    </w:p>
    <w:p w14:paraId="06D4CB71" w14:textId="77777777" w:rsidR="00315329" w:rsidRPr="00563921" w:rsidRDefault="00315329" w:rsidP="00FD71A2">
      <w:pPr>
        <w:pStyle w:val="NormalNumbering"/>
        <w:ind w:left="1440" w:right="-902" w:firstLine="0"/>
        <w:jc w:val="both"/>
        <w:rPr>
          <w:rFonts w:ascii="Times New Roman" w:hAnsi="Times New Roman"/>
          <w:sz w:val="22"/>
          <w:szCs w:val="22"/>
          <w:lang w:val="en-GB"/>
        </w:rPr>
      </w:pPr>
      <w:r w:rsidRPr="00563921">
        <w:rPr>
          <w:rFonts w:ascii="Times New Roman" w:hAnsi="Times New Roman"/>
          <w:b/>
          <w:sz w:val="22"/>
          <w:szCs w:val="22"/>
          <w:lang w:val="en-GB"/>
        </w:rPr>
        <w:t>Data Protection</w:t>
      </w:r>
      <w:r w:rsidRPr="00563921">
        <w:rPr>
          <w:rFonts w:ascii="Times New Roman" w:hAnsi="Times New Roman"/>
          <w:sz w:val="22"/>
          <w:szCs w:val="22"/>
          <w:lang w:val="en-GB"/>
        </w:rPr>
        <w:t xml:space="preserve"> (identification of data types such as patient data e.g. demographic data, diagnoses, examination data e.g. laboratory values,  definition of measures to protect sensitive patient data or safety-related data, such as encryption and access controls; all data transmissions should also be secured to prevent interception or tampering);</w:t>
      </w:r>
    </w:p>
    <w:p w14:paraId="2C8D52EB" w14:textId="0A75530A" w:rsidR="00315329" w:rsidRPr="00563921" w:rsidRDefault="00315329" w:rsidP="00FD71A2">
      <w:pPr>
        <w:pStyle w:val="NormalNumbering"/>
        <w:ind w:left="1440" w:right="-902"/>
        <w:jc w:val="both"/>
        <w:rPr>
          <w:rFonts w:ascii="Times New Roman" w:hAnsi="Times New Roman"/>
          <w:sz w:val="22"/>
          <w:szCs w:val="22"/>
          <w:lang w:val="en-GB"/>
        </w:rPr>
      </w:pPr>
      <w:r w:rsidRPr="00563921">
        <w:rPr>
          <w:rFonts w:ascii="Times New Roman" w:hAnsi="Times New Roman"/>
          <w:sz w:val="22"/>
          <w:szCs w:val="22"/>
          <w:lang w:val="en-GB"/>
        </w:rPr>
        <w:tab/>
      </w:r>
      <w:r w:rsidRPr="00563921">
        <w:rPr>
          <w:rFonts w:ascii="Times New Roman" w:hAnsi="Times New Roman"/>
          <w:b/>
          <w:sz w:val="22"/>
          <w:szCs w:val="22"/>
          <w:lang w:val="en-GB"/>
        </w:rPr>
        <w:t>Device Integrity</w:t>
      </w:r>
      <w:r w:rsidRPr="00563921">
        <w:rPr>
          <w:rFonts w:ascii="Times New Roman" w:hAnsi="Times New Roman"/>
          <w:sz w:val="22"/>
          <w:szCs w:val="22"/>
          <w:lang w:val="en-GB"/>
        </w:rPr>
        <w:t xml:space="preserve"> (measures such as secure boot, code signing, tamper-resistant hardware, audit logging function in the system-level architecture);</w:t>
      </w:r>
    </w:p>
    <w:p w14:paraId="44B2C2EF" w14:textId="61C00E32" w:rsidR="00315329" w:rsidRPr="00563921" w:rsidRDefault="00315329" w:rsidP="00FD71A2">
      <w:pPr>
        <w:pStyle w:val="NormalNumbering"/>
        <w:ind w:left="1440" w:right="-902"/>
        <w:jc w:val="both"/>
        <w:rPr>
          <w:rFonts w:ascii="Times New Roman" w:hAnsi="Times New Roman"/>
          <w:sz w:val="22"/>
          <w:szCs w:val="22"/>
          <w:lang w:val="en-GB"/>
        </w:rPr>
      </w:pPr>
      <w:r w:rsidRPr="00563921">
        <w:rPr>
          <w:rFonts w:ascii="Times New Roman" w:hAnsi="Times New Roman"/>
          <w:sz w:val="22"/>
          <w:szCs w:val="22"/>
          <w:lang w:val="en-GB"/>
        </w:rPr>
        <w:tab/>
      </w:r>
      <w:r w:rsidRPr="00563921">
        <w:rPr>
          <w:rFonts w:ascii="Times New Roman" w:hAnsi="Times New Roman"/>
          <w:b/>
          <w:sz w:val="22"/>
          <w:szCs w:val="22"/>
          <w:lang w:val="en-GB"/>
        </w:rPr>
        <w:t>Authentication and authori</w:t>
      </w:r>
      <w:r w:rsidR="00536672" w:rsidRPr="00563921">
        <w:rPr>
          <w:rFonts w:ascii="Times New Roman" w:hAnsi="Times New Roman"/>
          <w:b/>
          <w:sz w:val="22"/>
          <w:szCs w:val="22"/>
          <w:lang w:val="en-GB"/>
        </w:rPr>
        <w:t>s</w:t>
      </w:r>
      <w:r w:rsidRPr="00563921">
        <w:rPr>
          <w:rFonts w:ascii="Times New Roman" w:hAnsi="Times New Roman"/>
          <w:b/>
          <w:sz w:val="22"/>
          <w:szCs w:val="22"/>
          <w:lang w:val="en-GB"/>
        </w:rPr>
        <w:t>ation</w:t>
      </w:r>
      <w:r w:rsidRPr="00563921">
        <w:rPr>
          <w:rFonts w:ascii="Times New Roman" w:hAnsi="Times New Roman"/>
          <w:sz w:val="22"/>
          <w:szCs w:val="22"/>
          <w:lang w:val="en-GB"/>
        </w:rPr>
        <w:t xml:space="preserve"> (protection against unauthorized access e.g. username/password, biometrics, hardware keys; authori</w:t>
      </w:r>
      <w:r w:rsidR="009C4637" w:rsidRPr="00563921">
        <w:rPr>
          <w:rFonts w:ascii="Times New Roman" w:hAnsi="Times New Roman"/>
          <w:sz w:val="22"/>
          <w:szCs w:val="22"/>
          <w:lang w:val="en-GB"/>
        </w:rPr>
        <w:t>s</w:t>
      </w:r>
      <w:r w:rsidRPr="00563921">
        <w:rPr>
          <w:rFonts w:ascii="Times New Roman" w:hAnsi="Times New Roman"/>
          <w:sz w:val="22"/>
          <w:szCs w:val="22"/>
          <w:lang w:val="en-GB"/>
        </w:rPr>
        <w:t>ation controls so that users only have access to the data and functions that they need to perform their job);</w:t>
      </w:r>
    </w:p>
    <w:p w14:paraId="475681EC" w14:textId="77777777" w:rsidR="00315329" w:rsidRPr="00563921" w:rsidRDefault="00315329" w:rsidP="00FD71A2">
      <w:pPr>
        <w:pStyle w:val="NormalNumbering"/>
        <w:ind w:left="1440" w:right="-902" w:firstLine="0"/>
        <w:jc w:val="both"/>
        <w:rPr>
          <w:rFonts w:ascii="Times New Roman" w:hAnsi="Times New Roman"/>
          <w:sz w:val="22"/>
          <w:szCs w:val="22"/>
          <w:lang w:val="en-GB"/>
        </w:rPr>
      </w:pPr>
      <w:r w:rsidRPr="00563921">
        <w:rPr>
          <w:rFonts w:ascii="Times New Roman" w:hAnsi="Times New Roman"/>
          <w:b/>
          <w:sz w:val="22"/>
          <w:szCs w:val="22"/>
          <w:lang w:val="en-GB"/>
        </w:rPr>
        <w:t>Physical Access</w:t>
      </w:r>
      <w:r w:rsidRPr="00563921">
        <w:rPr>
          <w:rFonts w:ascii="Times New Roman" w:hAnsi="Times New Roman"/>
          <w:sz w:val="22"/>
          <w:szCs w:val="22"/>
          <w:lang w:val="en-GB"/>
        </w:rPr>
        <w:t xml:space="preserve"> (definition of controls such as physical locks and seals)</w:t>
      </w:r>
    </w:p>
    <w:p w14:paraId="6E27A63E" w14:textId="3F4FB986" w:rsidR="000A6240" w:rsidRPr="00563921" w:rsidRDefault="00315329" w:rsidP="00FD71A2">
      <w:pPr>
        <w:pStyle w:val="NormalNumbering"/>
        <w:ind w:left="1440" w:right="-902" w:firstLine="0"/>
        <w:jc w:val="both"/>
        <w:rPr>
          <w:rFonts w:ascii="Times New Roman" w:hAnsi="Times New Roman"/>
          <w:sz w:val="22"/>
          <w:szCs w:val="22"/>
          <w:lang w:val="en-GB"/>
        </w:rPr>
      </w:pPr>
      <w:r w:rsidRPr="00563921">
        <w:rPr>
          <w:rFonts w:ascii="Times New Roman" w:hAnsi="Times New Roman"/>
          <w:b/>
          <w:sz w:val="22"/>
          <w:szCs w:val="22"/>
          <w:lang w:val="en-GB"/>
        </w:rPr>
        <w:t>Reliability and availability</w:t>
      </w:r>
      <w:r w:rsidRPr="00563921">
        <w:rPr>
          <w:rFonts w:ascii="Times New Roman" w:hAnsi="Times New Roman"/>
          <w:sz w:val="22"/>
          <w:szCs w:val="22"/>
          <w:lang w:val="en-GB"/>
        </w:rPr>
        <w:t xml:space="preserve"> (design features that will allow the device to detect, resist, and recover from cybersecurity attacks in order to maintain its essential performance). </w:t>
      </w:r>
    </w:p>
    <w:p w14:paraId="02218E77" w14:textId="7B09C7E5"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U</w:t>
      </w:r>
      <w:r w:rsidR="000A6240" w:rsidRPr="00563921">
        <w:rPr>
          <w:rFonts w:ascii="Times New Roman" w:hAnsi="Times New Roman"/>
          <w:sz w:val="22"/>
          <w:szCs w:val="22"/>
          <w:lang w:val="en-GB"/>
        </w:rPr>
        <w:t>sability engineering requirements that are sensitive to human errors and training (Examples include those related to support for manual operations, human-equipment interactions, constraints on personnel, and areas needing concentrated human attention)</w:t>
      </w:r>
    </w:p>
    <w:p w14:paraId="5C631B1C" w14:textId="4C6C2621"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D</w:t>
      </w:r>
      <w:r w:rsidR="000A6240" w:rsidRPr="00563921">
        <w:rPr>
          <w:rFonts w:ascii="Times New Roman" w:hAnsi="Times New Roman"/>
          <w:sz w:val="22"/>
          <w:szCs w:val="22"/>
          <w:lang w:val="en-GB"/>
        </w:rPr>
        <w:t>ata definition and database requirements (Examples include form, fit, function)</w:t>
      </w:r>
    </w:p>
    <w:p w14:paraId="6113DDA2" w14:textId="63F53EA9"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lastRenderedPageBreak/>
        <w:t>I</w:t>
      </w:r>
      <w:r w:rsidR="000A6240" w:rsidRPr="00563921">
        <w:rPr>
          <w:rFonts w:ascii="Times New Roman" w:hAnsi="Times New Roman"/>
          <w:sz w:val="22"/>
          <w:szCs w:val="22"/>
          <w:lang w:val="en-GB"/>
        </w:rPr>
        <w:t xml:space="preserve">nstallation and acceptance requirements of the  medical device software </w:t>
      </w:r>
      <w:r w:rsidR="009C4637" w:rsidRPr="00563921">
        <w:rPr>
          <w:rFonts w:ascii="Times New Roman" w:hAnsi="Times New Roman"/>
          <w:sz w:val="22"/>
          <w:szCs w:val="22"/>
          <w:lang w:val="en-GB"/>
        </w:rPr>
        <w:t xml:space="preserve">when delivered to the </w:t>
      </w:r>
      <w:proofErr w:type="spellStart"/>
      <w:r w:rsidR="009C4637" w:rsidRPr="00563921">
        <w:rPr>
          <w:rFonts w:ascii="Times New Roman" w:hAnsi="Times New Roman"/>
          <w:sz w:val="22"/>
          <w:szCs w:val="22"/>
          <w:lang w:val="en-GB"/>
        </w:rPr>
        <w:t>enduser</w:t>
      </w:r>
      <w:proofErr w:type="spellEnd"/>
    </w:p>
    <w:p w14:paraId="522A863D" w14:textId="2D4B21DE"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R</w:t>
      </w:r>
      <w:r w:rsidR="000A6240" w:rsidRPr="00563921">
        <w:rPr>
          <w:rFonts w:ascii="Times New Roman" w:hAnsi="Times New Roman"/>
          <w:sz w:val="22"/>
          <w:szCs w:val="22"/>
          <w:lang w:val="en-GB"/>
        </w:rPr>
        <w:t>equirements related to methods of operation and maintenance</w:t>
      </w:r>
    </w:p>
    <w:p w14:paraId="446CABB3" w14:textId="762D846E"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U</w:t>
      </w:r>
      <w:r w:rsidR="000A6240" w:rsidRPr="00563921">
        <w:rPr>
          <w:rFonts w:ascii="Times New Roman" w:hAnsi="Times New Roman"/>
          <w:sz w:val="22"/>
          <w:szCs w:val="22"/>
          <w:lang w:val="en-GB"/>
        </w:rPr>
        <w:t>ser documentation to be developed</w:t>
      </w:r>
    </w:p>
    <w:p w14:paraId="1803CE31" w14:textId="3287ADDB"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U</w:t>
      </w:r>
      <w:r w:rsidR="000A6240" w:rsidRPr="00563921">
        <w:rPr>
          <w:rFonts w:ascii="Times New Roman" w:hAnsi="Times New Roman"/>
          <w:sz w:val="22"/>
          <w:szCs w:val="22"/>
          <w:lang w:val="en-GB"/>
        </w:rPr>
        <w:t>ser maintenance requirements, and</w:t>
      </w:r>
    </w:p>
    <w:p w14:paraId="6509F14F" w14:textId="293312CF"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R</w:t>
      </w:r>
      <w:r w:rsidR="000A6240" w:rsidRPr="00563921">
        <w:rPr>
          <w:rFonts w:ascii="Times New Roman" w:hAnsi="Times New Roman"/>
          <w:sz w:val="22"/>
          <w:szCs w:val="22"/>
          <w:lang w:val="en-GB"/>
        </w:rPr>
        <w:t>egulatory requirements.</w:t>
      </w:r>
    </w:p>
    <w:p w14:paraId="71E09417" w14:textId="77777777" w:rsidR="009C563D" w:rsidRPr="00563921" w:rsidRDefault="00AF1B33"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document shall be updated as new requirements become apparent</w:t>
      </w:r>
      <w:r w:rsidR="009C563D" w:rsidRPr="00563921">
        <w:rPr>
          <w:rFonts w:ascii="Times New Roman" w:hAnsi="Times New Roman"/>
          <w:sz w:val="22"/>
          <w:szCs w:val="22"/>
          <w:lang w:val="en-GB"/>
        </w:rPr>
        <w:t>.</w:t>
      </w:r>
    </w:p>
    <w:p w14:paraId="09CDB06D" w14:textId="11AADD0C" w:rsidR="000A6240" w:rsidRPr="00563921" w:rsidRDefault="009C563D"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Once the software requirements specification has been established, </w:t>
      </w:r>
      <w:r w:rsidR="00A27A6C" w:rsidRPr="00563921">
        <w:rPr>
          <w:rFonts w:ascii="Times New Roman" w:hAnsi="Times New Roman"/>
          <w:sz w:val="22"/>
          <w:szCs w:val="22"/>
          <w:lang w:val="en-GB"/>
        </w:rPr>
        <w:t>the risk analysis shall be re-evaluated</w:t>
      </w:r>
      <w:r w:rsidRPr="00563921">
        <w:rPr>
          <w:rFonts w:ascii="Times New Roman" w:hAnsi="Times New Roman"/>
          <w:sz w:val="22"/>
          <w:szCs w:val="22"/>
          <w:lang w:val="en-GB"/>
        </w:rPr>
        <w:t xml:space="preserve"> to check </w:t>
      </w:r>
      <w:r w:rsidR="00D279B2" w:rsidRPr="00563921">
        <w:rPr>
          <w:rFonts w:ascii="Times New Roman" w:hAnsi="Times New Roman"/>
          <w:sz w:val="22"/>
          <w:szCs w:val="22"/>
          <w:lang w:val="en-GB"/>
        </w:rPr>
        <w:t xml:space="preserve">that requirements have not introduced new risks. </w:t>
      </w:r>
    </w:p>
    <w:p w14:paraId="7F6D3676" w14:textId="0B9EC769" w:rsidR="00D279B2" w:rsidRPr="00563921" w:rsidRDefault="004B052C"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Software requirements specification verification shall be performed to verify that the following are met:</w:t>
      </w:r>
    </w:p>
    <w:p w14:paraId="7CE76A2F" w14:textId="1CB6E108" w:rsidR="004B052C" w:rsidRPr="00563921" w:rsidRDefault="005A479C" w:rsidP="00C73AF7">
      <w:pPr>
        <w:pStyle w:val="NormalNumbering"/>
        <w:numPr>
          <w:ilvl w:val="4"/>
          <w:numId w:val="26"/>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system requirements including those related to risk control </w:t>
      </w:r>
      <w:r w:rsidR="0053433C" w:rsidRPr="00563921">
        <w:rPr>
          <w:rFonts w:ascii="Times New Roman" w:hAnsi="Times New Roman"/>
          <w:sz w:val="22"/>
          <w:szCs w:val="22"/>
          <w:lang w:val="en-GB"/>
        </w:rPr>
        <w:t>have been implemented</w:t>
      </w:r>
    </w:p>
    <w:p w14:paraId="711ED451" w14:textId="082FDF00" w:rsidR="0053433C" w:rsidRPr="00563921" w:rsidRDefault="0053433C" w:rsidP="00C73AF7">
      <w:pPr>
        <w:pStyle w:val="NormalNumbering"/>
        <w:numPr>
          <w:ilvl w:val="4"/>
          <w:numId w:val="26"/>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software specifications </w:t>
      </w:r>
      <w:r w:rsidR="000D1782" w:rsidRPr="00563921">
        <w:rPr>
          <w:rFonts w:ascii="Times New Roman" w:hAnsi="Times New Roman"/>
          <w:sz w:val="22"/>
          <w:szCs w:val="22"/>
          <w:lang w:val="en-GB"/>
        </w:rPr>
        <w:t>items</w:t>
      </w:r>
      <w:r w:rsidRPr="00563921">
        <w:rPr>
          <w:rFonts w:ascii="Times New Roman" w:hAnsi="Times New Roman"/>
          <w:sz w:val="22"/>
          <w:szCs w:val="22"/>
          <w:lang w:val="en-GB"/>
        </w:rPr>
        <w:t xml:space="preserve"> are not contradictory</w:t>
      </w:r>
    </w:p>
    <w:p w14:paraId="25FB0FCF" w14:textId="66F1A06A" w:rsidR="0053433C" w:rsidRPr="00563921" w:rsidRDefault="00700AE6" w:rsidP="00C73AF7">
      <w:pPr>
        <w:pStyle w:val="NormalNumbering"/>
        <w:numPr>
          <w:ilvl w:val="4"/>
          <w:numId w:val="26"/>
        </w:numPr>
        <w:ind w:left="2410" w:right="-902"/>
        <w:jc w:val="both"/>
        <w:rPr>
          <w:rFonts w:ascii="Times New Roman" w:hAnsi="Times New Roman"/>
          <w:sz w:val="22"/>
          <w:szCs w:val="22"/>
          <w:lang w:val="en-GB"/>
        </w:rPr>
      </w:pPr>
      <w:r w:rsidRPr="00563921">
        <w:rPr>
          <w:rFonts w:ascii="Times New Roman" w:hAnsi="Times New Roman"/>
          <w:sz w:val="22"/>
          <w:szCs w:val="22"/>
          <w:lang w:val="en-GB"/>
        </w:rPr>
        <w:t>The software specification items are not ambiguous</w:t>
      </w:r>
    </w:p>
    <w:p w14:paraId="130AD257" w14:textId="45443000" w:rsidR="00700AE6" w:rsidRPr="00563921" w:rsidRDefault="00700AE6" w:rsidP="00C73AF7">
      <w:pPr>
        <w:pStyle w:val="NormalNumbering"/>
        <w:numPr>
          <w:ilvl w:val="4"/>
          <w:numId w:val="26"/>
        </w:numPr>
        <w:ind w:left="2410" w:right="-902"/>
        <w:jc w:val="both"/>
        <w:rPr>
          <w:rFonts w:ascii="Times New Roman" w:hAnsi="Times New Roman"/>
          <w:sz w:val="22"/>
          <w:szCs w:val="22"/>
          <w:lang w:val="en-GB"/>
        </w:rPr>
      </w:pPr>
      <w:r w:rsidRPr="00563921">
        <w:rPr>
          <w:rFonts w:ascii="Times New Roman" w:hAnsi="Times New Roman"/>
          <w:sz w:val="22"/>
          <w:szCs w:val="22"/>
          <w:lang w:val="en-GB"/>
        </w:rPr>
        <w:t>Software specification items are stated in a way that can be tested</w:t>
      </w:r>
    </w:p>
    <w:p w14:paraId="60E51054" w14:textId="4ED6E479" w:rsidR="00700AE6" w:rsidRPr="00563921" w:rsidRDefault="00700AE6" w:rsidP="00C73AF7">
      <w:pPr>
        <w:pStyle w:val="NormalNumbering"/>
        <w:numPr>
          <w:ilvl w:val="4"/>
          <w:numId w:val="26"/>
        </w:numPr>
        <w:ind w:left="2410" w:right="-902"/>
        <w:jc w:val="both"/>
        <w:rPr>
          <w:rFonts w:ascii="Times New Roman" w:hAnsi="Times New Roman"/>
          <w:sz w:val="22"/>
          <w:szCs w:val="22"/>
          <w:lang w:val="en-GB"/>
        </w:rPr>
      </w:pPr>
      <w:r w:rsidRPr="00563921">
        <w:rPr>
          <w:rFonts w:ascii="Times New Roman" w:hAnsi="Times New Roman"/>
          <w:sz w:val="22"/>
          <w:szCs w:val="22"/>
          <w:lang w:val="en-GB"/>
        </w:rPr>
        <w:t>Items are uniquely identified</w:t>
      </w:r>
    </w:p>
    <w:p w14:paraId="221976E1" w14:textId="09CA4785" w:rsidR="000D1782" w:rsidRPr="00563921" w:rsidRDefault="00700AE6" w:rsidP="002C090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Software specification items are traceable to the system </w:t>
      </w:r>
      <w:r w:rsidR="002C0907" w:rsidRPr="00563921">
        <w:rPr>
          <w:rFonts w:ascii="Times New Roman" w:hAnsi="Times New Roman"/>
          <w:sz w:val="22"/>
          <w:szCs w:val="22"/>
          <w:lang w:val="en-GB"/>
        </w:rPr>
        <w:t>requirements</w:t>
      </w:r>
      <w:r w:rsidR="0053612E">
        <w:rPr>
          <w:rFonts w:ascii="Times New Roman" w:hAnsi="Times New Roman"/>
          <w:sz w:val="22"/>
          <w:szCs w:val="22"/>
          <w:lang w:val="en-GB"/>
        </w:rPr>
        <w:t>.</w:t>
      </w:r>
      <w:r w:rsidR="002C0907" w:rsidRPr="00563921">
        <w:rPr>
          <w:rFonts w:ascii="Times New Roman" w:hAnsi="Times New Roman"/>
          <w:sz w:val="22"/>
          <w:szCs w:val="22"/>
          <w:lang w:val="en-GB"/>
        </w:rPr>
        <w:t xml:space="preserve"> </w:t>
      </w:r>
      <w:r w:rsidR="000D1782" w:rsidRPr="00563921">
        <w:rPr>
          <w:rFonts w:ascii="Times New Roman" w:hAnsi="Times New Roman"/>
          <w:sz w:val="22"/>
          <w:szCs w:val="22"/>
          <w:lang w:val="en-GB"/>
        </w:rPr>
        <w:t>The verification shall be conducted as part of</w:t>
      </w:r>
      <w:r w:rsidR="009523B5" w:rsidRPr="00563921">
        <w:rPr>
          <w:rFonts w:ascii="Times New Roman" w:hAnsi="Times New Roman"/>
          <w:sz w:val="22"/>
          <w:szCs w:val="22"/>
          <w:lang w:val="en-GB"/>
        </w:rPr>
        <w:t xml:space="preserve"> a formal </w:t>
      </w:r>
      <w:r w:rsidR="00A92729" w:rsidRPr="00563921">
        <w:rPr>
          <w:rFonts w:ascii="Times New Roman" w:hAnsi="Times New Roman"/>
          <w:sz w:val="22"/>
          <w:szCs w:val="22"/>
          <w:lang w:val="en-GB"/>
        </w:rPr>
        <w:t>design review</w:t>
      </w:r>
      <w:r w:rsidR="000D1782" w:rsidRPr="00563921">
        <w:rPr>
          <w:rFonts w:ascii="Times New Roman" w:hAnsi="Times New Roman"/>
          <w:sz w:val="22"/>
          <w:szCs w:val="22"/>
          <w:lang w:val="en-GB"/>
        </w:rPr>
        <w:t xml:space="preserve"> detailed in section 6.</w:t>
      </w:r>
      <w:r w:rsidR="00C5222E" w:rsidRPr="00563921">
        <w:rPr>
          <w:rFonts w:ascii="Times New Roman" w:hAnsi="Times New Roman"/>
          <w:sz w:val="22"/>
          <w:szCs w:val="22"/>
          <w:lang w:val="en-GB"/>
        </w:rPr>
        <w:t>5</w:t>
      </w:r>
      <w:r w:rsidR="00611794" w:rsidRPr="00563921">
        <w:rPr>
          <w:rFonts w:ascii="Times New Roman" w:hAnsi="Times New Roman"/>
          <w:sz w:val="22"/>
          <w:szCs w:val="22"/>
          <w:lang w:val="en-GB"/>
        </w:rPr>
        <w:t>.2.9 below.</w:t>
      </w:r>
    </w:p>
    <w:p w14:paraId="3DA3F520" w14:textId="10DA023F" w:rsidR="003A33DB" w:rsidRPr="00563921" w:rsidRDefault="003A33DB"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Risk Control Measures </w:t>
      </w:r>
      <w:r w:rsidR="000C078E" w:rsidRPr="00563921">
        <w:rPr>
          <w:rFonts w:ascii="Times New Roman" w:hAnsi="Times New Roman"/>
          <w:sz w:val="22"/>
          <w:szCs w:val="22"/>
          <w:lang w:val="en-GB"/>
        </w:rPr>
        <w:t>(</w:t>
      </w:r>
      <w:r w:rsidRPr="00563921">
        <w:rPr>
          <w:rFonts w:ascii="Times New Roman" w:hAnsi="Times New Roman"/>
          <w:sz w:val="22"/>
          <w:szCs w:val="22"/>
          <w:lang w:val="en-GB"/>
        </w:rPr>
        <w:t>Class B</w:t>
      </w:r>
      <w:r w:rsidR="000C078E" w:rsidRPr="00563921">
        <w:rPr>
          <w:rFonts w:ascii="Times New Roman" w:hAnsi="Times New Roman"/>
          <w:sz w:val="22"/>
          <w:szCs w:val="22"/>
          <w:lang w:val="en-GB"/>
        </w:rPr>
        <w:t>)</w:t>
      </w:r>
    </w:p>
    <w:p w14:paraId="184A3476" w14:textId="36073078" w:rsidR="007960B9" w:rsidRPr="00563921" w:rsidRDefault="001D0C75" w:rsidP="00113418">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Include risk control measures implemented in software for hardware failures and potential software defects in the requirements as appropriate to the medical device software.</w:t>
      </w:r>
    </w:p>
    <w:p w14:paraId="116E373C" w14:textId="6C92D293" w:rsidR="00113418" w:rsidRPr="00563921" w:rsidRDefault="00611794" w:rsidP="00303E9F">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A </w:t>
      </w:r>
      <w:r w:rsidR="00C5222E" w:rsidRPr="00563921">
        <w:rPr>
          <w:rFonts w:ascii="Times New Roman" w:hAnsi="Times New Roman"/>
          <w:sz w:val="22"/>
          <w:szCs w:val="22"/>
          <w:lang w:val="en-GB"/>
        </w:rPr>
        <w:t xml:space="preserve">design review </w:t>
      </w:r>
      <w:r w:rsidR="009523B5" w:rsidRPr="00563921">
        <w:rPr>
          <w:rFonts w:ascii="Times New Roman" w:hAnsi="Times New Roman"/>
          <w:sz w:val="22"/>
          <w:szCs w:val="22"/>
          <w:lang w:val="en-GB"/>
        </w:rPr>
        <w:t xml:space="preserve">shall be conducted </w:t>
      </w:r>
      <w:r w:rsidR="000A4FB4" w:rsidRPr="00563921">
        <w:rPr>
          <w:rFonts w:ascii="Times New Roman" w:hAnsi="Times New Roman"/>
          <w:sz w:val="22"/>
          <w:szCs w:val="22"/>
          <w:lang w:val="en-GB"/>
        </w:rPr>
        <w:t xml:space="preserve">at this stage </w:t>
      </w:r>
      <w:r w:rsidR="00D24C0E" w:rsidRPr="00563921">
        <w:rPr>
          <w:rFonts w:ascii="Times New Roman" w:hAnsi="Times New Roman"/>
          <w:sz w:val="22"/>
          <w:szCs w:val="22"/>
          <w:lang w:val="en-GB"/>
        </w:rPr>
        <w:t>(</w:t>
      </w:r>
      <w:r w:rsidR="00D24C0E" w:rsidRPr="00563921">
        <w:rPr>
          <w:rFonts w:ascii="Times New Roman" w:hAnsi="Times New Roman"/>
          <w:b/>
          <w:sz w:val="22"/>
          <w:szCs w:val="22"/>
          <w:lang w:val="en-GB"/>
        </w:rPr>
        <w:t>SSI-QF-10C</w:t>
      </w:r>
      <w:r w:rsidR="000C078E" w:rsidRPr="00563921">
        <w:rPr>
          <w:rFonts w:ascii="Times New Roman" w:hAnsi="Times New Roman"/>
          <w:sz w:val="22"/>
          <w:szCs w:val="22"/>
          <w:lang w:val="en-GB"/>
        </w:rPr>
        <w:t xml:space="preserve"> </w:t>
      </w:r>
      <w:r w:rsidR="000C078E" w:rsidRPr="00563921">
        <w:rPr>
          <w:rFonts w:ascii="Times New Roman" w:hAnsi="Times New Roman"/>
          <w:b/>
          <w:sz w:val="22"/>
          <w:szCs w:val="22"/>
          <w:lang w:val="en-GB"/>
        </w:rPr>
        <w:t>Formal Design Review</w:t>
      </w:r>
      <w:r w:rsidR="000C078E" w:rsidRPr="00563921">
        <w:rPr>
          <w:rFonts w:ascii="Times New Roman" w:hAnsi="Times New Roman"/>
          <w:sz w:val="22"/>
          <w:szCs w:val="22"/>
          <w:lang w:val="en-GB"/>
        </w:rPr>
        <w:t xml:space="preserve">) </w:t>
      </w:r>
      <w:r w:rsidR="000A4FB4" w:rsidRPr="00563921">
        <w:rPr>
          <w:rFonts w:ascii="Times New Roman" w:hAnsi="Times New Roman"/>
          <w:sz w:val="22"/>
          <w:szCs w:val="22"/>
          <w:lang w:val="en-GB"/>
        </w:rPr>
        <w:t>to ensure that requirements</w:t>
      </w:r>
      <w:r w:rsidR="00C5222E" w:rsidRPr="00563921">
        <w:rPr>
          <w:rFonts w:ascii="Times New Roman" w:hAnsi="Times New Roman"/>
          <w:sz w:val="22"/>
          <w:szCs w:val="22"/>
          <w:lang w:val="en-GB"/>
        </w:rPr>
        <w:t>’</w:t>
      </w:r>
      <w:r w:rsidR="000A4FB4" w:rsidRPr="00563921">
        <w:rPr>
          <w:rFonts w:ascii="Times New Roman" w:hAnsi="Times New Roman"/>
          <w:sz w:val="22"/>
          <w:szCs w:val="22"/>
          <w:lang w:val="en-GB"/>
        </w:rPr>
        <w:t xml:space="preserve"> </w:t>
      </w:r>
      <w:r w:rsidR="002D08C0" w:rsidRPr="00563921">
        <w:rPr>
          <w:rFonts w:ascii="Times New Roman" w:hAnsi="Times New Roman"/>
          <w:sz w:val="22"/>
          <w:szCs w:val="22"/>
          <w:lang w:val="en-GB"/>
        </w:rPr>
        <w:t>development with appropriate risk management activities, ha</w:t>
      </w:r>
      <w:r w:rsidR="00161EE4" w:rsidRPr="00563921">
        <w:rPr>
          <w:rFonts w:ascii="Times New Roman" w:hAnsi="Times New Roman"/>
          <w:sz w:val="22"/>
          <w:szCs w:val="22"/>
          <w:lang w:val="en-GB"/>
        </w:rPr>
        <w:t>s</w:t>
      </w:r>
      <w:r w:rsidR="002D08C0" w:rsidRPr="00563921">
        <w:rPr>
          <w:rFonts w:ascii="Times New Roman" w:hAnsi="Times New Roman"/>
          <w:sz w:val="22"/>
          <w:szCs w:val="22"/>
          <w:lang w:val="en-GB"/>
        </w:rPr>
        <w:t xml:space="preserve"> reached an adequate level of completion. Minimum </w:t>
      </w:r>
      <w:r w:rsidR="00303E9F" w:rsidRPr="00563921">
        <w:rPr>
          <w:rFonts w:ascii="Times New Roman" w:hAnsi="Times New Roman"/>
          <w:sz w:val="22"/>
          <w:szCs w:val="22"/>
          <w:lang w:val="en-GB"/>
        </w:rPr>
        <w:t xml:space="preserve">required attendees for this review include the Project Lead, Software </w:t>
      </w:r>
      <w:r w:rsidR="000C078E" w:rsidRPr="00563921">
        <w:rPr>
          <w:rFonts w:ascii="Times New Roman" w:hAnsi="Times New Roman"/>
          <w:sz w:val="22"/>
          <w:szCs w:val="22"/>
          <w:lang w:val="en-GB"/>
        </w:rPr>
        <w:t>Manager</w:t>
      </w:r>
      <w:r w:rsidR="00161EE4" w:rsidRPr="00563921">
        <w:rPr>
          <w:rFonts w:ascii="Times New Roman" w:hAnsi="Times New Roman"/>
          <w:sz w:val="22"/>
          <w:szCs w:val="22"/>
          <w:lang w:val="en-GB"/>
        </w:rPr>
        <w:t xml:space="preserve"> </w:t>
      </w:r>
      <w:r w:rsidR="00303E9F" w:rsidRPr="00563921">
        <w:rPr>
          <w:rFonts w:ascii="Times New Roman" w:hAnsi="Times New Roman"/>
          <w:sz w:val="22"/>
          <w:szCs w:val="22"/>
          <w:lang w:val="en-GB"/>
        </w:rPr>
        <w:t xml:space="preserve">and an Independent Reviewer. </w:t>
      </w:r>
      <w:r w:rsidR="00CF6614" w:rsidRPr="00563921">
        <w:rPr>
          <w:rFonts w:ascii="Times New Roman" w:hAnsi="Times New Roman"/>
          <w:sz w:val="22"/>
          <w:szCs w:val="22"/>
          <w:lang w:val="en-GB"/>
        </w:rPr>
        <w:t xml:space="preserve"> </w:t>
      </w:r>
    </w:p>
    <w:p w14:paraId="2A1E0F31" w14:textId="4CDB3ADE" w:rsidR="004E7A7F" w:rsidRPr="00563921" w:rsidRDefault="004E7A7F" w:rsidP="00D734BE">
      <w:pPr>
        <w:pStyle w:val="Heading3"/>
        <w:rPr>
          <w:lang w:val="en-GB"/>
        </w:rPr>
      </w:pPr>
      <w:r w:rsidRPr="00563921">
        <w:rPr>
          <w:lang w:val="en-GB"/>
        </w:rPr>
        <w:t xml:space="preserve">Software </w:t>
      </w:r>
      <w:r w:rsidR="000D1782" w:rsidRPr="00563921">
        <w:rPr>
          <w:lang w:val="en-GB"/>
        </w:rPr>
        <w:t>Architectural Design</w:t>
      </w:r>
    </w:p>
    <w:p w14:paraId="3578E574" w14:textId="6D4F75E3" w:rsidR="009E529B" w:rsidRPr="00563921" w:rsidRDefault="009E529B" w:rsidP="009E529B">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 xml:space="preserve">The architectural design of the software shall be documented using </w:t>
      </w:r>
      <w:r w:rsidR="00811046" w:rsidRPr="00563921">
        <w:rPr>
          <w:rFonts w:ascii="Times New Roman" w:hAnsi="Times New Roman"/>
          <w:b/>
          <w:sz w:val="22"/>
          <w:szCs w:val="22"/>
          <w:lang w:val="en-GB"/>
        </w:rPr>
        <w:t xml:space="preserve">SSI-QF-20D </w:t>
      </w:r>
      <w:r w:rsidRPr="00563921">
        <w:rPr>
          <w:rFonts w:ascii="Times New Roman" w:hAnsi="Times New Roman"/>
          <w:b/>
          <w:sz w:val="22"/>
          <w:szCs w:val="22"/>
          <w:lang w:val="en-GB"/>
        </w:rPr>
        <w:t>Software Architectural Design.</w:t>
      </w:r>
    </w:p>
    <w:p w14:paraId="13FE032A" w14:textId="3A01CC0C" w:rsidR="009E529B" w:rsidRPr="00563921" w:rsidRDefault="00B131AF"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Software Architecture </w:t>
      </w:r>
      <w:r w:rsidR="000C078E" w:rsidRPr="00563921">
        <w:rPr>
          <w:rFonts w:ascii="Times New Roman" w:hAnsi="Times New Roman"/>
          <w:sz w:val="22"/>
          <w:szCs w:val="22"/>
          <w:lang w:val="en-GB"/>
        </w:rPr>
        <w:t>(</w:t>
      </w:r>
      <w:r w:rsidRPr="00563921">
        <w:rPr>
          <w:rFonts w:ascii="Times New Roman" w:hAnsi="Times New Roman"/>
          <w:sz w:val="22"/>
          <w:szCs w:val="22"/>
          <w:lang w:val="en-GB"/>
        </w:rPr>
        <w:t>Class B</w:t>
      </w:r>
      <w:r w:rsidR="000C078E" w:rsidRPr="00563921">
        <w:rPr>
          <w:rFonts w:ascii="Times New Roman" w:hAnsi="Times New Roman"/>
          <w:sz w:val="22"/>
          <w:szCs w:val="22"/>
          <w:lang w:val="en-GB"/>
        </w:rPr>
        <w:t>)</w:t>
      </w:r>
    </w:p>
    <w:p w14:paraId="3CA9635E" w14:textId="623FBAFB" w:rsidR="008758FA" w:rsidRPr="00563921" w:rsidRDefault="00B33B78" w:rsidP="00064321">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483BC1" w:rsidRPr="00563921">
        <w:rPr>
          <w:rFonts w:ascii="Times New Roman" w:hAnsi="Times New Roman"/>
          <w:b/>
          <w:sz w:val="22"/>
          <w:szCs w:val="22"/>
          <w:lang w:val="en-GB"/>
        </w:rPr>
        <w:t>S</w:t>
      </w:r>
      <w:r w:rsidRPr="00563921">
        <w:rPr>
          <w:rFonts w:ascii="Times New Roman" w:hAnsi="Times New Roman"/>
          <w:b/>
          <w:sz w:val="22"/>
          <w:szCs w:val="22"/>
          <w:lang w:val="en-GB"/>
        </w:rPr>
        <w:t xml:space="preserve">oftware </w:t>
      </w:r>
      <w:r w:rsidR="00483BC1" w:rsidRPr="00563921">
        <w:rPr>
          <w:rFonts w:ascii="Times New Roman" w:hAnsi="Times New Roman"/>
          <w:b/>
          <w:sz w:val="22"/>
          <w:szCs w:val="22"/>
          <w:lang w:val="en-GB"/>
        </w:rPr>
        <w:t>R</w:t>
      </w:r>
      <w:r w:rsidRPr="00563921">
        <w:rPr>
          <w:rFonts w:ascii="Times New Roman" w:hAnsi="Times New Roman"/>
          <w:b/>
          <w:sz w:val="22"/>
          <w:szCs w:val="22"/>
          <w:lang w:val="en-GB"/>
        </w:rPr>
        <w:t xml:space="preserve">equirement </w:t>
      </w:r>
      <w:r w:rsidR="00483BC1" w:rsidRPr="00563921">
        <w:rPr>
          <w:rFonts w:ascii="Times New Roman" w:hAnsi="Times New Roman"/>
          <w:b/>
          <w:sz w:val="22"/>
          <w:szCs w:val="22"/>
          <w:lang w:val="en-GB"/>
        </w:rPr>
        <w:t>S</w:t>
      </w:r>
      <w:r w:rsidRPr="00563921">
        <w:rPr>
          <w:rFonts w:ascii="Times New Roman" w:hAnsi="Times New Roman"/>
          <w:b/>
          <w:sz w:val="22"/>
          <w:szCs w:val="22"/>
          <w:lang w:val="en-GB"/>
        </w:rPr>
        <w:t>pecification</w:t>
      </w:r>
      <w:r w:rsidRPr="00563921">
        <w:rPr>
          <w:rFonts w:ascii="Times New Roman" w:hAnsi="Times New Roman"/>
          <w:sz w:val="22"/>
          <w:szCs w:val="22"/>
          <w:lang w:val="en-GB"/>
        </w:rPr>
        <w:t xml:space="preserve"> </w:t>
      </w:r>
      <w:r w:rsidR="00483BC1" w:rsidRPr="00563921">
        <w:rPr>
          <w:rFonts w:ascii="Times New Roman" w:hAnsi="Times New Roman"/>
          <w:sz w:val="22"/>
          <w:szCs w:val="22"/>
          <w:lang w:val="en-GB"/>
        </w:rPr>
        <w:t xml:space="preserve">documented in </w:t>
      </w:r>
      <w:r w:rsidR="00483BC1" w:rsidRPr="00563921">
        <w:rPr>
          <w:rFonts w:ascii="Times New Roman" w:hAnsi="Times New Roman"/>
          <w:b/>
          <w:sz w:val="22"/>
          <w:szCs w:val="22"/>
          <w:lang w:val="en-GB"/>
        </w:rPr>
        <w:t>SSI-QF-20C</w:t>
      </w:r>
      <w:r w:rsidR="00483BC1" w:rsidRPr="00563921">
        <w:rPr>
          <w:rFonts w:ascii="Times New Roman" w:hAnsi="Times New Roman"/>
          <w:sz w:val="22"/>
          <w:szCs w:val="22"/>
          <w:lang w:val="en-GB"/>
        </w:rPr>
        <w:t xml:space="preserve"> </w:t>
      </w:r>
      <w:r w:rsidR="008758FA" w:rsidRPr="00563921">
        <w:rPr>
          <w:rFonts w:ascii="Times New Roman" w:hAnsi="Times New Roman"/>
          <w:sz w:val="22"/>
          <w:szCs w:val="22"/>
          <w:lang w:val="en-GB"/>
        </w:rPr>
        <w:t>shall be transformed into a Software Architecture describing the software structure and identifying software. This should be done in the form of high level diagrams, which should help to identify separate software items and software functions. (Not required if software is of FDA Minor Level of Concern).</w:t>
      </w:r>
    </w:p>
    <w:p w14:paraId="721CDCA4" w14:textId="1EC5514A" w:rsidR="00E534B5" w:rsidRPr="00563921" w:rsidRDefault="008F136B" w:rsidP="00064321">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lastRenderedPageBreak/>
        <w:t xml:space="preserve">Within the software architecture document, the </w:t>
      </w:r>
      <w:r w:rsidR="00E534B5" w:rsidRPr="00563921">
        <w:rPr>
          <w:rFonts w:ascii="Times New Roman" w:hAnsi="Times New Roman"/>
          <w:sz w:val="22"/>
          <w:szCs w:val="22"/>
          <w:lang w:val="en-GB"/>
        </w:rPr>
        <w:t>interfaces between different software items and between software items and external components (including hardware) shall be documented. (Not required if software is of FDA Minor Level of Concern).</w:t>
      </w:r>
    </w:p>
    <w:p w14:paraId="74E872F2" w14:textId="30887F42" w:rsidR="00B131AF" w:rsidRPr="00563921" w:rsidRDefault="00B131AF" w:rsidP="00F21627">
      <w:pPr>
        <w:pStyle w:val="NormalNumbering"/>
        <w:numPr>
          <w:ilvl w:val="3"/>
          <w:numId w:val="2"/>
        </w:numPr>
        <w:ind w:right="-902" w:hanging="851"/>
        <w:jc w:val="both"/>
        <w:rPr>
          <w:rFonts w:ascii="Times New Roman" w:hAnsi="Times New Roman"/>
          <w:sz w:val="22"/>
          <w:szCs w:val="22"/>
          <w:lang w:val="en-GB"/>
        </w:rPr>
      </w:pPr>
      <w:r w:rsidRPr="00563921">
        <w:rPr>
          <w:rFonts w:ascii="Times New Roman" w:hAnsi="Times New Roman"/>
          <w:sz w:val="22"/>
          <w:szCs w:val="22"/>
          <w:lang w:val="en-GB"/>
        </w:rPr>
        <w:t>S</w:t>
      </w:r>
      <w:r w:rsidR="00742910" w:rsidRPr="00563921">
        <w:rPr>
          <w:rFonts w:ascii="Times New Roman" w:hAnsi="Times New Roman"/>
          <w:sz w:val="22"/>
          <w:szCs w:val="22"/>
          <w:lang w:val="en-GB"/>
        </w:rPr>
        <w:t xml:space="preserve">OUP </w:t>
      </w:r>
      <w:r w:rsidR="000C078E" w:rsidRPr="00563921">
        <w:rPr>
          <w:rFonts w:ascii="Times New Roman" w:hAnsi="Times New Roman"/>
          <w:sz w:val="22"/>
          <w:szCs w:val="22"/>
          <w:lang w:val="en-GB"/>
        </w:rPr>
        <w:t>(</w:t>
      </w:r>
      <w:r w:rsidR="00742910" w:rsidRPr="00563921">
        <w:rPr>
          <w:rFonts w:ascii="Times New Roman" w:hAnsi="Times New Roman"/>
          <w:sz w:val="22"/>
          <w:szCs w:val="22"/>
          <w:lang w:val="en-GB"/>
        </w:rPr>
        <w:t>Class B</w:t>
      </w:r>
      <w:r w:rsidR="000C078E" w:rsidRPr="00563921">
        <w:rPr>
          <w:rFonts w:ascii="Times New Roman" w:hAnsi="Times New Roman"/>
          <w:sz w:val="22"/>
          <w:szCs w:val="22"/>
          <w:lang w:val="en-GB"/>
        </w:rPr>
        <w:t>)</w:t>
      </w:r>
    </w:p>
    <w:p w14:paraId="131782A4" w14:textId="3A998F18" w:rsidR="00E534B5" w:rsidRPr="00563921" w:rsidRDefault="00E534B5" w:rsidP="00064321">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xml:space="preserve">The functional and performance requirements for any SOUP items should be defined. </w:t>
      </w:r>
      <w:r w:rsidR="00097ECE" w:rsidRPr="00563921">
        <w:rPr>
          <w:rFonts w:ascii="Times New Roman" w:hAnsi="Times New Roman"/>
          <w:sz w:val="22"/>
          <w:szCs w:val="22"/>
          <w:lang w:val="en-GB"/>
        </w:rPr>
        <w:t>(See also FDA OTS Software Guidance).</w:t>
      </w:r>
    </w:p>
    <w:p w14:paraId="626E71D0" w14:textId="261552E8" w:rsidR="00811046" w:rsidRPr="00563921" w:rsidRDefault="00E534B5" w:rsidP="00064321">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Any hardware or software requirements necessary to support proper operation of any SOUP items shall be identified and documented</w:t>
      </w:r>
      <w:r w:rsidR="008D69B6" w:rsidRPr="00563921">
        <w:rPr>
          <w:rFonts w:ascii="Times New Roman" w:hAnsi="Times New Roman"/>
          <w:sz w:val="22"/>
          <w:szCs w:val="22"/>
          <w:lang w:val="en-GB"/>
        </w:rPr>
        <w:t xml:space="preserve"> (</w:t>
      </w:r>
      <w:r w:rsidR="00A2200A" w:rsidRPr="00563921">
        <w:rPr>
          <w:rFonts w:ascii="Times New Roman" w:hAnsi="Times New Roman"/>
          <w:sz w:val="22"/>
          <w:szCs w:val="22"/>
          <w:lang w:val="en-GB"/>
        </w:rPr>
        <w:t>for e.g. processor type and speed, memory type and size, system software type, communication and display software requirements)</w:t>
      </w:r>
      <w:r w:rsidRPr="00563921">
        <w:rPr>
          <w:rFonts w:ascii="Times New Roman" w:hAnsi="Times New Roman"/>
          <w:sz w:val="22"/>
          <w:szCs w:val="22"/>
          <w:lang w:val="en-GB"/>
        </w:rPr>
        <w:t xml:space="preserve">. </w:t>
      </w:r>
      <w:r w:rsidR="00097ECE" w:rsidRPr="00563921">
        <w:rPr>
          <w:rFonts w:ascii="Times New Roman" w:hAnsi="Times New Roman"/>
          <w:sz w:val="22"/>
          <w:szCs w:val="22"/>
          <w:lang w:val="en-GB"/>
        </w:rPr>
        <w:t>(See also FDA OTS Software Guidance).</w:t>
      </w:r>
    </w:p>
    <w:p w14:paraId="6E8917CA" w14:textId="7F86DDAA" w:rsidR="00811046" w:rsidRPr="00563921" w:rsidRDefault="00811046" w:rsidP="0050026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Software Bill of Materials (SBOM) </w:t>
      </w:r>
    </w:p>
    <w:p w14:paraId="61FDDB82" w14:textId="26C098AA" w:rsidR="00654222" w:rsidRPr="00563921" w:rsidRDefault="00654222" w:rsidP="00FD71A2">
      <w:pPr>
        <w:pStyle w:val="NormalNumbering"/>
        <w:ind w:left="1800" w:right="-902" w:firstLine="0"/>
        <w:jc w:val="both"/>
        <w:rPr>
          <w:rFonts w:ascii="Times New Roman" w:hAnsi="Times New Roman"/>
          <w:sz w:val="22"/>
          <w:szCs w:val="22"/>
          <w:lang w:val="en-GB"/>
        </w:rPr>
      </w:pPr>
      <w:r w:rsidRPr="00563921">
        <w:rPr>
          <w:rFonts w:ascii="Times New Roman" w:hAnsi="Times New Roman"/>
          <w:sz w:val="22"/>
          <w:szCs w:val="22"/>
          <w:lang w:val="en-GB"/>
        </w:rPr>
        <w:t xml:space="preserve">See IMDRF/CYBER WG/N73DRAFT:2022, Principles and Practices for Software Bill of Materials for Medical Device Cybersecurity, and NTIA Software Transparency Healthcare POC - How-To Guide for SBOM Generation. </w:t>
      </w:r>
    </w:p>
    <w:p w14:paraId="39FC2E86" w14:textId="3CCDF464" w:rsidR="00811046" w:rsidRPr="00563921" w:rsidRDefault="00811046" w:rsidP="00811046">
      <w:pPr>
        <w:pStyle w:val="NormalNumbering"/>
        <w:numPr>
          <w:ilvl w:val="4"/>
          <w:numId w:val="2"/>
        </w:numPr>
        <w:ind w:right="-902"/>
        <w:jc w:val="both"/>
        <w:rPr>
          <w:rFonts w:ascii="Times New Roman" w:hAnsi="Times New Roman"/>
          <w:sz w:val="22"/>
          <w:szCs w:val="22"/>
          <w:lang w:val="en-GB"/>
        </w:rPr>
      </w:pPr>
      <w:r w:rsidRPr="00563921">
        <w:rPr>
          <w:rFonts w:ascii="Times New Roman" w:hAnsi="Times New Roman"/>
          <w:sz w:val="22"/>
          <w:szCs w:val="22"/>
          <w:lang w:val="en-GB"/>
        </w:rPr>
        <w:t>As part of the software architecture, a</w:t>
      </w:r>
      <w:r w:rsidR="00654222" w:rsidRPr="00563921">
        <w:rPr>
          <w:rFonts w:ascii="Times New Roman" w:hAnsi="Times New Roman"/>
          <w:sz w:val="22"/>
          <w:szCs w:val="22"/>
          <w:lang w:val="en-GB"/>
        </w:rPr>
        <w:t>n</w:t>
      </w:r>
      <w:r w:rsidRPr="00563921">
        <w:rPr>
          <w:rFonts w:ascii="Times New Roman" w:hAnsi="Times New Roman"/>
          <w:sz w:val="22"/>
          <w:szCs w:val="22"/>
          <w:lang w:val="en-GB"/>
        </w:rPr>
        <w:t xml:space="preserve"> SBOM shall be developed to track and manage the software components used in products and systems as follows:</w:t>
      </w:r>
    </w:p>
    <w:p w14:paraId="1A91AF29" w14:textId="3BAABF82" w:rsidR="00811046" w:rsidRPr="00563921" w:rsidRDefault="00811046" w:rsidP="00811046">
      <w:pPr>
        <w:pStyle w:val="NormalNumbering"/>
        <w:numPr>
          <w:ilvl w:val="5"/>
          <w:numId w:val="41"/>
        </w:numPr>
        <w:ind w:right="-902"/>
        <w:rPr>
          <w:rFonts w:ascii="Times New Roman" w:hAnsi="Times New Roman"/>
          <w:sz w:val="22"/>
          <w:szCs w:val="22"/>
          <w:lang w:val="en-GB"/>
        </w:rPr>
      </w:pPr>
      <w:r w:rsidRPr="00563921">
        <w:rPr>
          <w:rFonts w:ascii="Times New Roman" w:hAnsi="Times New Roman"/>
          <w:sz w:val="22"/>
          <w:szCs w:val="22"/>
          <w:lang w:val="en-GB"/>
        </w:rPr>
        <w:t>Create a</w:t>
      </w:r>
      <w:r w:rsidR="00654222" w:rsidRPr="00563921">
        <w:rPr>
          <w:rFonts w:ascii="Times New Roman" w:hAnsi="Times New Roman"/>
          <w:sz w:val="22"/>
          <w:szCs w:val="22"/>
          <w:lang w:val="en-GB"/>
        </w:rPr>
        <w:t xml:space="preserve">n </w:t>
      </w:r>
      <w:r w:rsidRPr="00563921">
        <w:rPr>
          <w:rFonts w:ascii="Times New Roman" w:hAnsi="Times New Roman"/>
          <w:sz w:val="22"/>
          <w:szCs w:val="22"/>
          <w:lang w:val="en-GB"/>
        </w:rPr>
        <w:t xml:space="preserve">SBOM that lists all of the components used in the software, including both </w:t>
      </w:r>
      <w:r w:rsidR="00654222" w:rsidRPr="00563921">
        <w:rPr>
          <w:rFonts w:ascii="Times New Roman" w:hAnsi="Times New Roman"/>
          <w:sz w:val="22"/>
          <w:szCs w:val="22"/>
          <w:lang w:val="en-GB"/>
        </w:rPr>
        <w:t>SOUP</w:t>
      </w:r>
      <w:r w:rsidRPr="00563921">
        <w:rPr>
          <w:rFonts w:ascii="Times New Roman" w:hAnsi="Times New Roman"/>
          <w:sz w:val="22"/>
          <w:szCs w:val="22"/>
          <w:lang w:val="en-GB"/>
        </w:rPr>
        <w:t xml:space="preserve"> and OTS (Off-</w:t>
      </w:r>
      <w:r w:rsidR="00654222" w:rsidRPr="00563921">
        <w:rPr>
          <w:rFonts w:ascii="Times New Roman" w:hAnsi="Times New Roman"/>
          <w:sz w:val="22"/>
          <w:szCs w:val="22"/>
          <w:lang w:val="en-GB"/>
        </w:rPr>
        <w:t>t</w:t>
      </w:r>
      <w:r w:rsidRPr="00563921">
        <w:rPr>
          <w:rFonts w:ascii="Times New Roman" w:hAnsi="Times New Roman"/>
          <w:sz w:val="22"/>
          <w:szCs w:val="22"/>
          <w:lang w:val="en-GB"/>
        </w:rPr>
        <w:t>he-Shelf) components and any custom code developed in-house.</w:t>
      </w:r>
    </w:p>
    <w:p w14:paraId="61F9819F" w14:textId="0D21B33F" w:rsidR="00811046" w:rsidRPr="00563921" w:rsidRDefault="00811046" w:rsidP="00811046">
      <w:pPr>
        <w:pStyle w:val="NormalNumbering"/>
        <w:numPr>
          <w:ilvl w:val="5"/>
          <w:numId w:val="41"/>
        </w:numPr>
        <w:ind w:right="-902"/>
        <w:rPr>
          <w:rFonts w:ascii="Times New Roman" w:hAnsi="Times New Roman"/>
          <w:sz w:val="22"/>
          <w:szCs w:val="22"/>
          <w:lang w:val="en-GB"/>
        </w:rPr>
      </w:pPr>
      <w:r w:rsidRPr="00563921">
        <w:rPr>
          <w:rFonts w:ascii="Times New Roman" w:hAnsi="Times New Roman"/>
          <w:sz w:val="22"/>
          <w:szCs w:val="22"/>
          <w:lang w:val="en-GB"/>
        </w:rPr>
        <w:t xml:space="preserve">The SBOM should include </w:t>
      </w:r>
      <w:r w:rsidR="00654222" w:rsidRPr="00563921">
        <w:rPr>
          <w:rFonts w:ascii="Times New Roman" w:hAnsi="Times New Roman"/>
          <w:sz w:val="22"/>
          <w:szCs w:val="22"/>
          <w:lang w:val="en-GB"/>
        </w:rPr>
        <w:t xml:space="preserve">for each component </w:t>
      </w:r>
      <w:r w:rsidRPr="00563921">
        <w:rPr>
          <w:rFonts w:ascii="Times New Roman" w:hAnsi="Times New Roman"/>
          <w:sz w:val="22"/>
          <w:szCs w:val="22"/>
          <w:lang w:val="en-GB"/>
        </w:rPr>
        <w:t xml:space="preserve">where </w:t>
      </w:r>
      <w:r w:rsidR="00654222" w:rsidRPr="00563921">
        <w:rPr>
          <w:rFonts w:ascii="Times New Roman" w:hAnsi="Times New Roman"/>
          <w:sz w:val="22"/>
          <w:szCs w:val="22"/>
          <w:lang w:val="en-GB"/>
        </w:rPr>
        <w:t xml:space="preserve">it </w:t>
      </w:r>
      <w:r w:rsidRPr="00563921">
        <w:rPr>
          <w:rFonts w:ascii="Times New Roman" w:hAnsi="Times New Roman"/>
          <w:sz w:val="22"/>
          <w:szCs w:val="22"/>
          <w:lang w:val="en-GB"/>
        </w:rPr>
        <w:t>resides, name, version, supplier and level of support provided by supplier, end of support date, and any relevant security information/known vulnerabilities.</w:t>
      </w:r>
    </w:p>
    <w:p w14:paraId="3BEEA6C6" w14:textId="7360540B" w:rsidR="00811046" w:rsidRPr="00563921" w:rsidRDefault="00811046" w:rsidP="00811046">
      <w:pPr>
        <w:pStyle w:val="NormalNumbering"/>
        <w:numPr>
          <w:ilvl w:val="5"/>
          <w:numId w:val="41"/>
        </w:numPr>
        <w:ind w:right="-902"/>
        <w:rPr>
          <w:rFonts w:ascii="Times New Roman" w:hAnsi="Times New Roman"/>
          <w:sz w:val="22"/>
          <w:szCs w:val="22"/>
          <w:lang w:val="en-GB"/>
        </w:rPr>
      </w:pPr>
      <w:r w:rsidRPr="00563921">
        <w:rPr>
          <w:rFonts w:ascii="Times New Roman" w:hAnsi="Times New Roman"/>
          <w:sz w:val="22"/>
          <w:szCs w:val="22"/>
          <w:lang w:val="en-GB"/>
        </w:rPr>
        <w:t xml:space="preserve">Ensure that the SBOM is kept up-to-date and </w:t>
      </w:r>
      <w:r w:rsidR="00654222" w:rsidRPr="00563921">
        <w:rPr>
          <w:rFonts w:ascii="Times New Roman" w:hAnsi="Times New Roman"/>
          <w:sz w:val="22"/>
          <w:szCs w:val="22"/>
          <w:lang w:val="en-GB"/>
        </w:rPr>
        <w:t>record</w:t>
      </w:r>
      <w:r w:rsidRPr="00563921">
        <w:rPr>
          <w:rFonts w:ascii="Times New Roman" w:hAnsi="Times New Roman"/>
          <w:sz w:val="22"/>
          <w:szCs w:val="22"/>
          <w:lang w:val="en-GB"/>
        </w:rPr>
        <w:t xml:space="preserve"> any changes made to the software throughout its lifecycle.</w:t>
      </w:r>
    </w:p>
    <w:p w14:paraId="75A4599F" w14:textId="5B4B5206" w:rsidR="00811046" w:rsidRPr="00563921" w:rsidRDefault="00811046" w:rsidP="00FD71A2">
      <w:pPr>
        <w:pStyle w:val="NormalNumbering"/>
        <w:numPr>
          <w:ilvl w:val="5"/>
          <w:numId w:val="41"/>
        </w:numPr>
        <w:ind w:right="-902"/>
        <w:rPr>
          <w:rFonts w:ascii="Times New Roman" w:hAnsi="Times New Roman"/>
          <w:sz w:val="22"/>
          <w:szCs w:val="22"/>
          <w:lang w:val="en-GB"/>
        </w:rPr>
      </w:pPr>
      <w:r w:rsidRPr="00563921">
        <w:rPr>
          <w:rFonts w:ascii="Times New Roman" w:hAnsi="Times New Roman"/>
          <w:sz w:val="22"/>
          <w:szCs w:val="22"/>
          <w:lang w:val="en-GB"/>
        </w:rPr>
        <w:t xml:space="preserve">Use the SBOM to identify and address any vulnerabilities or security issues in the software, and to provide transparency to customers and regulators about the software's components and security.  </w:t>
      </w:r>
    </w:p>
    <w:p w14:paraId="7F86757D" w14:textId="4416FE90" w:rsidR="00064321" w:rsidRPr="00563921" w:rsidRDefault="00E534B5" w:rsidP="0050026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Software Architecture Verification</w:t>
      </w:r>
      <w:r w:rsidR="00064321" w:rsidRPr="00563921">
        <w:rPr>
          <w:rFonts w:ascii="Times New Roman" w:hAnsi="Times New Roman"/>
          <w:sz w:val="22"/>
          <w:szCs w:val="22"/>
          <w:lang w:val="en-GB"/>
        </w:rPr>
        <w:t xml:space="preserve"> </w:t>
      </w:r>
      <w:r w:rsidR="00F43B56" w:rsidRPr="00563921">
        <w:rPr>
          <w:rFonts w:ascii="Times New Roman" w:hAnsi="Times New Roman"/>
          <w:sz w:val="22"/>
          <w:szCs w:val="22"/>
          <w:lang w:val="en-GB"/>
        </w:rPr>
        <w:t>(</w:t>
      </w:r>
      <w:r w:rsidR="00064321" w:rsidRPr="00563921">
        <w:rPr>
          <w:rFonts w:ascii="Times New Roman" w:hAnsi="Times New Roman"/>
          <w:sz w:val="22"/>
          <w:szCs w:val="22"/>
          <w:lang w:val="en-GB"/>
        </w:rPr>
        <w:t>Class B</w:t>
      </w:r>
      <w:r w:rsidR="00F43B56" w:rsidRPr="00563921">
        <w:rPr>
          <w:rFonts w:ascii="Times New Roman" w:hAnsi="Times New Roman"/>
          <w:sz w:val="22"/>
          <w:szCs w:val="22"/>
          <w:lang w:val="en-GB"/>
        </w:rPr>
        <w:t>)</w:t>
      </w:r>
    </w:p>
    <w:p w14:paraId="4FE5E64D" w14:textId="14A2555C" w:rsidR="000263E2" w:rsidRPr="00563921" w:rsidRDefault="001E3CB0" w:rsidP="0050026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It</w:t>
      </w:r>
      <w:r w:rsidR="00E534B5" w:rsidRPr="00563921">
        <w:rPr>
          <w:rFonts w:ascii="Times New Roman" w:hAnsi="Times New Roman"/>
          <w:sz w:val="22"/>
          <w:szCs w:val="22"/>
          <w:lang w:val="en-GB"/>
        </w:rPr>
        <w:t xml:space="preserve"> shall </w:t>
      </w:r>
      <w:r w:rsidRPr="00563921">
        <w:rPr>
          <w:rFonts w:ascii="Times New Roman" w:hAnsi="Times New Roman"/>
          <w:sz w:val="22"/>
          <w:szCs w:val="22"/>
          <w:lang w:val="en-GB"/>
        </w:rPr>
        <w:t xml:space="preserve">be </w:t>
      </w:r>
      <w:r w:rsidR="00E534B5" w:rsidRPr="00563921">
        <w:rPr>
          <w:rFonts w:ascii="Times New Roman" w:hAnsi="Times New Roman"/>
          <w:sz w:val="22"/>
          <w:szCs w:val="22"/>
          <w:lang w:val="en-GB"/>
        </w:rPr>
        <w:t>verif</w:t>
      </w:r>
      <w:r w:rsidRPr="00563921">
        <w:rPr>
          <w:rFonts w:ascii="Times New Roman" w:hAnsi="Times New Roman"/>
          <w:sz w:val="22"/>
          <w:szCs w:val="22"/>
          <w:lang w:val="en-GB"/>
        </w:rPr>
        <w:t>ied</w:t>
      </w:r>
      <w:r w:rsidR="00E534B5" w:rsidRPr="00563921">
        <w:rPr>
          <w:rFonts w:ascii="Times New Roman" w:hAnsi="Times New Roman"/>
          <w:sz w:val="22"/>
          <w:szCs w:val="22"/>
          <w:lang w:val="en-GB"/>
        </w:rPr>
        <w:t xml:space="preserve"> that the following are met:</w:t>
      </w:r>
    </w:p>
    <w:p w14:paraId="73054728" w14:textId="196B0D9E" w:rsidR="00B02684" w:rsidRPr="00563921" w:rsidRDefault="004C38B7" w:rsidP="00500267">
      <w:pPr>
        <w:pStyle w:val="NormalNumbering"/>
        <w:numPr>
          <w:ilvl w:val="4"/>
          <w:numId w:val="25"/>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architecture </w:t>
      </w:r>
      <w:r w:rsidR="00B02684" w:rsidRPr="00563921">
        <w:rPr>
          <w:rFonts w:ascii="Times New Roman" w:hAnsi="Times New Roman"/>
          <w:sz w:val="22"/>
          <w:szCs w:val="22"/>
          <w:lang w:val="en-GB"/>
        </w:rPr>
        <w:t xml:space="preserve">of the software implements the </w:t>
      </w:r>
      <w:r w:rsidR="002C0907" w:rsidRPr="00563921">
        <w:rPr>
          <w:rFonts w:ascii="Times New Roman" w:hAnsi="Times New Roman"/>
          <w:sz w:val="22"/>
          <w:szCs w:val="22"/>
          <w:lang w:val="en-GB"/>
        </w:rPr>
        <w:t xml:space="preserve">system requirements </w:t>
      </w:r>
      <w:r w:rsidR="00B02684" w:rsidRPr="00563921">
        <w:rPr>
          <w:rFonts w:ascii="Times New Roman" w:hAnsi="Times New Roman"/>
          <w:sz w:val="22"/>
          <w:szCs w:val="22"/>
          <w:lang w:val="en-GB"/>
        </w:rPr>
        <w:t xml:space="preserve">and  </w:t>
      </w:r>
      <w:r w:rsidR="002C0907" w:rsidRPr="00563921">
        <w:rPr>
          <w:rFonts w:ascii="Times New Roman" w:hAnsi="Times New Roman"/>
          <w:b/>
          <w:sz w:val="22"/>
          <w:szCs w:val="22"/>
          <w:lang w:val="en-GB"/>
        </w:rPr>
        <w:t xml:space="preserve">SSI-QF-20C </w:t>
      </w:r>
      <w:r w:rsidR="00B02684" w:rsidRPr="00563921">
        <w:rPr>
          <w:rFonts w:ascii="Times New Roman" w:hAnsi="Times New Roman"/>
          <w:b/>
          <w:sz w:val="22"/>
          <w:szCs w:val="22"/>
          <w:lang w:val="en-GB"/>
        </w:rPr>
        <w:t>Software Requirement</w:t>
      </w:r>
      <w:r w:rsidR="00DE7AA1">
        <w:rPr>
          <w:rFonts w:ascii="Times New Roman" w:hAnsi="Times New Roman"/>
          <w:b/>
          <w:sz w:val="22"/>
          <w:szCs w:val="22"/>
          <w:lang w:val="en-GB"/>
        </w:rPr>
        <w:t>s Traceability</w:t>
      </w:r>
      <w:r w:rsidR="00B02684" w:rsidRPr="00563921">
        <w:rPr>
          <w:rFonts w:ascii="Times New Roman" w:hAnsi="Times New Roman"/>
          <w:sz w:val="22"/>
          <w:szCs w:val="22"/>
          <w:lang w:val="en-GB"/>
        </w:rPr>
        <w:t xml:space="preserve"> including risk control</w:t>
      </w:r>
    </w:p>
    <w:p w14:paraId="2C87C756" w14:textId="238F030C" w:rsidR="00B02684" w:rsidRPr="00563921" w:rsidRDefault="00B02684" w:rsidP="00500267">
      <w:pPr>
        <w:pStyle w:val="NormalNumbering"/>
        <w:numPr>
          <w:ilvl w:val="4"/>
          <w:numId w:val="25"/>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It is able to support the interfaces between different </w:t>
      </w:r>
      <w:r w:rsidR="008D4F51" w:rsidRPr="00563921">
        <w:rPr>
          <w:rFonts w:ascii="Times New Roman" w:hAnsi="Times New Roman"/>
          <w:sz w:val="22"/>
          <w:szCs w:val="22"/>
          <w:lang w:val="en-GB"/>
        </w:rPr>
        <w:t xml:space="preserve">software items and between software items </w:t>
      </w:r>
      <w:r w:rsidRPr="00563921">
        <w:rPr>
          <w:rFonts w:ascii="Times New Roman" w:hAnsi="Times New Roman"/>
          <w:sz w:val="22"/>
          <w:szCs w:val="22"/>
          <w:lang w:val="en-GB"/>
        </w:rPr>
        <w:t>and external components (including hardware)</w:t>
      </w:r>
    </w:p>
    <w:p w14:paraId="6FF7072E" w14:textId="77777777" w:rsidR="00B02684" w:rsidRPr="00563921" w:rsidRDefault="00B02684" w:rsidP="00500267">
      <w:pPr>
        <w:pStyle w:val="NormalNumbering"/>
        <w:numPr>
          <w:ilvl w:val="4"/>
          <w:numId w:val="25"/>
        </w:numPr>
        <w:ind w:left="2410" w:right="-902"/>
        <w:jc w:val="both"/>
        <w:rPr>
          <w:rFonts w:ascii="Times New Roman" w:hAnsi="Times New Roman"/>
          <w:sz w:val="22"/>
          <w:szCs w:val="22"/>
          <w:lang w:val="en-GB"/>
        </w:rPr>
      </w:pPr>
      <w:r w:rsidRPr="00563921">
        <w:rPr>
          <w:rFonts w:ascii="Times New Roman" w:hAnsi="Times New Roman"/>
          <w:sz w:val="22"/>
          <w:szCs w:val="22"/>
          <w:lang w:val="en-GB"/>
        </w:rPr>
        <w:t>It supports proper operation of any SOUP items</w:t>
      </w:r>
    </w:p>
    <w:p w14:paraId="1277196E" w14:textId="77777777" w:rsidR="00A4461B" w:rsidRPr="00563921" w:rsidRDefault="008D4F51" w:rsidP="0050026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9725A0" w:rsidRPr="00563921">
        <w:rPr>
          <w:rFonts w:ascii="Times New Roman" w:hAnsi="Times New Roman"/>
          <w:sz w:val="22"/>
          <w:szCs w:val="22"/>
          <w:lang w:val="en-GB"/>
        </w:rPr>
        <w:t>above should be carried out as part of the sof</w:t>
      </w:r>
      <w:r w:rsidR="00642937" w:rsidRPr="00563921">
        <w:rPr>
          <w:rFonts w:ascii="Times New Roman" w:hAnsi="Times New Roman"/>
          <w:sz w:val="22"/>
          <w:szCs w:val="22"/>
          <w:lang w:val="en-GB"/>
        </w:rPr>
        <w:t>tware architecture sign off</w:t>
      </w:r>
      <w:r w:rsidR="004673B2" w:rsidRPr="00563921">
        <w:rPr>
          <w:rFonts w:ascii="Times New Roman" w:hAnsi="Times New Roman"/>
          <w:sz w:val="22"/>
          <w:szCs w:val="22"/>
          <w:lang w:val="en-GB"/>
        </w:rPr>
        <w:t>.</w:t>
      </w:r>
      <w:r w:rsidR="00A819A4" w:rsidRPr="00563921">
        <w:rPr>
          <w:rFonts w:ascii="Times New Roman" w:hAnsi="Times New Roman"/>
          <w:sz w:val="22"/>
          <w:szCs w:val="22"/>
          <w:lang w:val="en-GB"/>
        </w:rPr>
        <w:t xml:space="preserve"> </w:t>
      </w:r>
    </w:p>
    <w:p w14:paraId="54127596" w14:textId="45D7AF0B" w:rsidR="00273DB3" w:rsidRPr="00563921" w:rsidRDefault="00A819A4" w:rsidP="00500267">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 xml:space="preserve">A formal design review </w:t>
      </w:r>
      <w:r w:rsidR="00F43B56" w:rsidRPr="00563921">
        <w:rPr>
          <w:rFonts w:ascii="Times New Roman" w:hAnsi="Times New Roman"/>
          <w:sz w:val="22"/>
          <w:szCs w:val="22"/>
          <w:lang w:val="en-GB"/>
        </w:rPr>
        <w:t>should</w:t>
      </w:r>
      <w:r w:rsidRPr="00563921">
        <w:rPr>
          <w:rFonts w:ascii="Times New Roman" w:hAnsi="Times New Roman"/>
          <w:sz w:val="22"/>
          <w:szCs w:val="22"/>
          <w:lang w:val="en-GB"/>
        </w:rPr>
        <w:t xml:space="preserve"> be used for the formal verification of the software architecture</w:t>
      </w:r>
      <w:r w:rsidR="00654D41">
        <w:rPr>
          <w:rFonts w:ascii="Times New Roman" w:hAnsi="Times New Roman"/>
          <w:b/>
          <w:sz w:val="22"/>
          <w:szCs w:val="22"/>
          <w:lang w:val="en-GB"/>
        </w:rPr>
        <w:t xml:space="preserve"> </w:t>
      </w:r>
      <w:r w:rsidR="00A4461B" w:rsidRPr="00563921">
        <w:rPr>
          <w:rFonts w:ascii="Times New Roman" w:hAnsi="Times New Roman"/>
          <w:b/>
          <w:sz w:val="22"/>
          <w:szCs w:val="22"/>
          <w:lang w:val="en-GB"/>
        </w:rPr>
        <w:t>SSI-QF-10C</w:t>
      </w:r>
      <w:r w:rsidR="00F43B56" w:rsidRPr="00563921">
        <w:rPr>
          <w:rFonts w:ascii="Times New Roman" w:hAnsi="Times New Roman"/>
          <w:b/>
          <w:sz w:val="22"/>
          <w:szCs w:val="22"/>
          <w:lang w:val="en-GB"/>
        </w:rPr>
        <w:t xml:space="preserve"> </w:t>
      </w:r>
      <w:r w:rsidR="00864AFF" w:rsidRPr="00563921">
        <w:rPr>
          <w:rFonts w:ascii="Times New Roman" w:hAnsi="Times New Roman"/>
          <w:b/>
          <w:sz w:val="22"/>
          <w:szCs w:val="22"/>
          <w:lang w:val="en-GB"/>
        </w:rPr>
        <w:t>F</w:t>
      </w:r>
      <w:r w:rsidR="00F43B56" w:rsidRPr="00563921">
        <w:rPr>
          <w:rFonts w:ascii="Times New Roman" w:hAnsi="Times New Roman"/>
          <w:b/>
          <w:sz w:val="22"/>
          <w:szCs w:val="22"/>
          <w:lang w:val="en-GB"/>
        </w:rPr>
        <w:t>ormal Design Review</w:t>
      </w:r>
      <w:r w:rsidR="00A4461B" w:rsidRPr="00563921">
        <w:rPr>
          <w:rFonts w:ascii="Times New Roman" w:hAnsi="Times New Roman"/>
          <w:b/>
          <w:sz w:val="22"/>
          <w:szCs w:val="22"/>
          <w:lang w:val="en-GB"/>
        </w:rPr>
        <w:t>.</w:t>
      </w:r>
    </w:p>
    <w:p w14:paraId="262E5528" w14:textId="371CF9CC" w:rsidR="00A338C5" w:rsidRPr="00563921" w:rsidRDefault="00A338C5" w:rsidP="00D734BE">
      <w:pPr>
        <w:pStyle w:val="Heading3"/>
        <w:rPr>
          <w:lang w:val="en-GB"/>
        </w:rPr>
      </w:pPr>
      <w:r w:rsidRPr="00563921">
        <w:rPr>
          <w:lang w:val="en-GB"/>
        </w:rPr>
        <w:t>Software Detailed Design</w:t>
      </w:r>
    </w:p>
    <w:p w14:paraId="0FEFC0FA" w14:textId="5FBCA2DC" w:rsidR="00875132" w:rsidRPr="00563921" w:rsidRDefault="001B46F8" w:rsidP="007716FB">
      <w:pPr>
        <w:pStyle w:val="NormalNumbering"/>
        <w:numPr>
          <w:ilvl w:val="3"/>
          <w:numId w:val="2"/>
        </w:numPr>
        <w:ind w:right="-902" w:hanging="851"/>
        <w:jc w:val="both"/>
        <w:rPr>
          <w:rFonts w:ascii="Times New Roman" w:hAnsi="Times New Roman"/>
          <w:sz w:val="22"/>
          <w:szCs w:val="22"/>
          <w:lang w:val="en-GB"/>
        </w:rPr>
      </w:pPr>
      <w:r w:rsidRPr="00563921">
        <w:rPr>
          <w:rFonts w:ascii="Times New Roman" w:hAnsi="Times New Roman"/>
          <w:sz w:val="22"/>
          <w:szCs w:val="22"/>
          <w:lang w:val="en-GB"/>
        </w:rPr>
        <w:lastRenderedPageBreak/>
        <w:t>The Software Architecture shall be refined and software items subdivided (if appropriate) to be represented by software units. (Not required if software is of FDA Minor Level of Concern)</w:t>
      </w:r>
      <w:r w:rsidR="00EF1954" w:rsidRPr="00563921">
        <w:rPr>
          <w:rFonts w:ascii="Times New Roman" w:hAnsi="Times New Roman"/>
          <w:sz w:val="22"/>
          <w:szCs w:val="22"/>
          <w:lang w:val="en-GB"/>
        </w:rPr>
        <w:t>.</w:t>
      </w:r>
    </w:p>
    <w:p w14:paraId="41F515D1" w14:textId="585B5118" w:rsidR="00647BB4" w:rsidRPr="00563921" w:rsidRDefault="00647BB4" w:rsidP="00647BB4">
      <w:pPr>
        <w:pStyle w:val="NormalNumbering"/>
        <w:numPr>
          <w:ilvl w:val="3"/>
          <w:numId w:val="2"/>
        </w:numPr>
        <w:ind w:right="-902" w:hanging="851"/>
        <w:jc w:val="both"/>
        <w:rPr>
          <w:rFonts w:ascii="Times New Roman" w:hAnsi="Times New Roman"/>
          <w:sz w:val="22"/>
          <w:szCs w:val="22"/>
          <w:lang w:val="en-GB"/>
        </w:rPr>
      </w:pPr>
      <w:r w:rsidRPr="00563921">
        <w:rPr>
          <w:rFonts w:ascii="Times New Roman" w:hAnsi="Times New Roman"/>
          <w:sz w:val="22"/>
          <w:szCs w:val="22"/>
          <w:lang w:val="en-GB"/>
        </w:rPr>
        <w:t>FDA require</w:t>
      </w:r>
      <w:r w:rsidR="00F43B56" w:rsidRPr="00563921">
        <w:rPr>
          <w:rFonts w:ascii="Times New Roman" w:hAnsi="Times New Roman"/>
          <w:sz w:val="22"/>
          <w:szCs w:val="22"/>
          <w:lang w:val="en-GB"/>
        </w:rPr>
        <w:t xml:space="preserve">s </w:t>
      </w:r>
      <w:r w:rsidRPr="00563921">
        <w:rPr>
          <w:rFonts w:ascii="Times New Roman" w:hAnsi="Times New Roman"/>
          <w:sz w:val="22"/>
          <w:szCs w:val="22"/>
          <w:lang w:val="en-GB"/>
        </w:rPr>
        <w:t>that Software Design Specification documentation be created (Not required if software is of FDA Minor Level of Concern).</w:t>
      </w:r>
    </w:p>
    <w:p w14:paraId="23F84A8D" w14:textId="08C3B2BC" w:rsidR="00795CB1" w:rsidRPr="00563921" w:rsidRDefault="00795CB1" w:rsidP="00795CB1">
      <w:pPr>
        <w:pStyle w:val="ListParagraph"/>
        <w:numPr>
          <w:ilvl w:val="3"/>
          <w:numId w:val="2"/>
        </w:numPr>
        <w:rPr>
          <w:sz w:val="22"/>
          <w:szCs w:val="22"/>
        </w:rPr>
      </w:pPr>
      <w:r w:rsidRPr="00563921">
        <w:rPr>
          <w:sz w:val="22"/>
          <w:szCs w:val="22"/>
        </w:rPr>
        <w:t>“The Software Design Specification (SDS) describes the implementation of the requirements for the Software Device. In terms of the relationship between the SRS and the SDS, the SRS describes what the Software Device will do and the SDS describes how the requirements in the SRS are implemented. The information presented in the SDS should be sufficient to ensure that the work performed by the software engineers who created the Software Device was clear and unambiguous, with minimal ad hoc design decisions. The SDS may contain references to other documents, such as detailed software specifications”.</w:t>
      </w:r>
      <w:r w:rsidR="00F43B56" w:rsidRPr="00563921">
        <w:rPr>
          <w:sz w:val="22"/>
          <w:szCs w:val="22"/>
        </w:rPr>
        <w:t xml:space="preserve"> </w:t>
      </w:r>
      <w:r w:rsidR="00EF1954" w:rsidRPr="00563921">
        <w:rPr>
          <w:sz w:val="22"/>
          <w:szCs w:val="22"/>
        </w:rPr>
        <w:t>(FDA Guidance for Premarket Submission).</w:t>
      </w:r>
    </w:p>
    <w:p w14:paraId="0F8ADF09" w14:textId="77777777" w:rsidR="00673315" w:rsidRPr="00563921" w:rsidRDefault="00673315" w:rsidP="00673315">
      <w:pPr>
        <w:pStyle w:val="ListParagraph"/>
        <w:ind w:left="1928"/>
        <w:rPr>
          <w:sz w:val="22"/>
          <w:szCs w:val="22"/>
        </w:rPr>
      </w:pPr>
    </w:p>
    <w:p w14:paraId="2B589B37" w14:textId="1DB4BE06" w:rsidR="006D6CC8" w:rsidRPr="00563921" w:rsidRDefault="006D6CC8" w:rsidP="00BD765E">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A detailed design for any interfaces between the software unit and external</w:t>
      </w:r>
      <w:r w:rsidRPr="00563921">
        <w:rPr>
          <w:sz w:val="22"/>
          <w:szCs w:val="22"/>
          <w:lang w:val="en-GB"/>
        </w:rPr>
        <w:t xml:space="preserve"> </w:t>
      </w:r>
      <w:r w:rsidRPr="00563921">
        <w:rPr>
          <w:rFonts w:ascii="Times New Roman" w:hAnsi="Times New Roman"/>
          <w:sz w:val="22"/>
          <w:szCs w:val="22"/>
          <w:lang w:val="en-GB"/>
        </w:rPr>
        <w:t xml:space="preserve">components (hardware or software), as well as any interfaces between software units shall be captured as part of the SDS. </w:t>
      </w:r>
      <w:r w:rsidR="00C53A13" w:rsidRPr="00563921">
        <w:rPr>
          <w:rFonts w:ascii="Times New Roman" w:hAnsi="Times New Roman"/>
          <w:sz w:val="22"/>
          <w:szCs w:val="22"/>
          <w:lang w:val="en-GB"/>
        </w:rPr>
        <w:t xml:space="preserve">The SDS can be captured </w:t>
      </w:r>
      <w:r w:rsidR="00F43B56" w:rsidRPr="00563921">
        <w:rPr>
          <w:rFonts w:ascii="Times New Roman" w:hAnsi="Times New Roman"/>
          <w:sz w:val="22"/>
          <w:szCs w:val="22"/>
          <w:lang w:val="en-GB"/>
        </w:rPr>
        <w:t>on</w:t>
      </w:r>
      <w:r w:rsidR="00C53A13" w:rsidRPr="00563921">
        <w:rPr>
          <w:rFonts w:ascii="Times New Roman" w:hAnsi="Times New Roman"/>
          <w:sz w:val="22"/>
          <w:szCs w:val="22"/>
          <w:lang w:val="en-GB"/>
        </w:rPr>
        <w:t xml:space="preserve"> </w:t>
      </w:r>
      <w:r w:rsidR="007E1B5E" w:rsidRPr="00563921">
        <w:rPr>
          <w:rFonts w:ascii="Times New Roman" w:hAnsi="Times New Roman"/>
          <w:b/>
          <w:sz w:val="22"/>
          <w:szCs w:val="22"/>
          <w:lang w:val="en-GB"/>
        </w:rPr>
        <w:t xml:space="preserve">SSI-QF-20D Software Architecture Design, SSI-QF-20C Software Requirements Specification </w:t>
      </w:r>
      <w:r w:rsidR="00F43B56" w:rsidRPr="00563921">
        <w:rPr>
          <w:rFonts w:ascii="Times New Roman" w:hAnsi="Times New Roman"/>
          <w:b/>
          <w:sz w:val="22"/>
          <w:szCs w:val="22"/>
          <w:lang w:val="en-GB"/>
        </w:rPr>
        <w:t>a</w:t>
      </w:r>
      <w:r w:rsidR="007E1B5E" w:rsidRPr="00563921">
        <w:rPr>
          <w:rFonts w:ascii="Times New Roman" w:hAnsi="Times New Roman"/>
          <w:sz w:val="22"/>
          <w:szCs w:val="22"/>
          <w:lang w:val="en-GB"/>
        </w:rPr>
        <w:t xml:space="preserve">nd </w:t>
      </w:r>
      <w:r w:rsidR="00F43B56" w:rsidRPr="00563921">
        <w:rPr>
          <w:rFonts w:ascii="Times New Roman" w:hAnsi="Times New Roman"/>
          <w:b/>
          <w:sz w:val="22"/>
          <w:szCs w:val="22"/>
          <w:lang w:val="en-GB"/>
        </w:rPr>
        <w:t>SSI-QF-</w:t>
      </w:r>
      <w:r w:rsidR="007E4992" w:rsidRPr="00563921">
        <w:rPr>
          <w:rFonts w:ascii="Times New Roman" w:hAnsi="Times New Roman"/>
          <w:b/>
          <w:sz w:val="22"/>
          <w:szCs w:val="22"/>
          <w:lang w:val="en-GB"/>
        </w:rPr>
        <w:t xml:space="preserve">10D Design </w:t>
      </w:r>
      <w:r w:rsidR="007E1B5E" w:rsidRPr="00563921">
        <w:rPr>
          <w:rFonts w:ascii="Times New Roman" w:hAnsi="Times New Roman"/>
          <w:b/>
          <w:sz w:val="22"/>
          <w:szCs w:val="22"/>
          <w:lang w:val="en-GB"/>
        </w:rPr>
        <w:t>Traceability Matrix</w:t>
      </w:r>
      <w:r w:rsidR="007E1B5E" w:rsidRPr="00563921">
        <w:rPr>
          <w:rFonts w:ascii="Times New Roman" w:hAnsi="Times New Roman"/>
          <w:sz w:val="22"/>
          <w:szCs w:val="22"/>
          <w:lang w:val="en-GB"/>
        </w:rPr>
        <w:t xml:space="preserve"> or a separate document</w:t>
      </w:r>
      <w:r w:rsidR="00063C29" w:rsidRPr="00563921">
        <w:rPr>
          <w:rFonts w:ascii="Times New Roman" w:hAnsi="Times New Roman"/>
          <w:sz w:val="22"/>
          <w:szCs w:val="22"/>
          <w:lang w:val="en-GB"/>
        </w:rPr>
        <w:t>.</w:t>
      </w:r>
    </w:p>
    <w:p w14:paraId="3FB4902B" w14:textId="160D70DF" w:rsidR="006922AD" w:rsidRPr="00563921" w:rsidRDefault="00491D67" w:rsidP="00A43DCC">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Traceability between </w:t>
      </w:r>
      <w:r w:rsidR="00BD765E" w:rsidRPr="00563921">
        <w:rPr>
          <w:rFonts w:ascii="Times New Roman" w:hAnsi="Times New Roman"/>
          <w:sz w:val="22"/>
          <w:szCs w:val="22"/>
          <w:lang w:val="en-GB"/>
        </w:rPr>
        <w:t xml:space="preserve">SRS and SDS shall be </w:t>
      </w:r>
      <w:r w:rsidR="00F43B56" w:rsidRPr="00563921">
        <w:rPr>
          <w:rFonts w:ascii="Times New Roman" w:hAnsi="Times New Roman"/>
          <w:sz w:val="22"/>
          <w:szCs w:val="22"/>
          <w:lang w:val="en-GB"/>
        </w:rPr>
        <w:t xml:space="preserve">documented in </w:t>
      </w:r>
      <w:r w:rsidR="00063C29" w:rsidRPr="00563921">
        <w:rPr>
          <w:rFonts w:ascii="Times New Roman" w:hAnsi="Times New Roman"/>
          <w:b/>
          <w:sz w:val="22"/>
          <w:szCs w:val="22"/>
          <w:lang w:val="en-GB"/>
        </w:rPr>
        <w:t>SSI-QF-20</w:t>
      </w:r>
      <w:r w:rsidR="00630C3A" w:rsidRPr="00563921">
        <w:rPr>
          <w:rFonts w:ascii="Times New Roman" w:hAnsi="Times New Roman"/>
          <w:b/>
          <w:sz w:val="22"/>
          <w:szCs w:val="22"/>
          <w:lang w:val="en-GB"/>
        </w:rPr>
        <w:t xml:space="preserve">C </w:t>
      </w:r>
    </w:p>
    <w:p w14:paraId="5E7E780B" w14:textId="438BF272" w:rsidR="000D1782" w:rsidRPr="00563921" w:rsidRDefault="00C83E93" w:rsidP="00D734BE">
      <w:pPr>
        <w:pStyle w:val="Heading3"/>
        <w:rPr>
          <w:lang w:val="en-GB"/>
        </w:rPr>
      </w:pPr>
      <w:r w:rsidRPr="00563921">
        <w:rPr>
          <w:lang w:val="en-GB"/>
        </w:rPr>
        <w:t>Software Unit Implementation</w:t>
      </w:r>
      <w:r w:rsidR="00FD5ED3" w:rsidRPr="00563921">
        <w:rPr>
          <w:lang w:val="en-GB"/>
        </w:rPr>
        <w:t xml:space="preserve"> and Verification</w:t>
      </w:r>
    </w:p>
    <w:p w14:paraId="502EF92C" w14:textId="1CAFE711" w:rsidR="000F022E" w:rsidRPr="00563921" w:rsidRDefault="00E70721" w:rsidP="000F022E">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 xml:space="preserve">Each software unit </w:t>
      </w:r>
      <w:r w:rsidR="00A344E4" w:rsidRPr="00563921">
        <w:rPr>
          <w:rFonts w:ascii="Times New Roman" w:hAnsi="Times New Roman"/>
          <w:sz w:val="22"/>
          <w:szCs w:val="22"/>
          <w:lang w:val="en-GB"/>
        </w:rPr>
        <w:t xml:space="preserve">shall be implemented using the tools set out </w:t>
      </w:r>
      <w:r w:rsidR="003D22DF" w:rsidRPr="00563921">
        <w:rPr>
          <w:rFonts w:ascii="Times New Roman" w:hAnsi="Times New Roman"/>
          <w:sz w:val="22"/>
          <w:szCs w:val="22"/>
          <w:lang w:val="en-GB"/>
        </w:rPr>
        <w:t xml:space="preserve">in the </w:t>
      </w:r>
      <w:r w:rsidR="00A344E4" w:rsidRPr="00563921">
        <w:rPr>
          <w:rFonts w:ascii="Times New Roman" w:hAnsi="Times New Roman"/>
          <w:sz w:val="22"/>
          <w:szCs w:val="22"/>
          <w:lang w:val="en-GB"/>
        </w:rPr>
        <w:t xml:space="preserve">Configuration Management </w:t>
      </w:r>
      <w:r w:rsidR="003D22DF" w:rsidRPr="00563921">
        <w:rPr>
          <w:rFonts w:ascii="Times New Roman" w:hAnsi="Times New Roman"/>
          <w:sz w:val="22"/>
          <w:szCs w:val="22"/>
          <w:lang w:val="en-GB"/>
        </w:rPr>
        <w:t xml:space="preserve">section of </w:t>
      </w:r>
      <w:r w:rsidR="006435FF" w:rsidRPr="00563921">
        <w:rPr>
          <w:rFonts w:ascii="Times New Roman" w:hAnsi="Times New Roman"/>
          <w:b/>
          <w:sz w:val="22"/>
          <w:szCs w:val="22"/>
          <w:lang w:val="en-GB"/>
        </w:rPr>
        <w:t>SSI-QF-20B</w:t>
      </w:r>
      <w:r w:rsidR="006C7723" w:rsidRPr="00563921">
        <w:rPr>
          <w:rFonts w:ascii="Times New Roman" w:hAnsi="Times New Roman"/>
          <w:b/>
          <w:sz w:val="22"/>
          <w:szCs w:val="22"/>
          <w:lang w:val="en-GB"/>
        </w:rPr>
        <w:t xml:space="preserve"> Software Development Plan</w:t>
      </w:r>
      <w:r w:rsidR="00A344E4" w:rsidRPr="00563921">
        <w:rPr>
          <w:rFonts w:ascii="Times New Roman" w:hAnsi="Times New Roman"/>
          <w:b/>
          <w:sz w:val="22"/>
          <w:szCs w:val="22"/>
          <w:lang w:val="en-GB"/>
        </w:rPr>
        <w:t>.</w:t>
      </w:r>
    </w:p>
    <w:p w14:paraId="612A3672" w14:textId="4B35208F" w:rsidR="00527386" w:rsidRPr="00563921" w:rsidRDefault="00527386" w:rsidP="0050026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Code </w:t>
      </w:r>
      <w:r w:rsidR="00655A58" w:rsidRPr="00563921">
        <w:rPr>
          <w:rFonts w:ascii="Times New Roman" w:hAnsi="Times New Roman"/>
          <w:sz w:val="22"/>
          <w:szCs w:val="22"/>
          <w:lang w:val="en-GB"/>
        </w:rPr>
        <w:t>review may be carried out as a way to verify unit implementation.</w:t>
      </w:r>
    </w:p>
    <w:p w14:paraId="4B96EC9F" w14:textId="37F66303" w:rsidR="001B4ECF" w:rsidRPr="00563921" w:rsidRDefault="001B4ECF" w:rsidP="000D6ECF">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Prior </w:t>
      </w:r>
      <w:r w:rsidR="00822985" w:rsidRPr="00563921">
        <w:rPr>
          <w:rFonts w:ascii="Times New Roman" w:hAnsi="Times New Roman"/>
          <w:sz w:val="22"/>
          <w:szCs w:val="22"/>
          <w:lang w:val="en-GB"/>
        </w:rPr>
        <w:t xml:space="preserve">to beginning preparation for verification, a Design and Implementation review(s) </w:t>
      </w:r>
      <w:r w:rsidR="004623DE" w:rsidRPr="00563921">
        <w:rPr>
          <w:rFonts w:ascii="Times New Roman" w:hAnsi="Times New Roman"/>
          <w:b/>
          <w:sz w:val="22"/>
          <w:szCs w:val="22"/>
          <w:lang w:val="en-GB"/>
        </w:rPr>
        <w:t>SSI-QF-10C</w:t>
      </w:r>
      <w:r w:rsidR="006C7723" w:rsidRPr="00563921">
        <w:rPr>
          <w:rFonts w:ascii="Times New Roman" w:hAnsi="Times New Roman"/>
          <w:b/>
          <w:sz w:val="22"/>
          <w:szCs w:val="22"/>
          <w:lang w:val="en-GB"/>
        </w:rPr>
        <w:t xml:space="preserve"> Formal Design Review</w:t>
      </w:r>
      <w:r w:rsidR="00822985" w:rsidRPr="00563921">
        <w:rPr>
          <w:rFonts w:ascii="Times New Roman" w:hAnsi="Times New Roman"/>
          <w:sz w:val="22"/>
          <w:szCs w:val="22"/>
          <w:lang w:val="en-GB"/>
        </w:rPr>
        <w:t xml:space="preserve"> shall be conducted to verify the architecture and ensure that the design has been appropriately documented and code developed in accordance with the requirements. The minimum required attendees for these reviews are the Software Engineer and </w:t>
      </w:r>
      <w:r w:rsidR="009671EA" w:rsidRPr="00563921">
        <w:rPr>
          <w:rFonts w:ascii="Times New Roman" w:hAnsi="Times New Roman"/>
          <w:sz w:val="22"/>
          <w:szCs w:val="22"/>
          <w:lang w:val="en-GB"/>
        </w:rPr>
        <w:t>an</w:t>
      </w:r>
      <w:r w:rsidR="00822985" w:rsidRPr="00563921">
        <w:rPr>
          <w:rFonts w:ascii="Times New Roman" w:hAnsi="Times New Roman"/>
          <w:sz w:val="22"/>
          <w:szCs w:val="22"/>
          <w:lang w:val="en-GB"/>
        </w:rPr>
        <w:t xml:space="preserve"> Independent Reviewer.</w:t>
      </w:r>
    </w:p>
    <w:p w14:paraId="7A49A759" w14:textId="0600042D" w:rsidR="00FE0CEC" w:rsidRPr="00563921" w:rsidRDefault="00AA0B54" w:rsidP="000D6ECF">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Software Unit Verification Process </w:t>
      </w:r>
      <w:r w:rsidR="00537982" w:rsidRPr="00563921">
        <w:rPr>
          <w:rFonts w:ascii="Times New Roman" w:hAnsi="Times New Roman"/>
          <w:sz w:val="22"/>
          <w:szCs w:val="22"/>
          <w:lang w:val="en-GB"/>
        </w:rPr>
        <w:t>(</w:t>
      </w:r>
      <w:r w:rsidRPr="00563921">
        <w:rPr>
          <w:rFonts w:ascii="Times New Roman" w:hAnsi="Times New Roman"/>
          <w:sz w:val="22"/>
          <w:szCs w:val="22"/>
          <w:lang w:val="en-GB"/>
        </w:rPr>
        <w:t>Class B</w:t>
      </w:r>
      <w:r w:rsidR="00537982" w:rsidRPr="00563921">
        <w:rPr>
          <w:rFonts w:ascii="Times New Roman" w:hAnsi="Times New Roman"/>
          <w:sz w:val="22"/>
          <w:szCs w:val="22"/>
          <w:lang w:val="en-GB"/>
        </w:rPr>
        <w:t>)</w:t>
      </w:r>
    </w:p>
    <w:p w14:paraId="5F85759B" w14:textId="5D1049DE" w:rsidR="00C627AA" w:rsidRPr="00563921" w:rsidRDefault="00C627AA" w:rsidP="00C627AA">
      <w:pPr>
        <w:spacing w:before="120" w:after="120"/>
        <w:ind w:left="1928"/>
        <w:rPr>
          <w:sz w:val="22"/>
          <w:szCs w:val="22"/>
        </w:rPr>
      </w:pPr>
      <w:r w:rsidRPr="00563921">
        <w:rPr>
          <w:sz w:val="22"/>
          <w:szCs w:val="22"/>
        </w:rPr>
        <w:t>Strategies, methods and procedures for verifying each software unit shall be established.</w:t>
      </w:r>
    </w:p>
    <w:p w14:paraId="39EF1331" w14:textId="368721A8" w:rsidR="00AA0B54" w:rsidRPr="00563921" w:rsidRDefault="00C627AA" w:rsidP="00C627AA">
      <w:pPr>
        <w:spacing w:before="120" w:after="120"/>
        <w:ind w:left="1928"/>
        <w:rPr>
          <w:sz w:val="22"/>
          <w:szCs w:val="22"/>
        </w:rPr>
      </w:pPr>
      <w:r w:rsidRPr="00563921">
        <w:rPr>
          <w:sz w:val="22"/>
          <w:szCs w:val="22"/>
        </w:rPr>
        <w:t>Where verification is done by testing, the test procedures shall be evaluated for correctness.</w:t>
      </w:r>
    </w:p>
    <w:p w14:paraId="52F3FA10" w14:textId="68E1CFD5" w:rsidR="000F022E" w:rsidRPr="00563921" w:rsidRDefault="008522F8" w:rsidP="00C627AA">
      <w:pPr>
        <w:spacing w:before="120" w:after="120"/>
        <w:ind w:left="1928"/>
        <w:rPr>
          <w:sz w:val="22"/>
          <w:szCs w:val="22"/>
        </w:rPr>
      </w:pPr>
      <w:r w:rsidRPr="00563921">
        <w:rPr>
          <w:sz w:val="22"/>
          <w:szCs w:val="22"/>
        </w:rPr>
        <w:t>FDA requirements for Moderate Level of Concern require a summary list of validation and verification activities and the results of these activities at the unit level. (Not required if software is of FDA Minor Level of Concern). This may include details of formal and informal testing at a unit level.</w:t>
      </w:r>
    </w:p>
    <w:p w14:paraId="59CB64D0" w14:textId="0B412713" w:rsidR="0014122B" w:rsidRPr="00563921" w:rsidRDefault="0014122B" w:rsidP="0014122B">
      <w:pPr>
        <w:pStyle w:val="NormalNumbering"/>
        <w:numPr>
          <w:ilvl w:val="3"/>
          <w:numId w:val="2"/>
        </w:numPr>
        <w:spacing w:before="240"/>
        <w:jc w:val="both"/>
        <w:rPr>
          <w:rFonts w:ascii="Times New Roman" w:hAnsi="Times New Roman"/>
          <w:sz w:val="22"/>
          <w:szCs w:val="22"/>
          <w:lang w:val="en-GB"/>
        </w:rPr>
      </w:pPr>
      <w:r w:rsidRPr="00563921">
        <w:rPr>
          <w:rFonts w:ascii="Times New Roman" w:hAnsi="Times New Roman"/>
          <w:sz w:val="22"/>
          <w:szCs w:val="22"/>
          <w:lang w:val="en-GB"/>
        </w:rPr>
        <w:t xml:space="preserve">Acceptance Criteria </w:t>
      </w:r>
      <w:r w:rsidR="00537982" w:rsidRPr="00563921">
        <w:rPr>
          <w:rFonts w:ascii="Times New Roman" w:hAnsi="Times New Roman"/>
          <w:sz w:val="22"/>
          <w:szCs w:val="22"/>
          <w:lang w:val="en-GB"/>
        </w:rPr>
        <w:t>(</w:t>
      </w:r>
      <w:r w:rsidRPr="00563921">
        <w:rPr>
          <w:rFonts w:ascii="Times New Roman" w:hAnsi="Times New Roman"/>
          <w:sz w:val="22"/>
          <w:szCs w:val="22"/>
          <w:lang w:val="en-GB"/>
        </w:rPr>
        <w:t>Class B</w:t>
      </w:r>
      <w:r w:rsidR="00537982" w:rsidRPr="00563921">
        <w:rPr>
          <w:rFonts w:ascii="Times New Roman" w:hAnsi="Times New Roman"/>
          <w:sz w:val="22"/>
          <w:szCs w:val="22"/>
          <w:lang w:val="en-GB"/>
        </w:rPr>
        <w:t>)</w:t>
      </w:r>
    </w:p>
    <w:p w14:paraId="5E7E997D" w14:textId="12C712E3" w:rsidR="0014122B" w:rsidRPr="00563921" w:rsidRDefault="00DF409D" w:rsidP="00005A56">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lastRenderedPageBreak/>
        <w:t>Acceptance criteria for software units shall be established prior to integration into larger software items as appropriate</w:t>
      </w:r>
      <w:r w:rsidR="000549E0" w:rsidRPr="00563921">
        <w:rPr>
          <w:rFonts w:ascii="Times New Roman" w:hAnsi="Times New Roman"/>
          <w:sz w:val="22"/>
          <w:szCs w:val="22"/>
          <w:lang w:val="en-GB"/>
        </w:rPr>
        <w:t>.</w:t>
      </w:r>
    </w:p>
    <w:p w14:paraId="0F2129C5" w14:textId="71CAA227" w:rsidR="000549E0" w:rsidRPr="00563921" w:rsidRDefault="000549E0" w:rsidP="00005A56">
      <w:pPr>
        <w:pStyle w:val="NormalNumbering"/>
        <w:spacing w:before="120"/>
        <w:ind w:left="1928" w:firstLine="0"/>
        <w:jc w:val="both"/>
        <w:rPr>
          <w:rFonts w:ascii="Times New Roman" w:hAnsi="Times New Roman"/>
          <w:sz w:val="22"/>
          <w:szCs w:val="22"/>
          <w:lang w:val="en-GB"/>
        </w:rPr>
      </w:pPr>
      <w:r w:rsidRPr="00563921">
        <w:rPr>
          <w:rFonts w:ascii="Times New Roman" w:hAnsi="Times New Roman"/>
          <w:sz w:val="22"/>
          <w:szCs w:val="22"/>
          <w:lang w:val="en-GB"/>
        </w:rPr>
        <w:t>It shall also be ensure</w:t>
      </w:r>
      <w:r w:rsidR="00864AFF" w:rsidRPr="00563921">
        <w:rPr>
          <w:rFonts w:ascii="Times New Roman" w:hAnsi="Times New Roman"/>
          <w:sz w:val="22"/>
          <w:szCs w:val="22"/>
          <w:lang w:val="en-GB"/>
        </w:rPr>
        <w:t>d</w:t>
      </w:r>
      <w:r w:rsidRPr="00563921">
        <w:rPr>
          <w:rFonts w:ascii="Times New Roman" w:hAnsi="Times New Roman"/>
          <w:sz w:val="22"/>
          <w:szCs w:val="22"/>
          <w:lang w:val="en-GB"/>
        </w:rPr>
        <w:t xml:space="preserve"> that software units meet acceptance criteria</w:t>
      </w:r>
      <w:r w:rsidR="00FC3BB8" w:rsidRPr="00563921">
        <w:rPr>
          <w:rFonts w:ascii="Times New Roman" w:hAnsi="Times New Roman"/>
          <w:sz w:val="22"/>
          <w:szCs w:val="22"/>
          <w:lang w:val="en-GB"/>
        </w:rPr>
        <w:t>.</w:t>
      </w:r>
    </w:p>
    <w:p w14:paraId="2E253810" w14:textId="77777777" w:rsidR="0045404A" w:rsidRPr="00563921" w:rsidRDefault="0045404A" w:rsidP="00005A56">
      <w:pPr>
        <w:pStyle w:val="NormalNumbering"/>
        <w:spacing w:before="120"/>
        <w:ind w:left="1928" w:firstLine="0"/>
        <w:rPr>
          <w:rFonts w:ascii="Times New Roman" w:hAnsi="Times New Roman"/>
          <w:sz w:val="22"/>
          <w:szCs w:val="22"/>
          <w:lang w:val="en-GB"/>
        </w:rPr>
      </w:pPr>
      <w:r w:rsidRPr="00563921">
        <w:rPr>
          <w:rFonts w:ascii="Times New Roman" w:hAnsi="Times New Roman"/>
          <w:sz w:val="22"/>
          <w:szCs w:val="22"/>
          <w:lang w:val="en-GB"/>
        </w:rPr>
        <w:t>Examples of acceptance criteria are:</w:t>
      </w:r>
    </w:p>
    <w:p w14:paraId="64E47CAD" w14:textId="77777777" w:rsidR="0045404A" w:rsidRPr="00563921" w:rsidRDefault="0045404A" w:rsidP="0045404A">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does the software code implement requirements including risk control measures?</w:t>
      </w:r>
    </w:p>
    <w:p w14:paraId="2C8FE1E6" w14:textId="77777777" w:rsidR="0045404A" w:rsidRPr="00563921" w:rsidRDefault="0045404A" w:rsidP="0045404A">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is the software code free from contradiction with the interfaces documented in the detailed design of the software unit</w:t>
      </w:r>
    </w:p>
    <w:p w14:paraId="2EF107E9" w14:textId="26DA015C" w:rsidR="00FC3BB8" w:rsidRPr="00563921" w:rsidRDefault="0045404A" w:rsidP="0045404A">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does the software code conform to programming procedures or coding standards?</w:t>
      </w:r>
    </w:p>
    <w:p w14:paraId="24831F98" w14:textId="488729E2" w:rsidR="00507057" w:rsidRPr="00563921" w:rsidRDefault="00507057" w:rsidP="00D734BE">
      <w:pPr>
        <w:pStyle w:val="Heading3"/>
        <w:rPr>
          <w:lang w:val="en-GB"/>
        </w:rPr>
      </w:pPr>
      <w:r w:rsidRPr="00563921">
        <w:rPr>
          <w:lang w:val="en-GB"/>
        </w:rPr>
        <w:t xml:space="preserve">Software </w:t>
      </w:r>
      <w:r w:rsidR="00BA0EDC" w:rsidRPr="00563921">
        <w:rPr>
          <w:lang w:val="en-GB"/>
        </w:rPr>
        <w:t>Integration</w:t>
      </w:r>
      <w:r w:rsidR="00AD752E" w:rsidRPr="00563921">
        <w:rPr>
          <w:lang w:val="en-GB"/>
        </w:rPr>
        <w:t xml:space="preserve"> and Integration Testing </w:t>
      </w:r>
      <w:r w:rsidR="00537982" w:rsidRPr="00563921">
        <w:rPr>
          <w:lang w:val="en-GB"/>
        </w:rPr>
        <w:t>(</w:t>
      </w:r>
      <w:r w:rsidR="00AD752E" w:rsidRPr="00563921">
        <w:rPr>
          <w:lang w:val="en-GB"/>
        </w:rPr>
        <w:t>Class B</w:t>
      </w:r>
      <w:r w:rsidR="00537982" w:rsidRPr="00563921">
        <w:rPr>
          <w:lang w:val="en-GB"/>
        </w:rPr>
        <w:t>)</w:t>
      </w:r>
    </w:p>
    <w:p w14:paraId="36C067E9" w14:textId="05BBAE8E" w:rsidR="00667315" w:rsidRPr="00563921" w:rsidRDefault="00BA703E" w:rsidP="004F547A">
      <w:pPr>
        <w:pStyle w:val="ListParagraph"/>
        <w:numPr>
          <w:ilvl w:val="3"/>
          <w:numId w:val="2"/>
        </w:numPr>
        <w:spacing w:before="120" w:after="120"/>
        <w:contextualSpacing w:val="0"/>
        <w:rPr>
          <w:sz w:val="22"/>
          <w:szCs w:val="22"/>
        </w:rPr>
      </w:pPr>
      <w:r w:rsidRPr="00563921">
        <w:rPr>
          <w:sz w:val="22"/>
          <w:szCs w:val="22"/>
        </w:rPr>
        <w:t>Software units shall be integrated in accordance with the in</w:t>
      </w:r>
      <w:r w:rsidR="00BF5172" w:rsidRPr="00563921">
        <w:rPr>
          <w:sz w:val="22"/>
          <w:szCs w:val="22"/>
        </w:rPr>
        <w:t>tegration plan</w:t>
      </w:r>
      <w:r w:rsidR="004F547A" w:rsidRPr="00563921">
        <w:rPr>
          <w:sz w:val="22"/>
          <w:szCs w:val="22"/>
        </w:rPr>
        <w:t xml:space="preserve"> (as described in the </w:t>
      </w:r>
      <w:r w:rsidR="004F547A" w:rsidRPr="00563921">
        <w:rPr>
          <w:b/>
          <w:sz w:val="22"/>
          <w:szCs w:val="22"/>
        </w:rPr>
        <w:t>Software Development Plan</w:t>
      </w:r>
      <w:r w:rsidR="00A85A03" w:rsidRPr="00563921">
        <w:rPr>
          <w:b/>
          <w:sz w:val="22"/>
          <w:szCs w:val="22"/>
        </w:rPr>
        <w:t xml:space="preserve"> </w:t>
      </w:r>
      <w:r w:rsidR="004F547A" w:rsidRPr="00563921">
        <w:rPr>
          <w:b/>
          <w:sz w:val="22"/>
          <w:szCs w:val="22"/>
        </w:rPr>
        <w:t>SSI-QF-20B)</w:t>
      </w:r>
      <w:r w:rsidR="00BF5172" w:rsidRPr="00563921">
        <w:rPr>
          <w:sz w:val="22"/>
          <w:szCs w:val="22"/>
        </w:rPr>
        <w:t>.</w:t>
      </w:r>
    </w:p>
    <w:p w14:paraId="60869E4E" w14:textId="22A8D33C" w:rsidR="004F547A" w:rsidRPr="00563921" w:rsidRDefault="004F547A" w:rsidP="004F547A">
      <w:pPr>
        <w:pStyle w:val="ListParagraph"/>
        <w:numPr>
          <w:ilvl w:val="3"/>
          <w:numId w:val="2"/>
        </w:numPr>
        <w:spacing w:before="120" w:after="120"/>
        <w:contextualSpacing w:val="0"/>
        <w:rPr>
          <w:sz w:val="22"/>
          <w:szCs w:val="22"/>
        </w:rPr>
      </w:pPr>
      <w:r w:rsidRPr="00563921">
        <w:rPr>
          <w:sz w:val="22"/>
          <w:szCs w:val="22"/>
        </w:rPr>
        <w:t xml:space="preserve">The following shall be </w:t>
      </w:r>
      <w:r w:rsidR="00FD5CF0" w:rsidRPr="00563921">
        <w:rPr>
          <w:sz w:val="22"/>
          <w:szCs w:val="22"/>
        </w:rPr>
        <w:t>verified and recorded:</w:t>
      </w:r>
    </w:p>
    <w:p w14:paraId="642DD061" w14:textId="77777777" w:rsidR="008E3111" w:rsidRPr="00563921" w:rsidRDefault="00FD5CF0" w:rsidP="0083773B">
      <w:pPr>
        <w:pStyle w:val="ListParagraph"/>
        <w:numPr>
          <w:ilvl w:val="4"/>
          <w:numId w:val="39"/>
        </w:numPr>
        <w:spacing w:before="120" w:after="120"/>
        <w:ind w:left="2410"/>
        <w:contextualSpacing w:val="0"/>
        <w:rPr>
          <w:sz w:val="22"/>
          <w:szCs w:val="22"/>
        </w:rPr>
      </w:pPr>
      <w:r w:rsidRPr="00563921">
        <w:rPr>
          <w:sz w:val="22"/>
          <w:szCs w:val="22"/>
        </w:rPr>
        <w:t xml:space="preserve">The </w:t>
      </w:r>
      <w:r w:rsidR="008E3111" w:rsidRPr="00563921">
        <w:rPr>
          <w:sz w:val="22"/>
          <w:szCs w:val="22"/>
        </w:rPr>
        <w:t>software units have been integrated into software items and the software system, and</w:t>
      </w:r>
    </w:p>
    <w:p w14:paraId="7B5088A8" w14:textId="69C0AC61" w:rsidR="00802CDE" w:rsidRPr="00563921" w:rsidRDefault="0083773B" w:rsidP="0083773B">
      <w:pPr>
        <w:pStyle w:val="ListParagraph"/>
        <w:numPr>
          <w:ilvl w:val="4"/>
          <w:numId w:val="39"/>
        </w:numPr>
        <w:spacing w:before="120" w:after="120"/>
        <w:ind w:left="2410"/>
        <w:contextualSpacing w:val="0"/>
        <w:rPr>
          <w:sz w:val="22"/>
          <w:szCs w:val="22"/>
        </w:rPr>
      </w:pPr>
      <w:r w:rsidRPr="00563921">
        <w:rPr>
          <w:sz w:val="22"/>
          <w:szCs w:val="22"/>
        </w:rPr>
        <w:t>T</w:t>
      </w:r>
      <w:r w:rsidR="008E3111" w:rsidRPr="00563921">
        <w:rPr>
          <w:sz w:val="22"/>
          <w:szCs w:val="22"/>
        </w:rPr>
        <w:t>he hardware items, software items, and support for manual operations (e.g., human equipment interface, on-line help menus</w:t>
      </w:r>
      <w:r w:rsidR="00802CDE" w:rsidRPr="00563921">
        <w:rPr>
          <w:sz w:val="22"/>
          <w:szCs w:val="22"/>
        </w:rPr>
        <w:t>) of the system have been integrated into the system.</w:t>
      </w:r>
    </w:p>
    <w:p w14:paraId="76225298" w14:textId="03A3332E" w:rsidR="00FD5CF0" w:rsidRPr="00563921" w:rsidRDefault="00037159" w:rsidP="008E3111">
      <w:pPr>
        <w:pStyle w:val="ListParagraph"/>
        <w:numPr>
          <w:ilvl w:val="3"/>
          <w:numId w:val="2"/>
        </w:numPr>
        <w:spacing w:before="120" w:after="120"/>
        <w:contextualSpacing w:val="0"/>
        <w:rPr>
          <w:sz w:val="22"/>
          <w:szCs w:val="22"/>
        </w:rPr>
      </w:pPr>
      <w:r w:rsidRPr="00563921">
        <w:rPr>
          <w:sz w:val="22"/>
          <w:szCs w:val="22"/>
        </w:rPr>
        <w:t xml:space="preserve">This verification may be conducted as part of the </w:t>
      </w:r>
      <w:r w:rsidR="004B6F77">
        <w:rPr>
          <w:sz w:val="22"/>
          <w:szCs w:val="22"/>
        </w:rPr>
        <w:t>s</w:t>
      </w:r>
      <w:r w:rsidRPr="00563921">
        <w:rPr>
          <w:sz w:val="22"/>
          <w:szCs w:val="22"/>
        </w:rPr>
        <w:t xml:space="preserve">oftware </w:t>
      </w:r>
      <w:r w:rsidR="004B6F77">
        <w:rPr>
          <w:sz w:val="22"/>
          <w:szCs w:val="22"/>
        </w:rPr>
        <w:t>r</w:t>
      </w:r>
      <w:r w:rsidRPr="00563921">
        <w:rPr>
          <w:sz w:val="22"/>
          <w:szCs w:val="22"/>
        </w:rPr>
        <w:t xml:space="preserve">elease </w:t>
      </w:r>
      <w:r w:rsidR="004B6F77">
        <w:rPr>
          <w:sz w:val="22"/>
          <w:szCs w:val="22"/>
        </w:rPr>
        <w:t>process.</w:t>
      </w:r>
    </w:p>
    <w:p w14:paraId="6267C90F" w14:textId="42301B56" w:rsidR="003E7D56" w:rsidRPr="00563921" w:rsidRDefault="00B41534" w:rsidP="004F547A">
      <w:pPr>
        <w:pStyle w:val="ListParagraph"/>
        <w:numPr>
          <w:ilvl w:val="3"/>
          <w:numId w:val="2"/>
        </w:numPr>
        <w:spacing w:before="120" w:after="120"/>
        <w:contextualSpacing w:val="0"/>
        <w:rPr>
          <w:sz w:val="22"/>
          <w:szCs w:val="22"/>
        </w:rPr>
      </w:pPr>
      <w:r w:rsidRPr="00563921">
        <w:rPr>
          <w:sz w:val="22"/>
          <w:szCs w:val="22"/>
        </w:rPr>
        <w:t xml:space="preserve">The </w:t>
      </w:r>
      <w:r w:rsidR="001C6A23" w:rsidRPr="00563921">
        <w:rPr>
          <w:sz w:val="22"/>
          <w:szCs w:val="22"/>
        </w:rPr>
        <w:t xml:space="preserve">integrated software items shall be tested per the integration plan and results documented. </w:t>
      </w:r>
    </w:p>
    <w:p w14:paraId="5736FB0F" w14:textId="77777777" w:rsidR="003F44E9" w:rsidRPr="00563921" w:rsidRDefault="003F44E9" w:rsidP="003F44E9">
      <w:pPr>
        <w:pStyle w:val="ListParagraph"/>
        <w:numPr>
          <w:ilvl w:val="3"/>
          <w:numId w:val="2"/>
        </w:numPr>
        <w:spacing w:before="120" w:after="120"/>
        <w:contextualSpacing w:val="0"/>
        <w:rPr>
          <w:sz w:val="22"/>
          <w:szCs w:val="22"/>
        </w:rPr>
      </w:pPr>
      <w:r w:rsidRPr="00563921">
        <w:rPr>
          <w:sz w:val="22"/>
          <w:szCs w:val="22"/>
        </w:rPr>
        <w:t>Integrated software may be tested informally at this stage, but formal testing shall be carried out at a system level. (Note 1 of BS EN 62304:2006+A1:2015 Section 5.1.5 allows the combination of integration testing and software system testing into a single plan and set of activities.)</w:t>
      </w:r>
    </w:p>
    <w:p w14:paraId="2D0A824E" w14:textId="4205C734" w:rsidR="00B21736" w:rsidRPr="00563921" w:rsidRDefault="00B21736" w:rsidP="00B21736">
      <w:pPr>
        <w:pStyle w:val="ListParagraph"/>
        <w:numPr>
          <w:ilvl w:val="3"/>
          <w:numId w:val="2"/>
        </w:numPr>
        <w:rPr>
          <w:sz w:val="22"/>
          <w:szCs w:val="22"/>
        </w:rPr>
      </w:pPr>
      <w:r w:rsidRPr="00563921">
        <w:rPr>
          <w:sz w:val="22"/>
          <w:szCs w:val="22"/>
        </w:rPr>
        <w:t xml:space="preserve">When software items are integrated, regression testing shall be conducted, as appropriate to demonstrate that defects have not been introduced into previously integrated software. </w:t>
      </w:r>
    </w:p>
    <w:p w14:paraId="2AF36A05" w14:textId="46E88A94" w:rsidR="003F44E9" w:rsidRPr="00563921" w:rsidRDefault="00AE06B3" w:rsidP="004F547A">
      <w:pPr>
        <w:pStyle w:val="ListParagraph"/>
        <w:numPr>
          <w:ilvl w:val="3"/>
          <w:numId w:val="2"/>
        </w:numPr>
        <w:spacing w:before="120" w:after="120"/>
        <w:contextualSpacing w:val="0"/>
        <w:rPr>
          <w:sz w:val="22"/>
          <w:szCs w:val="22"/>
        </w:rPr>
      </w:pPr>
      <w:r w:rsidRPr="00563921">
        <w:rPr>
          <w:sz w:val="22"/>
          <w:szCs w:val="22"/>
        </w:rPr>
        <w:t>Test Record Requirements</w:t>
      </w:r>
    </w:p>
    <w:p w14:paraId="6C0B0198" w14:textId="7E80C738" w:rsidR="00F730E5" w:rsidRPr="00563921" w:rsidRDefault="00B8319F" w:rsidP="00F730E5">
      <w:pPr>
        <w:spacing w:before="120" w:after="120"/>
        <w:ind w:left="1928"/>
        <w:rPr>
          <w:sz w:val="22"/>
          <w:szCs w:val="22"/>
        </w:rPr>
      </w:pPr>
      <w:r w:rsidRPr="00563921">
        <w:rPr>
          <w:sz w:val="22"/>
          <w:szCs w:val="22"/>
        </w:rPr>
        <w:t>T</w:t>
      </w:r>
      <w:r w:rsidR="00F730E5" w:rsidRPr="00563921">
        <w:rPr>
          <w:sz w:val="22"/>
          <w:szCs w:val="22"/>
        </w:rPr>
        <w:t xml:space="preserve">est result </w:t>
      </w:r>
      <w:r w:rsidRPr="00563921">
        <w:rPr>
          <w:sz w:val="22"/>
          <w:szCs w:val="22"/>
        </w:rPr>
        <w:t xml:space="preserve">documentation </w:t>
      </w:r>
      <w:r w:rsidR="00F730E5" w:rsidRPr="00563921">
        <w:rPr>
          <w:sz w:val="22"/>
          <w:szCs w:val="22"/>
        </w:rPr>
        <w:t>(pass/fail and a list of anomalies);</w:t>
      </w:r>
    </w:p>
    <w:p w14:paraId="7D492551" w14:textId="4328C9E4" w:rsidR="00F730E5" w:rsidRPr="00563921" w:rsidRDefault="00F730E5" w:rsidP="00F730E5">
      <w:pPr>
        <w:spacing w:before="120" w:after="120"/>
        <w:ind w:left="1928"/>
        <w:rPr>
          <w:sz w:val="22"/>
          <w:szCs w:val="22"/>
        </w:rPr>
      </w:pPr>
      <w:r w:rsidRPr="00563921">
        <w:rPr>
          <w:sz w:val="22"/>
          <w:szCs w:val="22"/>
        </w:rPr>
        <w:t>Ret</w:t>
      </w:r>
      <w:r w:rsidR="00B8319F" w:rsidRPr="00563921">
        <w:rPr>
          <w:sz w:val="22"/>
          <w:szCs w:val="22"/>
        </w:rPr>
        <w:t>ention of</w:t>
      </w:r>
      <w:r w:rsidRPr="00563921">
        <w:rPr>
          <w:sz w:val="22"/>
          <w:szCs w:val="22"/>
        </w:rPr>
        <w:t xml:space="preserve"> sufficient records to permit the test to be repeated. This could be implemented by retaining, for e.g.:</w:t>
      </w:r>
    </w:p>
    <w:p w14:paraId="7A29936D" w14:textId="77777777" w:rsidR="00F730E5" w:rsidRPr="00563921" w:rsidRDefault="00F730E5" w:rsidP="00F730E5">
      <w:pPr>
        <w:spacing w:before="120" w:after="120"/>
        <w:ind w:left="1928"/>
        <w:rPr>
          <w:sz w:val="22"/>
          <w:szCs w:val="22"/>
        </w:rPr>
      </w:pPr>
      <w:r w:rsidRPr="00563921">
        <w:rPr>
          <w:sz w:val="22"/>
          <w:szCs w:val="22"/>
        </w:rPr>
        <w:t xml:space="preserve">- </w:t>
      </w:r>
      <w:proofErr w:type="gramStart"/>
      <w:r w:rsidRPr="00563921">
        <w:rPr>
          <w:sz w:val="22"/>
          <w:szCs w:val="22"/>
        </w:rPr>
        <w:t>test</w:t>
      </w:r>
      <w:proofErr w:type="gramEnd"/>
      <w:r w:rsidRPr="00563921">
        <w:rPr>
          <w:sz w:val="22"/>
          <w:szCs w:val="22"/>
        </w:rPr>
        <w:t xml:space="preserve"> case specifications showing required actions and expected results;</w:t>
      </w:r>
    </w:p>
    <w:p w14:paraId="2809B84E" w14:textId="77777777" w:rsidR="00F730E5" w:rsidRPr="00563921" w:rsidRDefault="00F730E5" w:rsidP="00F730E5">
      <w:pPr>
        <w:spacing w:before="120" w:after="120"/>
        <w:ind w:left="1928"/>
        <w:rPr>
          <w:sz w:val="22"/>
          <w:szCs w:val="22"/>
        </w:rPr>
      </w:pPr>
      <w:r w:rsidRPr="00563921">
        <w:rPr>
          <w:sz w:val="22"/>
          <w:szCs w:val="22"/>
        </w:rPr>
        <w:t xml:space="preserve">- </w:t>
      </w:r>
      <w:proofErr w:type="gramStart"/>
      <w:r w:rsidRPr="00563921">
        <w:rPr>
          <w:sz w:val="22"/>
          <w:szCs w:val="22"/>
        </w:rPr>
        <w:t>records</w:t>
      </w:r>
      <w:proofErr w:type="gramEnd"/>
      <w:r w:rsidRPr="00563921">
        <w:rPr>
          <w:sz w:val="22"/>
          <w:szCs w:val="22"/>
        </w:rPr>
        <w:t xml:space="preserve"> of the equipment;</w:t>
      </w:r>
    </w:p>
    <w:p w14:paraId="17F05DFB" w14:textId="77777777" w:rsidR="00F730E5" w:rsidRPr="00563921" w:rsidRDefault="00F730E5" w:rsidP="00F730E5">
      <w:pPr>
        <w:spacing w:before="120" w:after="120"/>
        <w:ind w:left="1928"/>
        <w:rPr>
          <w:sz w:val="22"/>
          <w:szCs w:val="22"/>
        </w:rPr>
      </w:pPr>
      <w:r w:rsidRPr="00563921">
        <w:rPr>
          <w:sz w:val="22"/>
          <w:szCs w:val="22"/>
        </w:rPr>
        <w:t xml:space="preserve">- </w:t>
      </w:r>
      <w:proofErr w:type="gramStart"/>
      <w:r w:rsidRPr="00563921">
        <w:rPr>
          <w:sz w:val="22"/>
          <w:szCs w:val="22"/>
        </w:rPr>
        <w:t>records</w:t>
      </w:r>
      <w:proofErr w:type="gramEnd"/>
      <w:r w:rsidRPr="00563921">
        <w:rPr>
          <w:sz w:val="22"/>
          <w:szCs w:val="22"/>
        </w:rPr>
        <w:t xml:space="preserve"> of the test environment (including software tools) used for test.</w:t>
      </w:r>
    </w:p>
    <w:p w14:paraId="7B523142" w14:textId="65EE98CC" w:rsidR="00F730E5" w:rsidRPr="00563921" w:rsidRDefault="00F730E5" w:rsidP="00F730E5">
      <w:pPr>
        <w:spacing w:before="120" w:after="120"/>
        <w:ind w:left="1928"/>
        <w:rPr>
          <w:sz w:val="22"/>
          <w:szCs w:val="22"/>
        </w:rPr>
      </w:pPr>
      <w:r w:rsidRPr="00563921">
        <w:rPr>
          <w:sz w:val="22"/>
          <w:szCs w:val="22"/>
        </w:rPr>
        <w:t>Identif</w:t>
      </w:r>
      <w:r w:rsidR="00B8319F" w:rsidRPr="00563921">
        <w:rPr>
          <w:sz w:val="22"/>
          <w:szCs w:val="22"/>
        </w:rPr>
        <w:t>ication of</w:t>
      </w:r>
      <w:r w:rsidRPr="00563921">
        <w:rPr>
          <w:sz w:val="22"/>
          <w:szCs w:val="22"/>
        </w:rPr>
        <w:t xml:space="preserve"> the tester.</w:t>
      </w:r>
    </w:p>
    <w:p w14:paraId="7D045275" w14:textId="24B7AEDB" w:rsidR="00AE06B3" w:rsidRPr="00563921" w:rsidRDefault="00E14092" w:rsidP="00F730E5">
      <w:pPr>
        <w:pStyle w:val="ListParagraph"/>
        <w:spacing w:before="120" w:after="120"/>
        <w:ind w:left="1928"/>
        <w:contextualSpacing w:val="0"/>
        <w:rPr>
          <w:sz w:val="22"/>
          <w:szCs w:val="22"/>
        </w:rPr>
      </w:pPr>
      <w:r w:rsidRPr="00563921">
        <w:rPr>
          <w:sz w:val="22"/>
          <w:szCs w:val="22"/>
        </w:rPr>
        <w:t xml:space="preserve">Any anomalies found </w:t>
      </w:r>
      <w:r w:rsidR="0036700C" w:rsidRPr="00563921">
        <w:rPr>
          <w:sz w:val="22"/>
          <w:szCs w:val="22"/>
        </w:rPr>
        <w:t xml:space="preserve">during software integration and integration testing shall be </w:t>
      </w:r>
      <w:r w:rsidR="002611B0" w:rsidRPr="00563921">
        <w:rPr>
          <w:sz w:val="22"/>
          <w:szCs w:val="22"/>
        </w:rPr>
        <w:t>entered</w:t>
      </w:r>
      <w:r w:rsidR="0036700C" w:rsidRPr="00563921">
        <w:rPr>
          <w:sz w:val="22"/>
          <w:szCs w:val="22"/>
        </w:rPr>
        <w:t xml:space="preserve"> into a software problem resolution process.</w:t>
      </w:r>
    </w:p>
    <w:p w14:paraId="0030C0DB" w14:textId="60BDA40A" w:rsidR="002611B0" w:rsidRPr="00563921" w:rsidRDefault="002611B0" w:rsidP="00537982">
      <w:pPr>
        <w:pStyle w:val="ListParagraph"/>
        <w:numPr>
          <w:ilvl w:val="3"/>
          <w:numId w:val="2"/>
        </w:numPr>
        <w:rPr>
          <w:sz w:val="22"/>
          <w:szCs w:val="22"/>
        </w:rPr>
      </w:pPr>
      <w:r w:rsidRPr="00563921">
        <w:rPr>
          <w:sz w:val="22"/>
          <w:szCs w:val="22"/>
        </w:rPr>
        <w:lastRenderedPageBreak/>
        <w:t>Software</w:t>
      </w:r>
      <w:r w:rsidR="002D1616" w:rsidRPr="00563921">
        <w:rPr>
          <w:sz w:val="22"/>
          <w:szCs w:val="22"/>
        </w:rPr>
        <w:t xml:space="preserve"> test protocol and their results shall be documented using </w:t>
      </w:r>
      <w:r w:rsidR="002D1616" w:rsidRPr="00563921">
        <w:rPr>
          <w:b/>
          <w:sz w:val="22"/>
          <w:szCs w:val="22"/>
        </w:rPr>
        <w:t>SSI-QF-20</w:t>
      </w:r>
      <w:r w:rsidR="00E54299" w:rsidRPr="00563921">
        <w:rPr>
          <w:b/>
          <w:sz w:val="22"/>
          <w:szCs w:val="22"/>
        </w:rPr>
        <w:t>E</w:t>
      </w:r>
      <w:r w:rsidR="002D1616" w:rsidRPr="00563921">
        <w:rPr>
          <w:b/>
          <w:sz w:val="22"/>
          <w:szCs w:val="22"/>
        </w:rPr>
        <w:t xml:space="preserve"> </w:t>
      </w:r>
      <w:r w:rsidR="00537982" w:rsidRPr="00563921">
        <w:rPr>
          <w:b/>
          <w:sz w:val="22"/>
          <w:szCs w:val="22"/>
        </w:rPr>
        <w:t>Software Test Protoco</w:t>
      </w:r>
      <w:r w:rsidR="00591BD9" w:rsidRPr="00563921">
        <w:rPr>
          <w:b/>
          <w:sz w:val="22"/>
          <w:szCs w:val="22"/>
        </w:rPr>
        <w:t>l</w:t>
      </w:r>
      <w:r w:rsidR="00935DA8" w:rsidRPr="00563921">
        <w:rPr>
          <w:b/>
          <w:sz w:val="22"/>
          <w:szCs w:val="22"/>
        </w:rPr>
        <w:t xml:space="preserve"> </w:t>
      </w:r>
      <w:r w:rsidR="002D1616" w:rsidRPr="00563921">
        <w:rPr>
          <w:sz w:val="22"/>
          <w:szCs w:val="22"/>
        </w:rPr>
        <w:t xml:space="preserve">and reports shall be documented using </w:t>
      </w:r>
      <w:r w:rsidR="002D1616" w:rsidRPr="00563921">
        <w:rPr>
          <w:b/>
          <w:sz w:val="22"/>
          <w:szCs w:val="22"/>
        </w:rPr>
        <w:t>SSI-QF-20</w:t>
      </w:r>
      <w:r w:rsidR="00E54299" w:rsidRPr="00563921">
        <w:rPr>
          <w:b/>
          <w:sz w:val="22"/>
          <w:szCs w:val="22"/>
        </w:rPr>
        <w:t>F</w:t>
      </w:r>
      <w:r w:rsidR="00537982" w:rsidRPr="00563921">
        <w:rPr>
          <w:b/>
          <w:sz w:val="22"/>
          <w:szCs w:val="22"/>
        </w:rPr>
        <w:t xml:space="preserve"> Software Test Report</w:t>
      </w:r>
      <w:r w:rsidR="002D1616" w:rsidRPr="00563921">
        <w:rPr>
          <w:b/>
          <w:sz w:val="22"/>
          <w:szCs w:val="22"/>
        </w:rPr>
        <w:t>.</w:t>
      </w:r>
    </w:p>
    <w:p w14:paraId="405B6A67" w14:textId="35BBC992" w:rsidR="004F547A" w:rsidRPr="00563921" w:rsidRDefault="004F547A" w:rsidP="004F547A">
      <w:pPr>
        <w:pStyle w:val="ListParagraph"/>
        <w:numPr>
          <w:ilvl w:val="3"/>
          <w:numId w:val="2"/>
        </w:numPr>
        <w:spacing w:before="120" w:after="120"/>
        <w:contextualSpacing w:val="0"/>
        <w:rPr>
          <w:sz w:val="22"/>
          <w:szCs w:val="22"/>
        </w:rPr>
      </w:pPr>
      <w:r w:rsidRPr="00563921">
        <w:rPr>
          <w:sz w:val="22"/>
          <w:szCs w:val="22"/>
        </w:rPr>
        <w:t>FDA requirements for Moderate level of concern require a summary list of validation and verification activities and the results of these activities at the integration and system level. (Not required if software is of FDA Minor Level of Concern).</w:t>
      </w:r>
    </w:p>
    <w:p w14:paraId="0BB7AA62" w14:textId="3CB4BB5A" w:rsidR="00C83E93" w:rsidRPr="00563921" w:rsidRDefault="00734175" w:rsidP="00D734BE">
      <w:pPr>
        <w:pStyle w:val="Heading3"/>
        <w:rPr>
          <w:lang w:val="en-GB"/>
        </w:rPr>
      </w:pPr>
      <w:r w:rsidRPr="00563921">
        <w:rPr>
          <w:lang w:val="en-GB"/>
        </w:rPr>
        <w:t>Software System Testing</w:t>
      </w:r>
      <w:r w:rsidR="002D1616" w:rsidRPr="00563921">
        <w:rPr>
          <w:lang w:val="en-GB"/>
        </w:rPr>
        <w:t xml:space="preserve"> </w:t>
      </w:r>
      <w:r w:rsidR="00537982" w:rsidRPr="00563921">
        <w:rPr>
          <w:lang w:val="en-GB"/>
        </w:rPr>
        <w:t>(</w:t>
      </w:r>
      <w:r w:rsidR="002D1616" w:rsidRPr="00563921">
        <w:rPr>
          <w:lang w:val="en-GB"/>
        </w:rPr>
        <w:t>Class B</w:t>
      </w:r>
      <w:r w:rsidR="00537982" w:rsidRPr="00563921">
        <w:rPr>
          <w:lang w:val="en-GB"/>
        </w:rPr>
        <w:t>)</w:t>
      </w:r>
    </w:p>
    <w:p w14:paraId="3AACA4C3" w14:textId="7F6C8166" w:rsidR="00F329FD" w:rsidRPr="00563921" w:rsidRDefault="00F329FD" w:rsidP="00C06270">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Software system testing </w:t>
      </w:r>
      <w:r w:rsidR="00194454" w:rsidRPr="00563921">
        <w:rPr>
          <w:rFonts w:ascii="Times New Roman" w:hAnsi="Times New Roman"/>
          <w:sz w:val="22"/>
          <w:szCs w:val="22"/>
          <w:lang w:val="en-GB"/>
        </w:rPr>
        <w:t>shall be conducted and</w:t>
      </w:r>
      <w:r w:rsidR="003414F9" w:rsidRPr="00563921">
        <w:rPr>
          <w:rFonts w:ascii="Times New Roman" w:hAnsi="Times New Roman"/>
          <w:sz w:val="22"/>
          <w:szCs w:val="22"/>
          <w:lang w:val="en-GB"/>
        </w:rPr>
        <w:t xml:space="preserve"> suitable tests </w:t>
      </w:r>
      <w:r w:rsidR="00D91CEE" w:rsidRPr="00563921">
        <w:rPr>
          <w:rFonts w:ascii="Times New Roman" w:hAnsi="Times New Roman"/>
          <w:sz w:val="22"/>
          <w:szCs w:val="22"/>
          <w:lang w:val="en-GB"/>
        </w:rPr>
        <w:t>established</w:t>
      </w:r>
      <w:r w:rsidR="003414F9" w:rsidRPr="00563921">
        <w:rPr>
          <w:rFonts w:ascii="Times New Roman" w:hAnsi="Times New Roman"/>
          <w:sz w:val="22"/>
          <w:szCs w:val="22"/>
          <w:lang w:val="en-GB"/>
        </w:rPr>
        <w:t xml:space="preserve"> with inpu</w:t>
      </w:r>
      <w:r w:rsidR="00D91CEE" w:rsidRPr="00563921">
        <w:rPr>
          <w:rFonts w:ascii="Times New Roman" w:hAnsi="Times New Roman"/>
          <w:sz w:val="22"/>
          <w:szCs w:val="22"/>
          <w:lang w:val="en-GB"/>
        </w:rPr>
        <w:t>t</w:t>
      </w:r>
      <w:r w:rsidR="003414F9" w:rsidRPr="00563921">
        <w:rPr>
          <w:rFonts w:ascii="Times New Roman" w:hAnsi="Times New Roman"/>
          <w:sz w:val="22"/>
          <w:szCs w:val="22"/>
          <w:lang w:val="en-GB"/>
        </w:rPr>
        <w:t xml:space="preserve"> </w:t>
      </w:r>
      <w:r w:rsidR="00D91CEE" w:rsidRPr="00563921">
        <w:rPr>
          <w:rFonts w:ascii="Times New Roman" w:hAnsi="Times New Roman"/>
          <w:sz w:val="22"/>
          <w:szCs w:val="22"/>
          <w:lang w:val="en-GB"/>
        </w:rPr>
        <w:t xml:space="preserve">stimuli and expected outcomes, and </w:t>
      </w:r>
      <w:r w:rsidR="00537982" w:rsidRPr="00563921">
        <w:rPr>
          <w:rFonts w:ascii="Times New Roman" w:hAnsi="Times New Roman"/>
          <w:sz w:val="22"/>
          <w:szCs w:val="22"/>
          <w:lang w:val="en-GB"/>
        </w:rPr>
        <w:t xml:space="preserve">with </w:t>
      </w:r>
      <w:r w:rsidR="00D91CEE" w:rsidRPr="00563921">
        <w:rPr>
          <w:rFonts w:ascii="Times New Roman" w:hAnsi="Times New Roman"/>
          <w:sz w:val="22"/>
          <w:szCs w:val="22"/>
          <w:lang w:val="en-GB"/>
        </w:rPr>
        <w:t xml:space="preserve">pass/fail criteria to ensure that all of the requirements of the </w:t>
      </w:r>
      <w:r w:rsidR="002C0907" w:rsidRPr="00563921">
        <w:rPr>
          <w:rFonts w:ascii="Times New Roman" w:hAnsi="Times New Roman"/>
          <w:sz w:val="22"/>
          <w:szCs w:val="22"/>
          <w:lang w:val="en-GB"/>
        </w:rPr>
        <w:t xml:space="preserve">system requirements </w:t>
      </w:r>
      <w:r w:rsidR="00D91CEE" w:rsidRPr="00563921">
        <w:rPr>
          <w:rFonts w:ascii="Times New Roman" w:hAnsi="Times New Roman"/>
          <w:sz w:val="22"/>
          <w:szCs w:val="22"/>
          <w:lang w:val="en-GB"/>
        </w:rPr>
        <w:t xml:space="preserve">and </w:t>
      </w:r>
      <w:r w:rsidR="002C0907" w:rsidRPr="00563921">
        <w:rPr>
          <w:rFonts w:ascii="Times New Roman" w:hAnsi="Times New Roman"/>
          <w:b/>
          <w:sz w:val="22"/>
          <w:szCs w:val="22"/>
          <w:lang w:val="en-GB"/>
        </w:rPr>
        <w:t xml:space="preserve">SSI-QF-20C </w:t>
      </w:r>
      <w:r w:rsidR="00D91CEE" w:rsidRPr="00563921">
        <w:rPr>
          <w:rFonts w:ascii="Times New Roman" w:hAnsi="Times New Roman"/>
          <w:b/>
          <w:sz w:val="22"/>
          <w:szCs w:val="22"/>
          <w:lang w:val="en-GB"/>
        </w:rPr>
        <w:t xml:space="preserve">Software Requirement </w:t>
      </w:r>
      <w:r w:rsidR="00DE7AA1">
        <w:rPr>
          <w:rFonts w:ascii="Times New Roman" w:hAnsi="Times New Roman"/>
          <w:b/>
          <w:sz w:val="22"/>
          <w:szCs w:val="22"/>
          <w:lang w:val="en-GB"/>
        </w:rPr>
        <w:t>Traceability</w:t>
      </w:r>
      <w:r w:rsidR="00D91CEE" w:rsidRPr="00563921">
        <w:rPr>
          <w:rFonts w:ascii="Times New Roman" w:hAnsi="Times New Roman"/>
          <w:sz w:val="22"/>
          <w:szCs w:val="22"/>
          <w:lang w:val="en-GB"/>
        </w:rPr>
        <w:t xml:space="preserve"> are met. The tests should also ensure that integrated </w:t>
      </w:r>
      <w:r w:rsidR="009877C3" w:rsidRPr="00563921">
        <w:rPr>
          <w:rFonts w:ascii="Times New Roman" w:hAnsi="Times New Roman"/>
          <w:sz w:val="22"/>
          <w:szCs w:val="22"/>
          <w:lang w:val="en-GB"/>
        </w:rPr>
        <w:t xml:space="preserve">software items </w:t>
      </w:r>
      <w:r w:rsidR="00D91CEE" w:rsidRPr="00563921">
        <w:rPr>
          <w:rFonts w:ascii="Times New Roman" w:hAnsi="Times New Roman"/>
          <w:sz w:val="22"/>
          <w:szCs w:val="22"/>
          <w:lang w:val="en-GB"/>
        </w:rPr>
        <w:t>(including SOUP) are performing correctly.</w:t>
      </w:r>
    </w:p>
    <w:p w14:paraId="283521EB" w14:textId="59D88902" w:rsidR="008C3BFD" w:rsidRPr="00563921" w:rsidRDefault="000A0B79" w:rsidP="00C06270">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Verification shall be conducted to ensure that:</w:t>
      </w:r>
    </w:p>
    <w:p w14:paraId="6F8EA3D5" w14:textId="77777777" w:rsidR="00282AC9" w:rsidRPr="00563921" w:rsidRDefault="00360C99" w:rsidP="00C06270">
      <w:pPr>
        <w:pStyle w:val="NormalNumbering"/>
        <w:numPr>
          <w:ilvl w:val="4"/>
          <w:numId w:val="24"/>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282AC9" w:rsidRPr="00563921">
        <w:rPr>
          <w:rFonts w:ascii="Times New Roman" w:hAnsi="Times New Roman"/>
          <w:sz w:val="22"/>
          <w:szCs w:val="22"/>
          <w:lang w:val="en-GB"/>
        </w:rPr>
        <w:t>verification strategies and the test procedures used are appropriate;</w:t>
      </w:r>
    </w:p>
    <w:p w14:paraId="4E300CC7" w14:textId="77777777" w:rsidR="00282AC9" w:rsidRPr="00563921" w:rsidRDefault="00282AC9" w:rsidP="00C06270">
      <w:pPr>
        <w:pStyle w:val="NormalNumbering"/>
        <w:numPr>
          <w:ilvl w:val="4"/>
          <w:numId w:val="24"/>
        </w:numPr>
        <w:ind w:left="2410" w:right="-902"/>
        <w:jc w:val="both"/>
        <w:rPr>
          <w:rFonts w:ascii="Times New Roman" w:hAnsi="Times New Roman"/>
          <w:sz w:val="22"/>
          <w:szCs w:val="22"/>
          <w:lang w:val="en-GB"/>
        </w:rPr>
      </w:pPr>
      <w:r w:rsidRPr="00563921">
        <w:rPr>
          <w:rFonts w:ascii="Times New Roman" w:hAnsi="Times New Roman"/>
          <w:sz w:val="22"/>
          <w:szCs w:val="22"/>
          <w:lang w:val="en-GB"/>
        </w:rPr>
        <w:t>software system test procedures trace to software requirements;</w:t>
      </w:r>
    </w:p>
    <w:p w14:paraId="24670570" w14:textId="77777777" w:rsidR="00282AC9" w:rsidRPr="00563921" w:rsidRDefault="00282AC9" w:rsidP="00C06270">
      <w:pPr>
        <w:pStyle w:val="NormalNumbering"/>
        <w:numPr>
          <w:ilvl w:val="4"/>
          <w:numId w:val="24"/>
        </w:numPr>
        <w:ind w:left="2410" w:right="-902"/>
        <w:jc w:val="both"/>
        <w:rPr>
          <w:rFonts w:ascii="Times New Roman" w:hAnsi="Times New Roman"/>
          <w:sz w:val="22"/>
          <w:szCs w:val="22"/>
          <w:lang w:val="en-GB"/>
        </w:rPr>
      </w:pPr>
      <w:r w:rsidRPr="00563921">
        <w:rPr>
          <w:rFonts w:ascii="Times New Roman" w:hAnsi="Times New Roman"/>
          <w:sz w:val="22"/>
          <w:szCs w:val="22"/>
          <w:lang w:val="en-GB"/>
        </w:rPr>
        <w:t>all software requirements have been tested or otherwise verified; and</w:t>
      </w:r>
    </w:p>
    <w:p w14:paraId="1F4856AE" w14:textId="77777777" w:rsidR="00282AC9" w:rsidRPr="00563921" w:rsidRDefault="00282AC9" w:rsidP="00C06270">
      <w:pPr>
        <w:pStyle w:val="NormalNumbering"/>
        <w:numPr>
          <w:ilvl w:val="4"/>
          <w:numId w:val="24"/>
        </w:numPr>
        <w:ind w:left="2410" w:right="-902"/>
        <w:jc w:val="both"/>
        <w:rPr>
          <w:rFonts w:ascii="Times New Roman" w:hAnsi="Times New Roman"/>
          <w:sz w:val="22"/>
          <w:szCs w:val="22"/>
          <w:lang w:val="en-GB"/>
        </w:rPr>
      </w:pPr>
      <w:proofErr w:type="gramStart"/>
      <w:r w:rsidRPr="00563921">
        <w:rPr>
          <w:rFonts w:ascii="Times New Roman" w:hAnsi="Times New Roman"/>
          <w:sz w:val="22"/>
          <w:szCs w:val="22"/>
          <w:lang w:val="en-GB"/>
        </w:rPr>
        <w:t>test</w:t>
      </w:r>
      <w:proofErr w:type="gramEnd"/>
      <w:r w:rsidRPr="00563921">
        <w:rPr>
          <w:rFonts w:ascii="Times New Roman" w:hAnsi="Times New Roman"/>
          <w:sz w:val="22"/>
          <w:szCs w:val="22"/>
          <w:lang w:val="en-GB"/>
        </w:rPr>
        <w:t xml:space="preserve"> results meet the required pass/fail criteria.</w:t>
      </w:r>
    </w:p>
    <w:p w14:paraId="03371A06" w14:textId="34C6ECA0" w:rsidR="000A0B79" w:rsidRPr="00563921" w:rsidRDefault="00282AC9" w:rsidP="00E11352">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7315BC" w:rsidRPr="00563921">
        <w:rPr>
          <w:rFonts w:ascii="Times New Roman" w:hAnsi="Times New Roman"/>
          <w:sz w:val="22"/>
          <w:szCs w:val="22"/>
          <w:lang w:val="en-GB"/>
        </w:rPr>
        <w:t xml:space="preserve">verification shall be conducted as part of the </w:t>
      </w:r>
      <w:r w:rsidR="004B6F77">
        <w:rPr>
          <w:rFonts w:ascii="Times New Roman" w:hAnsi="Times New Roman"/>
          <w:sz w:val="22"/>
          <w:szCs w:val="22"/>
          <w:lang w:val="en-GB"/>
        </w:rPr>
        <w:t>s</w:t>
      </w:r>
      <w:r w:rsidR="007315BC" w:rsidRPr="00563921">
        <w:rPr>
          <w:rFonts w:ascii="Times New Roman" w:hAnsi="Times New Roman"/>
          <w:sz w:val="22"/>
          <w:szCs w:val="22"/>
          <w:lang w:val="en-GB"/>
        </w:rPr>
        <w:t xml:space="preserve">oftware </w:t>
      </w:r>
      <w:r w:rsidR="004B6F77">
        <w:rPr>
          <w:rFonts w:ascii="Times New Roman" w:hAnsi="Times New Roman"/>
          <w:sz w:val="22"/>
          <w:szCs w:val="22"/>
          <w:lang w:val="en-GB"/>
        </w:rPr>
        <w:t>r</w:t>
      </w:r>
      <w:r w:rsidR="007315BC" w:rsidRPr="00563921">
        <w:rPr>
          <w:rFonts w:ascii="Times New Roman" w:hAnsi="Times New Roman"/>
          <w:sz w:val="22"/>
          <w:szCs w:val="22"/>
          <w:lang w:val="en-GB"/>
        </w:rPr>
        <w:t xml:space="preserve">elease </w:t>
      </w:r>
      <w:r w:rsidR="004B6F77">
        <w:rPr>
          <w:rFonts w:ascii="Times New Roman" w:hAnsi="Times New Roman"/>
          <w:sz w:val="22"/>
          <w:szCs w:val="22"/>
          <w:lang w:val="en-GB"/>
        </w:rPr>
        <w:t>process</w:t>
      </w:r>
      <w:r w:rsidR="007315BC" w:rsidRPr="00563921">
        <w:rPr>
          <w:rFonts w:ascii="Times New Roman" w:hAnsi="Times New Roman"/>
          <w:sz w:val="22"/>
          <w:szCs w:val="22"/>
          <w:lang w:val="en-GB"/>
        </w:rPr>
        <w:t>.</w:t>
      </w:r>
    </w:p>
    <w:p w14:paraId="5E25B296" w14:textId="6D264FD6" w:rsidR="007315BC" w:rsidRPr="00563921" w:rsidRDefault="007315BC" w:rsidP="00F329FD">
      <w:pPr>
        <w:pStyle w:val="NormalNumbering"/>
        <w:numPr>
          <w:ilvl w:val="3"/>
          <w:numId w:val="2"/>
        </w:numPr>
        <w:jc w:val="both"/>
        <w:rPr>
          <w:rFonts w:ascii="Times New Roman" w:hAnsi="Times New Roman"/>
          <w:sz w:val="22"/>
          <w:szCs w:val="22"/>
          <w:lang w:val="en-GB"/>
        </w:rPr>
      </w:pPr>
      <w:r w:rsidRPr="00563921">
        <w:rPr>
          <w:rFonts w:ascii="Times New Roman" w:hAnsi="Times New Roman"/>
          <w:sz w:val="22"/>
          <w:szCs w:val="22"/>
          <w:lang w:val="en-GB"/>
        </w:rPr>
        <w:t>System Test Record Contents:</w:t>
      </w:r>
    </w:p>
    <w:p w14:paraId="18D6C369" w14:textId="77777777" w:rsidR="0001607E" w:rsidRPr="00563921" w:rsidRDefault="00CF5109" w:rsidP="00074CB8">
      <w:pPr>
        <w:pStyle w:val="NormalNumbering"/>
        <w:numPr>
          <w:ilvl w:val="4"/>
          <w:numId w:val="18"/>
        </w:numPr>
        <w:ind w:left="2410"/>
        <w:rPr>
          <w:rFonts w:ascii="Times New Roman" w:hAnsi="Times New Roman"/>
          <w:sz w:val="22"/>
          <w:szCs w:val="22"/>
          <w:lang w:val="en-GB"/>
        </w:rPr>
      </w:pPr>
      <w:r w:rsidRPr="00563921">
        <w:rPr>
          <w:rFonts w:ascii="Times New Roman" w:hAnsi="Times New Roman"/>
          <w:sz w:val="22"/>
          <w:szCs w:val="22"/>
          <w:lang w:val="en-GB"/>
        </w:rPr>
        <w:t xml:space="preserve">Test </w:t>
      </w:r>
      <w:r w:rsidR="0001607E" w:rsidRPr="00563921">
        <w:rPr>
          <w:rFonts w:ascii="Times New Roman" w:hAnsi="Times New Roman"/>
          <w:sz w:val="22"/>
          <w:szCs w:val="22"/>
          <w:lang w:val="en-GB"/>
        </w:rPr>
        <w:t>result (pass/fail and a list of anomalies);</w:t>
      </w:r>
    </w:p>
    <w:p w14:paraId="02136485" w14:textId="6553C8E1" w:rsidR="0001607E" w:rsidRPr="00563921" w:rsidRDefault="00074CB8" w:rsidP="00074CB8">
      <w:pPr>
        <w:pStyle w:val="NormalNumbering"/>
        <w:numPr>
          <w:ilvl w:val="4"/>
          <w:numId w:val="18"/>
        </w:numPr>
        <w:ind w:left="2410"/>
        <w:rPr>
          <w:rFonts w:ascii="Times New Roman" w:hAnsi="Times New Roman"/>
          <w:sz w:val="22"/>
          <w:szCs w:val="22"/>
          <w:lang w:val="en-GB"/>
        </w:rPr>
      </w:pPr>
      <w:r w:rsidRPr="00563921">
        <w:rPr>
          <w:rFonts w:ascii="Times New Roman" w:hAnsi="Times New Roman"/>
          <w:sz w:val="22"/>
          <w:szCs w:val="22"/>
          <w:lang w:val="en-GB"/>
        </w:rPr>
        <w:t>S</w:t>
      </w:r>
      <w:r w:rsidR="0001607E" w:rsidRPr="00563921">
        <w:rPr>
          <w:rFonts w:ascii="Times New Roman" w:hAnsi="Times New Roman"/>
          <w:sz w:val="22"/>
          <w:szCs w:val="22"/>
          <w:lang w:val="en-GB"/>
        </w:rPr>
        <w:t>ufficient records to permit the test to be repeated. This could be implemented by retaining, for example:</w:t>
      </w:r>
    </w:p>
    <w:p w14:paraId="767827D0" w14:textId="09E647B2" w:rsidR="00A03EF4" w:rsidRPr="00563921" w:rsidRDefault="00A03EF4" w:rsidP="00C06270">
      <w:pPr>
        <w:pStyle w:val="ListParagraph"/>
        <w:numPr>
          <w:ilvl w:val="4"/>
          <w:numId w:val="23"/>
        </w:numPr>
        <w:tabs>
          <w:tab w:val="left" w:pos="2835"/>
        </w:tabs>
        <w:spacing w:before="120" w:after="120"/>
        <w:ind w:left="2835"/>
        <w:contextualSpacing w:val="0"/>
        <w:rPr>
          <w:sz w:val="22"/>
          <w:szCs w:val="22"/>
        </w:rPr>
      </w:pPr>
      <w:r w:rsidRPr="00563921">
        <w:rPr>
          <w:sz w:val="22"/>
          <w:szCs w:val="22"/>
        </w:rPr>
        <w:t>test case specifications showing required actions and expected results;</w:t>
      </w:r>
    </w:p>
    <w:p w14:paraId="7A9C3C89" w14:textId="10D061A7" w:rsidR="00A03EF4" w:rsidRPr="00563921" w:rsidRDefault="00A03EF4" w:rsidP="00C06270">
      <w:pPr>
        <w:pStyle w:val="ListParagraph"/>
        <w:numPr>
          <w:ilvl w:val="4"/>
          <w:numId w:val="23"/>
        </w:numPr>
        <w:tabs>
          <w:tab w:val="left" w:pos="2835"/>
        </w:tabs>
        <w:spacing w:before="120" w:after="120"/>
        <w:ind w:left="2835"/>
        <w:contextualSpacing w:val="0"/>
        <w:rPr>
          <w:sz w:val="22"/>
          <w:szCs w:val="22"/>
        </w:rPr>
      </w:pPr>
      <w:r w:rsidRPr="00563921">
        <w:rPr>
          <w:sz w:val="22"/>
          <w:szCs w:val="22"/>
        </w:rPr>
        <w:t>records of the equipment; and</w:t>
      </w:r>
    </w:p>
    <w:p w14:paraId="56CB5C36" w14:textId="7ADE60A5" w:rsidR="00A03EF4" w:rsidRPr="00563921" w:rsidRDefault="00A03EF4" w:rsidP="00C06270">
      <w:pPr>
        <w:pStyle w:val="ListParagraph"/>
        <w:numPr>
          <w:ilvl w:val="4"/>
          <w:numId w:val="23"/>
        </w:numPr>
        <w:tabs>
          <w:tab w:val="left" w:pos="2835"/>
        </w:tabs>
        <w:spacing w:before="120" w:after="120"/>
        <w:ind w:left="2835"/>
        <w:contextualSpacing w:val="0"/>
        <w:rPr>
          <w:sz w:val="22"/>
          <w:szCs w:val="22"/>
        </w:rPr>
      </w:pPr>
      <w:proofErr w:type="gramStart"/>
      <w:r w:rsidRPr="00563921">
        <w:rPr>
          <w:sz w:val="22"/>
          <w:szCs w:val="22"/>
        </w:rPr>
        <w:t>records</w:t>
      </w:r>
      <w:proofErr w:type="gramEnd"/>
      <w:r w:rsidRPr="00563921">
        <w:rPr>
          <w:sz w:val="22"/>
          <w:szCs w:val="22"/>
        </w:rPr>
        <w:t xml:space="preserve"> of the test environment (including software tools) used for test.</w:t>
      </w:r>
    </w:p>
    <w:p w14:paraId="529D7AFA" w14:textId="77777777" w:rsidR="00A03EF4" w:rsidRPr="00563921" w:rsidRDefault="00A03EF4" w:rsidP="00C06270">
      <w:pPr>
        <w:pStyle w:val="ListParagraph"/>
        <w:numPr>
          <w:ilvl w:val="4"/>
          <w:numId w:val="23"/>
        </w:numPr>
        <w:tabs>
          <w:tab w:val="left" w:pos="2835"/>
        </w:tabs>
        <w:spacing w:before="120" w:after="120"/>
        <w:ind w:left="2835"/>
        <w:contextualSpacing w:val="0"/>
        <w:rPr>
          <w:sz w:val="22"/>
          <w:szCs w:val="22"/>
        </w:rPr>
      </w:pPr>
      <w:r w:rsidRPr="00563921">
        <w:rPr>
          <w:sz w:val="22"/>
          <w:szCs w:val="22"/>
        </w:rPr>
        <w:t>Identify the tester.</w:t>
      </w:r>
    </w:p>
    <w:p w14:paraId="141EF076" w14:textId="1EB21270" w:rsidR="007315BC" w:rsidRPr="00563921" w:rsidRDefault="00A03EF4" w:rsidP="00537982">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Software test protocol</w:t>
      </w:r>
      <w:r w:rsidR="002C0907" w:rsidRPr="00563921">
        <w:rPr>
          <w:rFonts w:ascii="Times New Roman" w:hAnsi="Times New Roman"/>
          <w:sz w:val="22"/>
          <w:szCs w:val="22"/>
          <w:lang w:val="en-GB"/>
        </w:rPr>
        <w:t>s</w:t>
      </w:r>
      <w:r w:rsidRPr="00563921">
        <w:rPr>
          <w:rFonts w:ascii="Times New Roman" w:hAnsi="Times New Roman"/>
          <w:sz w:val="22"/>
          <w:szCs w:val="22"/>
          <w:lang w:val="en-GB"/>
        </w:rPr>
        <w:t xml:space="preserve"> and their results shall be documented usin</w:t>
      </w:r>
      <w:r w:rsidR="00074CB8" w:rsidRPr="00563921">
        <w:rPr>
          <w:rFonts w:ascii="Times New Roman" w:hAnsi="Times New Roman"/>
          <w:sz w:val="22"/>
          <w:szCs w:val="22"/>
          <w:lang w:val="en-GB"/>
        </w:rPr>
        <w:t xml:space="preserve">g </w:t>
      </w:r>
      <w:r w:rsidR="00074CB8" w:rsidRPr="00563921">
        <w:rPr>
          <w:rFonts w:ascii="Times New Roman" w:hAnsi="Times New Roman"/>
          <w:b/>
          <w:sz w:val="22"/>
          <w:szCs w:val="22"/>
          <w:lang w:val="en-GB"/>
        </w:rPr>
        <w:t>SSI-QF-</w:t>
      </w:r>
      <w:r w:rsidR="003D13D7" w:rsidRPr="00563921">
        <w:rPr>
          <w:rFonts w:ascii="Times New Roman" w:hAnsi="Times New Roman"/>
          <w:b/>
          <w:sz w:val="22"/>
          <w:szCs w:val="22"/>
          <w:lang w:val="en-GB"/>
        </w:rPr>
        <w:t>20</w:t>
      </w:r>
      <w:r w:rsidR="00356BAB" w:rsidRPr="00563921">
        <w:rPr>
          <w:rFonts w:ascii="Times New Roman" w:hAnsi="Times New Roman"/>
          <w:b/>
          <w:sz w:val="22"/>
          <w:szCs w:val="22"/>
          <w:lang w:val="en-GB"/>
        </w:rPr>
        <w:t>E</w:t>
      </w:r>
      <w:r w:rsidR="00537982" w:rsidRPr="00563921">
        <w:rPr>
          <w:rFonts w:ascii="Times New Roman" w:hAnsi="Times New Roman"/>
          <w:b/>
          <w:sz w:val="22"/>
          <w:szCs w:val="22"/>
          <w:lang w:val="en-GB"/>
        </w:rPr>
        <w:t xml:space="preserve"> Software Test Protocol</w:t>
      </w:r>
      <w:r w:rsidR="00537982" w:rsidRPr="00563921">
        <w:rPr>
          <w:rFonts w:ascii="Times New Roman" w:hAnsi="Times New Roman"/>
          <w:sz w:val="22"/>
          <w:szCs w:val="22"/>
          <w:lang w:val="en-GB"/>
        </w:rPr>
        <w:t xml:space="preserve"> </w:t>
      </w:r>
      <w:r w:rsidR="00074CB8" w:rsidRPr="00563921">
        <w:rPr>
          <w:rFonts w:ascii="Times New Roman" w:hAnsi="Times New Roman"/>
          <w:sz w:val="22"/>
          <w:szCs w:val="22"/>
          <w:lang w:val="en-GB"/>
        </w:rPr>
        <w:t xml:space="preserve">and reports shall be documented using </w:t>
      </w:r>
      <w:r w:rsidR="00074CB8" w:rsidRPr="00563921">
        <w:rPr>
          <w:rFonts w:ascii="Times New Roman" w:hAnsi="Times New Roman"/>
          <w:b/>
          <w:sz w:val="22"/>
          <w:szCs w:val="22"/>
          <w:lang w:val="en-GB"/>
        </w:rPr>
        <w:t>SSI-QF-</w:t>
      </w:r>
      <w:r w:rsidR="003D13D7" w:rsidRPr="00563921">
        <w:rPr>
          <w:rFonts w:ascii="Times New Roman" w:hAnsi="Times New Roman"/>
          <w:b/>
          <w:sz w:val="22"/>
          <w:szCs w:val="22"/>
          <w:lang w:val="en-GB"/>
        </w:rPr>
        <w:t>20</w:t>
      </w:r>
      <w:r w:rsidR="00356BAB" w:rsidRPr="00563921">
        <w:rPr>
          <w:rFonts w:ascii="Times New Roman" w:hAnsi="Times New Roman"/>
          <w:b/>
          <w:sz w:val="22"/>
          <w:szCs w:val="22"/>
          <w:lang w:val="en-GB"/>
        </w:rPr>
        <w:t>F</w:t>
      </w:r>
      <w:r w:rsidR="00537982" w:rsidRPr="00563921">
        <w:rPr>
          <w:rFonts w:ascii="Times New Roman" w:hAnsi="Times New Roman"/>
          <w:b/>
          <w:sz w:val="22"/>
          <w:szCs w:val="22"/>
          <w:lang w:val="en-GB"/>
        </w:rPr>
        <w:t xml:space="preserve"> Software Test Report</w:t>
      </w:r>
      <w:r w:rsidR="00074CB8" w:rsidRPr="00563921">
        <w:rPr>
          <w:rFonts w:ascii="Times New Roman" w:hAnsi="Times New Roman"/>
          <w:b/>
          <w:sz w:val="22"/>
          <w:szCs w:val="22"/>
          <w:lang w:val="en-GB"/>
        </w:rPr>
        <w:t>.</w:t>
      </w:r>
    </w:p>
    <w:p w14:paraId="213FB9C3" w14:textId="60800A86" w:rsidR="00197389" w:rsidRPr="00563921" w:rsidRDefault="009E68C7" w:rsidP="00742D7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If any changes are made to any software units as a result of the testing process, additional testing shall be carried out as appropriate to test and verify effectiveness of the change in correcting the problem and that unintended side effects have not been introduced. Relevant risk management activities shall be carried out.</w:t>
      </w:r>
    </w:p>
    <w:p w14:paraId="0E0FE026" w14:textId="56A54A98" w:rsidR="00654222" w:rsidRPr="00563921" w:rsidRDefault="00654222" w:rsidP="00D734BE">
      <w:pPr>
        <w:pStyle w:val="Heading3"/>
        <w:rPr>
          <w:lang w:val="en-GB"/>
        </w:rPr>
      </w:pPr>
      <w:r w:rsidRPr="00563921">
        <w:rPr>
          <w:lang w:val="en-GB"/>
        </w:rPr>
        <w:t>Security Testing</w:t>
      </w:r>
    </w:p>
    <w:p w14:paraId="5FFB6AA0" w14:textId="1C0D5296" w:rsidR="00654222" w:rsidRPr="00563921" w:rsidRDefault="00654222" w:rsidP="00654222">
      <w:pPr>
        <w:pStyle w:val="NormalNumbering"/>
        <w:numPr>
          <w:ilvl w:val="3"/>
          <w:numId w:val="2"/>
        </w:numPr>
        <w:spacing w:before="240"/>
        <w:ind w:right="-902"/>
        <w:jc w:val="both"/>
        <w:rPr>
          <w:rFonts w:ascii="Times New Roman" w:hAnsi="Times New Roman"/>
          <w:sz w:val="22"/>
          <w:szCs w:val="22"/>
          <w:lang w:val="en-GB"/>
        </w:rPr>
      </w:pPr>
      <w:r w:rsidRPr="00563921">
        <w:rPr>
          <w:rFonts w:ascii="Times New Roman" w:hAnsi="Times New Roman"/>
          <w:sz w:val="22"/>
          <w:szCs w:val="22"/>
          <w:lang w:val="en-GB"/>
        </w:rPr>
        <w:t>Security verification testing shall be conducted, as required, to ensure that the code is free of significant known vulnerabilities and that security controls have been effectively implemented. This includes taking into consideration where and by whom the device will be used.</w:t>
      </w:r>
    </w:p>
    <w:p w14:paraId="4B36634D" w14:textId="77777777" w:rsidR="00654222" w:rsidRPr="00563921" w:rsidRDefault="00654222" w:rsidP="00654222">
      <w:pPr>
        <w:pStyle w:val="NormalNumbering"/>
        <w:numPr>
          <w:ilvl w:val="3"/>
          <w:numId w:val="2"/>
        </w:numPr>
        <w:spacing w:before="240"/>
        <w:ind w:right="-902"/>
        <w:jc w:val="both"/>
        <w:rPr>
          <w:rFonts w:ascii="Times New Roman" w:hAnsi="Times New Roman"/>
          <w:sz w:val="22"/>
          <w:szCs w:val="22"/>
          <w:lang w:val="en-GB"/>
        </w:rPr>
      </w:pPr>
      <w:r w:rsidRPr="00563921">
        <w:rPr>
          <w:rFonts w:ascii="Times New Roman" w:hAnsi="Times New Roman"/>
          <w:sz w:val="22"/>
          <w:szCs w:val="22"/>
          <w:lang w:val="en-GB"/>
        </w:rPr>
        <w:lastRenderedPageBreak/>
        <w:t>Specific security testing methods that can be used are as follows:</w:t>
      </w:r>
    </w:p>
    <w:p w14:paraId="008C5F63" w14:textId="77777777" w:rsidR="00654222" w:rsidRPr="00563921" w:rsidRDefault="00654222" w:rsidP="00654222">
      <w:pPr>
        <w:pStyle w:val="NormalNumbering"/>
        <w:numPr>
          <w:ilvl w:val="4"/>
          <w:numId w:val="42"/>
        </w:numPr>
        <w:ind w:right="-902"/>
        <w:rPr>
          <w:rFonts w:ascii="Times New Roman" w:hAnsi="Times New Roman"/>
          <w:sz w:val="22"/>
          <w:szCs w:val="22"/>
          <w:lang w:val="en-GB"/>
        </w:rPr>
      </w:pPr>
      <w:r w:rsidRPr="00563921">
        <w:rPr>
          <w:rFonts w:ascii="Times New Roman" w:hAnsi="Times New Roman"/>
          <w:sz w:val="22"/>
          <w:szCs w:val="22"/>
          <w:lang w:val="en-GB"/>
        </w:rPr>
        <w:t>Periodic security testing such as static code analysis, dynamic analysis, robustness testing, vulnerability scanning, or software composition analysis to identify known vulnerabilities or software weaknesses.</w:t>
      </w:r>
    </w:p>
    <w:p w14:paraId="24340759" w14:textId="77777777" w:rsidR="00654222" w:rsidRPr="00563921" w:rsidRDefault="00654222" w:rsidP="00654222">
      <w:pPr>
        <w:pStyle w:val="NormalNumbering"/>
        <w:numPr>
          <w:ilvl w:val="4"/>
          <w:numId w:val="42"/>
        </w:numPr>
        <w:ind w:right="-902"/>
        <w:rPr>
          <w:rFonts w:ascii="Times New Roman" w:hAnsi="Times New Roman"/>
          <w:sz w:val="22"/>
          <w:szCs w:val="22"/>
          <w:lang w:val="en-GB"/>
        </w:rPr>
      </w:pPr>
      <w:r w:rsidRPr="00563921">
        <w:rPr>
          <w:rFonts w:ascii="Times New Roman" w:hAnsi="Times New Roman"/>
          <w:sz w:val="22"/>
          <w:szCs w:val="22"/>
          <w:lang w:val="en-GB"/>
        </w:rPr>
        <w:t>Technical security analyses such as penetration testing to identify unknown vulnerabilities through fuzz testing or checks for alternative entry points.</w:t>
      </w:r>
    </w:p>
    <w:p w14:paraId="7B0AA584" w14:textId="7044014C" w:rsidR="00654222" w:rsidRPr="00563921" w:rsidRDefault="00654222" w:rsidP="00654222">
      <w:pPr>
        <w:pStyle w:val="NormalNumbering"/>
        <w:numPr>
          <w:ilvl w:val="4"/>
          <w:numId w:val="42"/>
        </w:numPr>
        <w:ind w:right="-902"/>
        <w:rPr>
          <w:rFonts w:ascii="Times New Roman" w:hAnsi="Times New Roman"/>
          <w:sz w:val="22"/>
          <w:szCs w:val="22"/>
          <w:lang w:val="en-GB"/>
        </w:rPr>
      </w:pPr>
      <w:r w:rsidRPr="00563921">
        <w:rPr>
          <w:rFonts w:ascii="Times New Roman" w:hAnsi="Times New Roman"/>
          <w:sz w:val="22"/>
          <w:szCs w:val="22"/>
          <w:lang w:val="en-GB"/>
        </w:rPr>
        <w:t xml:space="preserve">Vulnerability assessment to </w:t>
      </w:r>
      <w:proofErr w:type="spellStart"/>
      <w:r w:rsidRPr="00563921">
        <w:rPr>
          <w:rFonts w:ascii="Times New Roman" w:hAnsi="Times New Roman"/>
          <w:sz w:val="22"/>
          <w:szCs w:val="22"/>
          <w:lang w:val="en-GB"/>
        </w:rPr>
        <w:t>analyze</w:t>
      </w:r>
      <w:proofErr w:type="spellEnd"/>
      <w:r w:rsidRPr="00563921">
        <w:rPr>
          <w:rFonts w:ascii="Times New Roman" w:hAnsi="Times New Roman"/>
          <w:sz w:val="22"/>
          <w:szCs w:val="22"/>
          <w:lang w:val="en-GB"/>
        </w:rPr>
        <w:t xml:space="preserve"> the </w:t>
      </w:r>
      <w:r w:rsidR="00B95ABE" w:rsidRPr="00563921">
        <w:rPr>
          <w:rFonts w:ascii="Times New Roman" w:hAnsi="Times New Roman"/>
          <w:sz w:val="22"/>
          <w:szCs w:val="22"/>
          <w:lang w:val="en-GB"/>
        </w:rPr>
        <w:t xml:space="preserve">effect </w:t>
      </w:r>
      <w:r w:rsidRPr="00563921">
        <w:rPr>
          <w:rFonts w:ascii="Times New Roman" w:hAnsi="Times New Roman"/>
          <w:sz w:val="22"/>
          <w:szCs w:val="22"/>
          <w:lang w:val="en-GB"/>
        </w:rPr>
        <w:t xml:space="preserve">of vulnerabilities and identify countermeasures for remediation </w:t>
      </w:r>
      <w:r w:rsidR="00B95ABE" w:rsidRPr="00563921">
        <w:rPr>
          <w:rFonts w:ascii="Times New Roman" w:hAnsi="Times New Roman"/>
          <w:sz w:val="22"/>
          <w:szCs w:val="22"/>
          <w:lang w:val="en-GB"/>
        </w:rPr>
        <w:t>and</w:t>
      </w:r>
      <w:r w:rsidRPr="00563921">
        <w:rPr>
          <w:rFonts w:ascii="Times New Roman" w:hAnsi="Times New Roman"/>
          <w:sz w:val="22"/>
          <w:szCs w:val="22"/>
          <w:lang w:val="en-GB"/>
        </w:rPr>
        <w:t xml:space="preserve"> mitigation.</w:t>
      </w:r>
    </w:p>
    <w:p w14:paraId="627CA988" w14:textId="77777777" w:rsidR="00654222" w:rsidRPr="00563921" w:rsidRDefault="00654222" w:rsidP="00654222">
      <w:pPr>
        <w:pStyle w:val="NormalNumbering"/>
        <w:numPr>
          <w:ilvl w:val="3"/>
          <w:numId w:val="2"/>
        </w:numPr>
        <w:spacing w:before="240"/>
        <w:ind w:right="-902"/>
        <w:jc w:val="both"/>
        <w:rPr>
          <w:rFonts w:ascii="Times New Roman" w:hAnsi="Times New Roman"/>
          <w:sz w:val="22"/>
          <w:szCs w:val="22"/>
          <w:lang w:val="en-GB"/>
        </w:rPr>
      </w:pPr>
      <w:r w:rsidRPr="00563921">
        <w:rPr>
          <w:rFonts w:ascii="Times New Roman" w:hAnsi="Times New Roman"/>
          <w:sz w:val="22"/>
          <w:szCs w:val="22"/>
          <w:lang w:val="en-GB"/>
        </w:rPr>
        <w:t>Security Test Record Contents:</w:t>
      </w:r>
    </w:p>
    <w:p w14:paraId="6380B047" w14:textId="77777777" w:rsidR="00654222" w:rsidRPr="00563921" w:rsidRDefault="00654222" w:rsidP="00654222">
      <w:pPr>
        <w:pStyle w:val="NormalNumbering"/>
        <w:numPr>
          <w:ilvl w:val="4"/>
          <w:numId w:val="2"/>
        </w:numPr>
        <w:ind w:right="-902"/>
        <w:rPr>
          <w:rFonts w:ascii="Times New Roman" w:hAnsi="Times New Roman"/>
          <w:sz w:val="22"/>
          <w:szCs w:val="22"/>
          <w:lang w:val="en-GB"/>
        </w:rPr>
      </w:pPr>
      <w:r w:rsidRPr="00563921">
        <w:rPr>
          <w:rFonts w:ascii="Times New Roman" w:hAnsi="Times New Roman"/>
          <w:sz w:val="22"/>
          <w:szCs w:val="22"/>
          <w:lang w:val="en-GB"/>
        </w:rPr>
        <w:t>Test methods used to test the security of the device, including any tools, techniques, or procedures used.</w:t>
      </w:r>
    </w:p>
    <w:p w14:paraId="5AF786E2" w14:textId="56F94316" w:rsidR="00654222" w:rsidRPr="00563921" w:rsidRDefault="00654222" w:rsidP="00654222">
      <w:pPr>
        <w:pStyle w:val="NormalNumbering"/>
        <w:numPr>
          <w:ilvl w:val="4"/>
          <w:numId w:val="2"/>
        </w:numPr>
        <w:ind w:right="-902"/>
        <w:rPr>
          <w:rFonts w:ascii="Times New Roman" w:hAnsi="Times New Roman"/>
          <w:sz w:val="22"/>
          <w:szCs w:val="22"/>
          <w:lang w:val="en-GB"/>
        </w:rPr>
      </w:pPr>
      <w:r w:rsidRPr="00563921">
        <w:rPr>
          <w:rFonts w:ascii="Times New Roman" w:hAnsi="Times New Roman"/>
          <w:sz w:val="22"/>
          <w:szCs w:val="22"/>
          <w:lang w:val="en-GB"/>
        </w:rPr>
        <w:t xml:space="preserve">Results of the testing, including any vulnerabilities discovered, as well as the severity and </w:t>
      </w:r>
      <w:r w:rsidR="00B95ABE" w:rsidRPr="00563921">
        <w:rPr>
          <w:rFonts w:ascii="Times New Roman" w:hAnsi="Times New Roman"/>
          <w:sz w:val="22"/>
          <w:szCs w:val="22"/>
          <w:lang w:val="en-GB"/>
        </w:rPr>
        <w:t xml:space="preserve">effect </w:t>
      </w:r>
      <w:r w:rsidRPr="00563921">
        <w:rPr>
          <w:rFonts w:ascii="Times New Roman" w:hAnsi="Times New Roman"/>
          <w:sz w:val="22"/>
          <w:szCs w:val="22"/>
          <w:lang w:val="en-GB"/>
        </w:rPr>
        <w:t>of those vulnerabilities.</w:t>
      </w:r>
    </w:p>
    <w:p w14:paraId="64FE65F0" w14:textId="59F081D7" w:rsidR="00654222" w:rsidRPr="00563921" w:rsidRDefault="00654222" w:rsidP="00654222">
      <w:pPr>
        <w:pStyle w:val="NormalNumbering"/>
        <w:numPr>
          <w:ilvl w:val="4"/>
          <w:numId w:val="2"/>
        </w:numPr>
        <w:ind w:right="-902"/>
        <w:rPr>
          <w:rFonts w:ascii="Times New Roman" w:hAnsi="Times New Roman"/>
          <w:sz w:val="22"/>
          <w:szCs w:val="22"/>
          <w:lang w:val="en-GB"/>
        </w:rPr>
      </w:pPr>
      <w:r w:rsidRPr="00563921">
        <w:rPr>
          <w:rFonts w:ascii="Times New Roman" w:hAnsi="Times New Roman"/>
          <w:sz w:val="22"/>
          <w:szCs w:val="22"/>
          <w:lang w:val="en-GB"/>
        </w:rPr>
        <w:t xml:space="preserve">Conclusions and an overall assessment of the security of the device, based on the results of the testing. </w:t>
      </w:r>
      <w:r w:rsidR="00B95ABE" w:rsidRPr="00563921">
        <w:rPr>
          <w:rFonts w:ascii="Times New Roman" w:hAnsi="Times New Roman"/>
          <w:sz w:val="22"/>
          <w:szCs w:val="22"/>
          <w:lang w:val="en-GB"/>
        </w:rPr>
        <w:t>I</w:t>
      </w:r>
      <w:r w:rsidRPr="00563921">
        <w:rPr>
          <w:rFonts w:ascii="Times New Roman" w:hAnsi="Times New Roman"/>
          <w:sz w:val="22"/>
          <w:szCs w:val="22"/>
          <w:lang w:val="en-GB"/>
        </w:rPr>
        <w:t>nclude any recommendations for improving the security of the device.</w:t>
      </w:r>
    </w:p>
    <w:p w14:paraId="06AE83DB" w14:textId="60EA8529" w:rsidR="00654222" w:rsidRPr="00563921" w:rsidRDefault="00654222" w:rsidP="00FD71A2">
      <w:pPr>
        <w:pStyle w:val="NormalNumbering"/>
        <w:numPr>
          <w:ilvl w:val="3"/>
          <w:numId w:val="2"/>
        </w:numPr>
        <w:spacing w:before="240"/>
        <w:ind w:right="-902"/>
        <w:jc w:val="both"/>
        <w:rPr>
          <w:rFonts w:ascii="Times New Roman" w:hAnsi="Times New Roman"/>
          <w:b/>
          <w:bCs/>
          <w:sz w:val="22"/>
          <w:szCs w:val="22"/>
          <w:lang w:val="en-GB"/>
        </w:rPr>
      </w:pPr>
      <w:r w:rsidRPr="00563921">
        <w:rPr>
          <w:rFonts w:ascii="Times New Roman" w:hAnsi="Times New Roman"/>
          <w:sz w:val="22"/>
          <w:szCs w:val="22"/>
          <w:lang w:val="en-GB"/>
        </w:rPr>
        <w:t>References to standards and internal SOPs used in the testing process.</w:t>
      </w:r>
    </w:p>
    <w:p w14:paraId="51C66AE5" w14:textId="2D87DB10" w:rsidR="00F329FD" w:rsidRPr="00563921" w:rsidRDefault="006D0974" w:rsidP="00D734BE">
      <w:pPr>
        <w:pStyle w:val="Heading3"/>
        <w:rPr>
          <w:lang w:val="en-GB"/>
        </w:rPr>
      </w:pPr>
      <w:r w:rsidRPr="00563921">
        <w:rPr>
          <w:lang w:val="en-GB"/>
        </w:rPr>
        <w:t>Software Release</w:t>
      </w:r>
    </w:p>
    <w:p w14:paraId="2152F1A6" w14:textId="1C8BCC59" w:rsidR="006D0974" w:rsidRPr="00563921" w:rsidRDefault="002C0907" w:rsidP="00742D7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Before a new build is released verification must have been completed </w:t>
      </w:r>
      <w:r w:rsidR="00A57E76" w:rsidRPr="00563921">
        <w:rPr>
          <w:rFonts w:ascii="Times New Roman" w:hAnsi="Times New Roman"/>
          <w:sz w:val="22"/>
          <w:szCs w:val="22"/>
          <w:lang w:val="en-GB"/>
        </w:rPr>
        <w:t xml:space="preserve">and the results evaluated through a review </w:t>
      </w:r>
      <w:r w:rsidR="00C61A7D" w:rsidRPr="00563921">
        <w:rPr>
          <w:rFonts w:ascii="Times New Roman" w:hAnsi="Times New Roman"/>
          <w:sz w:val="22"/>
          <w:szCs w:val="22"/>
          <w:lang w:val="en-GB"/>
        </w:rPr>
        <w:t xml:space="preserve">involving an Independent Reviewer </w:t>
      </w:r>
      <w:r w:rsidR="00300F49">
        <w:rPr>
          <w:rFonts w:ascii="Times New Roman" w:hAnsi="Times New Roman"/>
          <w:sz w:val="22"/>
          <w:szCs w:val="22"/>
          <w:lang w:val="en-GB"/>
        </w:rPr>
        <w:t xml:space="preserve">using </w:t>
      </w:r>
      <w:r w:rsidR="00A953A4" w:rsidRPr="00563921">
        <w:rPr>
          <w:rFonts w:ascii="Times New Roman" w:hAnsi="Times New Roman"/>
          <w:b/>
          <w:sz w:val="22"/>
          <w:szCs w:val="22"/>
          <w:lang w:val="en-GB"/>
        </w:rPr>
        <w:t>SSI-QF-10C</w:t>
      </w:r>
      <w:r w:rsidR="00537982" w:rsidRPr="00563921">
        <w:rPr>
          <w:rFonts w:ascii="Times New Roman" w:hAnsi="Times New Roman"/>
          <w:sz w:val="22"/>
          <w:szCs w:val="22"/>
          <w:lang w:val="en-GB"/>
        </w:rPr>
        <w:t xml:space="preserve"> </w:t>
      </w:r>
      <w:r w:rsidR="00537982" w:rsidRPr="00563921">
        <w:rPr>
          <w:rFonts w:ascii="Times New Roman" w:hAnsi="Times New Roman"/>
          <w:b/>
          <w:sz w:val="22"/>
          <w:szCs w:val="22"/>
          <w:lang w:val="en-GB"/>
        </w:rPr>
        <w:t>Formal Design Review</w:t>
      </w:r>
      <w:r w:rsidR="00995F30" w:rsidRPr="00563921">
        <w:rPr>
          <w:rFonts w:ascii="Times New Roman" w:hAnsi="Times New Roman"/>
          <w:sz w:val="22"/>
          <w:szCs w:val="22"/>
          <w:lang w:val="en-GB"/>
        </w:rPr>
        <w:t xml:space="preserve">. </w:t>
      </w:r>
      <w:r w:rsidR="00D441F4" w:rsidRPr="00563921">
        <w:rPr>
          <w:rFonts w:ascii="Times New Roman" w:hAnsi="Times New Roman"/>
          <w:sz w:val="22"/>
          <w:szCs w:val="22"/>
          <w:lang w:val="en-GB"/>
        </w:rPr>
        <w:t>This review shall also:</w:t>
      </w:r>
    </w:p>
    <w:p w14:paraId="0BBAA1A9" w14:textId="3C45A9BC" w:rsidR="00E52850" w:rsidRPr="00563921" w:rsidRDefault="00995F30" w:rsidP="00742D71">
      <w:pPr>
        <w:pStyle w:val="NormalNumbering"/>
        <w:numPr>
          <w:ilvl w:val="4"/>
          <w:numId w:val="20"/>
        </w:numPr>
        <w:ind w:left="2410" w:right="-902"/>
        <w:rPr>
          <w:rFonts w:ascii="Times New Roman" w:hAnsi="Times New Roman"/>
          <w:sz w:val="22"/>
          <w:szCs w:val="22"/>
          <w:lang w:val="en-GB"/>
        </w:rPr>
      </w:pPr>
      <w:r w:rsidRPr="00563921">
        <w:rPr>
          <w:rFonts w:ascii="Times New Roman" w:hAnsi="Times New Roman"/>
          <w:sz w:val="22"/>
          <w:szCs w:val="22"/>
          <w:lang w:val="en-GB"/>
        </w:rPr>
        <w:t xml:space="preserve">Document </w:t>
      </w:r>
      <w:r w:rsidR="00E52850" w:rsidRPr="00563921">
        <w:rPr>
          <w:rFonts w:ascii="Times New Roman" w:hAnsi="Times New Roman"/>
          <w:sz w:val="22"/>
          <w:szCs w:val="22"/>
          <w:lang w:val="en-GB"/>
        </w:rPr>
        <w:t>all known residual anomalies.</w:t>
      </w:r>
    </w:p>
    <w:p w14:paraId="11D88A51" w14:textId="77777777" w:rsidR="00E52850" w:rsidRPr="00563921" w:rsidRDefault="00E52850" w:rsidP="00742D71">
      <w:pPr>
        <w:pStyle w:val="NormalNumbering"/>
        <w:numPr>
          <w:ilvl w:val="4"/>
          <w:numId w:val="20"/>
        </w:numPr>
        <w:ind w:left="2410" w:right="-902"/>
        <w:rPr>
          <w:rFonts w:ascii="Times New Roman" w:hAnsi="Times New Roman"/>
          <w:sz w:val="22"/>
          <w:szCs w:val="22"/>
          <w:lang w:val="en-GB"/>
        </w:rPr>
      </w:pPr>
      <w:r w:rsidRPr="00563921">
        <w:rPr>
          <w:rFonts w:ascii="Times New Roman" w:hAnsi="Times New Roman"/>
          <w:sz w:val="22"/>
          <w:szCs w:val="22"/>
          <w:lang w:val="en-GB"/>
        </w:rPr>
        <w:t xml:space="preserve">Ensure that all known residual anomalies have been evaluated to ensure that they do not contribute to an unacceptable risk. </w:t>
      </w:r>
    </w:p>
    <w:p w14:paraId="3B3F0890" w14:textId="77777777" w:rsidR="00E52850" w:rsidRPr="00563921" w:rsidRDefault="00E52850" w:rsidP="00742D71">
      <w:pPr>
        <w:pStyle w:val="NormalNumbering"/>
        <w:numPr>
          <w:ilvl w:val="4"/>
          <w:numId w:val="20"/>
        </w:numPr>
        <w:ind w:left="2410" w:right="-902"/>
        <w:rPr>
          <w:rFonts w:ascii="Times New Roman" w:hAnsi="Times New Roman"/>
          <w:sz w:val="22"/>
          <w:szCs w:val="22"/>
          <w:lang w:val="en-GB"/>
        </w:rPr>
      </w:pPr>
      <w:r w:rsidRPr="00563921">
        <w:rPr>
          <w:rFonts w:ascii="Times New Roman" w:hAnsi="Times New Roman"/>
          <w:sz w:val="22"/>
          <w:szCs w:val="22"/>
          <w:lang w:val="en-GB"/>
        </w:rPr>
        <w:t xml:space="preserve">Ensure that all activities and tasks are complete along with all the associated documentation. </w:t>
      </w:r>
    </w:p>
    <w:p w14:paraId="7EB83DFB" w14:textId="12CE0747" w:rsidR="001C573B" w:rsidRPr="00751ADE" w:rsidRDefault="001C573B" w:rsidP="00935DA8">
      <w:pPr>
        <w:pStyle w:val="ListParagraph"/>
        <w:numPr>
          <w:ilvl w:val="3"/>
          <w:numId w:val="2"/>
        </w:numPr>
        <w:spacing w:before="120" w:after="120"/>
        <w:ind w:right="-902"/>
        <w:contextualSpacing w:val="0"/>
        <w:rPr>
          <w:b/>
          <w:sz w:val="22"/>
          <w:szCs w:val="22"/>
        </w:rPr>
      </w:pPr>
      <w:r w:rsidRPr="00563921">
        <w:rPr>
          <w:sz w:val="22"/>
          <w:szCs w:val="22"/>
        </w:rPr>
        <w:t xml:space="preserve">The conclusions of the software release process shall be documented using </w:t>
      </w:r>
      <w:r w:rsidR="00900646" w:rsidRPr="00563921">
        <w:rPr>
          <w:sz w:val="22"/>
          <w:szCs w:val="22"/>
        </w:rPr>
        <w:t>the Software Summary Report (</w:t>
      </w:r>
      <w:r w:rsidR="00900646" w:rsidRPr="00563921">
        <w:rPr>
          <w:b/>
          <w:sz w:val="22"/>
          <w:szCs w:val="22"/>
        </w:rPr>
        <w:t>SSI-QF-20</w:t>
      </w:r>
      <w:r w:rsidR="001F6394" w:rsidRPr="00563921">
        <w:rPr>
          <w:b/>
          <w:sz w:val="22"/>
          <w:szCs w:val="22"/>
        </w:rPr>
        <w:t>I</w:t>
      </w:r>
      <w:r w:rsidR="00935DA8" w:rsidRPr="00563921">
        <w:rPr>
          <w:b/>
          <w:sz w:val="22"/>
          <w:szCs w:val="22"/>
        </w:rPr>
        <w:t xml:space="preserve"> </w:t>
      </w:r>
      <w:commentRangeStart w:id="5"/>
      <w:r w:rsidR="00935DA8" w:rsidRPr="00563921">
        <w:rPr>
          <w:b/>
          <w:sz w:val="22"/>
          <w:szCs w:val="22"/>
        </w:rPr>
        <w:t>Software Summary Report</w:t>
      </w:r>
      <w:r w:rsidR="00900646" w:rsidRPr="00563921">
        <w:rPr>
          <w:sz w:val="22"/>
          <w:szCs w:val="22"/>
        </w:rPr>
        <w:t>).</w:t>
      </w:r>
      <w:commentRangeEnd w:id="5"/>
      <w:r w:rsidR="00C61A7D" w:rsidRPr="00563921">
        <w:rPr>
          <w:rStyle w:val="CommentReference"/>
        </w:rPr>
        <w:commentReference w:id="5"/>
      </w:r>
      <w:r w:rsidR="002C23B7" w:rsidRPr="00563921">
        <w:rPr>
          <w:sz w:val="22"/>
          <w:szCs w:val="22"/>
        </w:rPr>
        <w:t xml:space="preserve">   </w:t>
      </w:r>
      <w:r w:rsidR="002C23B7" w:rsidRPr="00751ADE">
        <w:rPr>
          <w:b/>
          <w:sz w:val="22"/>
          <w:szCs w:val="22"/>
        </w:rPr>
        <w:t>This is for FDA only.</w:t>
      </w:r>
    </w:p>
    <w:p w14:paraId="54E58213" w14:textId="10ADCE2A" w:rsidR="00D73849" w:rsidRPr="00563921" w:rsidRDefault="002C23B7" w:rsidP="000C3BC3">
      <w:pPr>
        <w:pStyle w:val="ListParagraph"/>
        <w:numPr>
          <w:ilvl w:val="3"/>
          <w:numId w:val="2"/>
        </w:numPr>
        <w:spacing w:before="120" w:after="120"/>
        <w:ind w:right="-902"/>
        <w:contextualSpacing w:val="0"/>
        <w:rPr>
          <w:sz w:val="22"/>
          <w:szCs w:val="22"/>
        </w:rPr>
      </w:pPr>
      <w:r w:rsidRPr="00563921">
        <w:rPr>
          <w:sz w:val="22"/>
          <w:szCs w:val="22"/>
        </w:rPr>
        <w:t xml:space="preserve">New </w:t>
      </w:r>
      <w:r w:rsidR="00C61A7D" w:rsidRPr="00563921">
        <w:rPr>
          <w:sz w:val="22"/>
          <w:szCs w:val="22"/>
        </w:rPr>
        <w:t>Build n</w:t>
      </w:r>
      <w:r w:rsidRPr="00563921">
        <w:rPr>
          <w:sz w:val="22"/>
          <w:szCs w:val="22"/>
        </w:rPr>
        <w:t>umbers</w:t>
      </w:r>
      <w:r w:rsidR="003E5C18" w:rsidRPr="00563921">
        <w:rPr>
          <w:sz w:val="22"/>
          <w:szCs w:val="22"/>
        </w:rPr>
        <w:t xml:space="preserve"> and release dates shall be recorded in</w:t>
      </w:r>
      <w:r w:rsidR="00571288" w:rsidRPr="00563921">
        <w:rPr>
          <w:sz w:val="22"/>
          <w:szCs w:val="22"/>
        </w:rPr>
        <w:t xml:space="preserve"> </w:t>
      </w:r>
      <w:r w:rsidR="007F2D47" w:rsidRPr="00563921">
        <w:rPr>
          <w:b/>
          <w:sz w:val="22"/>
          <w:szCs w:val="22"/>
        </w:rPr>
        <w:t>SSI-QF</w:t>
      </w:r>
      <w:r w:rsidR="003928D1" w:rsidRPr="00563921">
        <w:rPr>
          <w:b/>
          <w:sz w:val="22"/>
          <w:szCs w:val="22"/>
        </w:rPr>
        <w:t>-20</w:t>
      </w:r>
      <w:r w:rsidR="001F6394" w:rsidRPr="00563921">
        <w:rPr>
          <w:b/>
          <w:sz w:val="22"/>
          <w:szCs w:val="22"/>
        </w:rPr>
        <w:t>J</w:t>
      </w:r>
      <w:r w:rsidR="00935DA8" w:rsidRPr="00563921">
        <w:rPr>
          <w:b/>
          <w:sz w:val="22"/>
          <w:szCs w:val="22"/>
        </w:rPr>
        <w:t xml:space="preserve"> Software Release Version Control</w:t>
      </w:r>
      <w:r w:rsidRPr="00563921">
        <w:rPr>
          <w:b/>
          <w:sz w:val="22"/>
          <w:szCs w:val="22"/>
        </w:rPr>
        <w:t xml:space="preserve"> </w:t>
      </w:r>
      <w:r w:rsidRPr="00563921">
        <w:rPr>
          <w:sz w:val="22"/>
          <w:szCs w:val="22"/>
        </w:rPr>
        <w:t xml:space="preserve">to which </w:t>
      </w:r>
      <w:r w:rsidR="002C7812" w:rsidRPr="00751ADE">
        <w:rPr>
          <w:b/>
          <w:sz w:val="22"/>
          <w:szCs w:val="22"/>
        </w:rPr>
        <w:t>SSI-QF-20L Summary of Changes</w:t>
      </w:r>
      <w:r w:rsidR="002C7812">
        <w:rPr>
          <w:sz w:val="22"/>
          <w:szCs w:val="22"/>
        </w:rPr>
        <w:t xml:space="preserve"> </w:t>
      </w:r>
      <w:proofErr w:type="gramStart"/>
      <w:r w:rsidR="002C7812">
        <w:rPr>
          <w:sz w:val="22"/>
          <w:szCs w:val="22"/>
        </w:rPr>
        <w:t xml:space="preserve">recording </w:t>
      </w:r>
      <w:r w:rsidRPr="00563921">
        <w:rPr>
          <w:sz w:val="22"/>
          <w:szCs w:val="22"/>
        </w:rPr>
        <w:t xml:space="preserve"> of</w:t>
      </w:r>
      <w:proofErr w:type="gramEnd"/>
      <w:r w:rsidRPr="00563921">
        <w:rPr>
          <w:sz w:val="22"/>
          <w:szCs w:val="22"/>
        </w:rPr>
        <w:t xml:space="preserve"> </w:t>
      </w:r>
      <w:commentRangeStart w:id="6"/>
      <w:r w:rsidRPr="00563921">
        <w:rPr>
          <w:sz w:val="22"/>
          <w:szCs w:val="22"/>
        </w:rPr>
        <w:t>the</w:t>
      </w:r>
      <w:commentRangeEnd w:id="6"/>
      <w:r w:rsidRPr="00563921">
        <w:rPr>
          <w:rStyle w:val="CommentReference"/>
        </w:rPr>
        <w:commentReference w:id="6"/>
      </w:r>
      <w:r w:rsidRPr="00563921">
        <w:rPr>
          <w:sz w:val="22"/>
          <w:szCs w:val="22"/>
        </w:rPr>
        <w:t xml:space="preserve"> main</w:t>
      </w:r>
      <w:r w:rsidR="002C7812">
        <w:rPr>
          <w:sz w:val="22"/>
          <w:szCs w:val="22"/>
        </w:rPr>
        <w:t xml:space="preserve"> </w:t>
      </w:r>
      <w:r w:rsidRPr="00563921">
        <w:rPr>
          <w:sz w:val="22"/>
          <w:szCs w:val="22"/>
        </w:rPr>
        <w:t>changes in each new build will be attached</w:t>
      </w:r>
      <w:r w:rsidR="007F2D47" w:rsidRPr="00563921">
        <w:rPr>
          <w:sz w:val="22"/>
          <w:szCs w:val="22"/>
        </w:rPr>
        <w:t>.</w:t>
      </w:r>
      <w:r w:rsidRPr="00563921">
        <w:rPr>
          <w:sz w:val="22"/>
          <w:szCs w:val="22"/>
        </w:rPr>
        <w:t xml:space="preserve">  </w:t>
      </w:r>
    </w:p>
    <w:p w14:paraId="6E214A48" w14:textId="0F88EAE7" w:rsidR="00995F30" w:rsidRPr="00563921" w:rsidRDefault="00D73849" w:rsidP="000C3BC3">
      <w:pPr>
        <w:pStyle w:val="ListParagraph"/>
        <w:numPr>
          <w:ilvl w:val="3"/>
          <w:numId w:val="2"/>
        </w:numPr>
        <w:spacing w:before="120" w:after="120"/>
        <w:contextualSpacing w:val="0"/>
        <w:rPr>
          <w:sz w:val="22"/>
          <w:szCs w:val="22"/>
        </w:rPr>
      </w:pPr>
      <w:r w:rsidRPr="00563921">
        <w:rPr>
          <w:sz w:val="22"/>
          <w:szCs w:val="22"/>
        </w:rPr>
        <w:t xml:space="preserve">Software code </w:t>
      </w:r>
      <w:r w:rsidR="00675CEA" w:rsidRPr="00563921">
        <w:rPr>
          <w:sz w:val="22"/>
          <w:szCs w:val="22"/>
        </w:rPr>
        <w:t>and supporting document</w:t>
      </w:r>
      <w:r w:rsidR="00C61A7D" w:rsidRPr="00563921">
        <w:rPr>
          <w:sz w:val="22"/>
          <w:szCs w:val="22"/>
        </w:rPr>
        <w:t>s</w:t>
      </w:r>
      <w:r w:rsidR="00675CEA" w:rsidRPr="00563921">
        <w:rPr>
          <w:sz w:val="22"/>
          <w:szCs w:val="22"/>
        </w:rPr>
        <w:t xml:space="preserve"> </w:t>
      </w:r>
      <w:r w:rsidR="00C61A7D" w:rsidRPr="00563921">
        <w:rPr>
          <w:sz w:val="22"/>
          <w:szCs w:val="22"/>
        </w:rPr>
        <w:t>are</w:t>
      </w:r>
      <w:r w:rsidR="00675CEA" w:rsidRPr="00563921">
        <w:rPr>
          <w:sz w:val="22"/>
          <w:szCs w:val="22"/>
        </w:rPr>
        <w:t xml:space="preserve"> stored on </w:t>
      </w:r>
      <w:proofErr w:type="spellStart"/>
      <w:r w:rsidR="00675CEA" w:rsidRPr="00563921">
        <w:rPr>
          <w:sz w:val="22"/>
          <w:szCs w:val="22"/>
        </w:rPr>
        <w:t>S</w:t>
      </w:r>
      <w:r w:rsidR="00A85A03" w:rsidRPr="00563921">
        <w:rPr>
          <w:sz w:val="22"/>
          <w:szCs w:val="22"/>
        </w:rPr>
        <w:t>towood’</w:t>
      </w:r>
      <w:r w:rsidR="00675CEA" w:rsidRPr="00563921">
        <w:rPr>
          <w:sz w:val="22"/>
          <w:szCs w:val="22"/>
        </w:rPr>
        <w:t>s</w:t>
      </w:r>
      <w:proofErr w:type="spellEnd"/>
      <w:r w:rsidR="00675CEA" w:rsidRPr="00563921">
        <w:rPr>
          <w:sz w:val="22"/>
          <w:szCs w:val="22"/>
        </w:rPr>
        <w:t xml:space="preserve"> share drive. </w:t>
      </w:r>
      <w:r w:rsidRPr="00563921">
        <w:rPr>
          <w:sz w:val="22"/>
          <w:szCs w:val="22"/>
        </w:rPr>
        <w:t xml:space="preserve">. These shall continue to be stored for at least the life of </w:t>
      </w:r>
      <w:bookmarkStart w:id="7" w:name="_GoBack"/>
      <w:bookmarkEnd w:id="7"/>
      <w:r w:rsidRPr="00563921">
        <w:rPr>
          <w:sz w:val="22"/>
          <w:szCs w:val="22"/>
        </w:rPr>
        <w:t>the product unless regulat</w:t>
      </w:r>
      <w:r w:rsidR="00675CEA" w:rsidRPr="00563921">
        <w:rPr>
          <w:sz w:val="22"/>
          <w:szCs w:val="22"/>
        </w:rPr>
        <w:t>ion</w:t>
      </w:r>
      <w:r w:rsidRPr="00563921">
        <w:rPr>
          <w:sz w:val="22"/>
          <w:szCs w:val="22"/>
        </w:rPr>
        <w:t xml:space="preserve"> require</w:t>
      </w:r>
      <w:r w:rsidR="00675CEA" w:rsidRPr="00563921">
        <w:rPr>
          <w:sz w:val="22"/>
          <w:szCs w:val="22"/>
        </w:rPr>
        <w:t>s</w:t>
      </w:r>
      <w:r w:rsidRPr="00563921">
        <w:rPr>
          <w:sz w:val="22"/>
          <w:szCs w:val="22"/>
        </w:rPr>
        <w:t xml:space="preserve"> longer storage.</w:t>
      </w:r>
    </w:p>
    <w:p w14:paraId="76726C72" w14:textId="24F13107" w:rsidR="007F741B" w:rsidRPr="00563921" w:rsidRDefault="001E35B0" w:rsidP="00C06270">
      <w:pPr>
        <w:pStyle w:val="ListParagraph"/>
        <w:numPr>
          <w:ilvl w:val="3"/>
          <w:numId w:val="2"/>
        </w:numPr>
        <w:spacing w:before="120" w:after="120"/>
        <w:contextualSpacing w:val="0"/>
        <w:rPr>
          <w:sz w:val="22"/>
          <w:szCs w:val="22"/>
        </w:rPr>
      </w:pPr>
      <w:r w:rsidRPr="00563921">
        <w:rPr>
          <w:sz w:val="22"/>
          <w:szCs w:val="22"/>
        </w:rPr>
        <w:t>Proce</w:t>
      </w:r>
      <w:r w:rsidR="00657FFD" w:rsidRPr="00563921">
        <w:rPr>
          <w:sz w:val="22"/>
          <w:szCs w:val="22"/>
        </w:rPr>
        <w:t xml:space="preserve">dures </w:t>
      </w:r>
      <w:r w:rsidRPr="00563921">
        <w:rPr>
          <w:sz w:val="22"/>
          <w:szCs w:val="22"/>
        </w:rPr>
        <w:t xml:space="preserve">shall be established </w:t>
      </w:r>
      <w:r w:rsidR="00903250" w:rsidRPr="00563921">
        <w:rPr>
          <w:sz w:val="22"/>
          <w:szCs w:val="22"/>
        </w:rPr>
        <w:t xml:space="preserve">to ensure that </w:t>
      </w:r>
      <w:r w:rsidR="007F741B" w:rsidRPr="00563921">
        <w:rPr>
          <w:sz w:val="22"/>
          <w:szCs w:val="22"/>
        </w:rPr>
        <w:t xml:space="preserve">the software product can be reliably delivered to the point of use without corruption or unauthorized change. These procedures address the production and handling of media containing the software product including as appropriate replication, media </w:t>
      </w:r>
      <w:r w:rsidR="001C6A0B" w:rsidRPr="00563921">
        <w:rPr>
          <w:sz w:val="22"/>
          <w:szCs w:val="22"/>
        </w:rPr>
        <w:t>labelling</w:t>
      </w:r>
      <w:r w:rsidR="007F741B" w:rsidRPr="00563921">
        <w:rPr>
          <w:sz w:val="22"/>
          <w:szCs w:val="22"/>
        </w:rPr>
        <w:t>, packaging, protection, storage, and delivery.</w:t>
      </w:r>
    </w:p>
    <w:p w14:paraId="36F2C5E2" w14:textId="087EB719" w:rsidR="009C0F8D" w:rsidRPr="00563921" w:rsidRDefault="009C0F8D" w:rsidP="002C23B7">
      <w:pPr>
        <w:pStyle w:val="ListParagraph"/>
        <w:numPr>
          <w:ilvl w:val="3"/>
          <w:numId w:val="2"/>
        </w:numPr>
        <w:rPr>
          <w:sz w:val="22"/>
          <w:szCs w:val="22"/>
        </w:rPr>
      </w:pPr>
      <w:commentRangeStart w:id="8"/>
      <w:r w:rsidRPr="00563921">
        <w:rPr>
          <w:sz w:val="22"/>
          <w:szCs w:val="22"/>
        </w:rPr>
        <w:lastRenderedPageBreak/>
        <w:t xml:space="preserve">A software description </w:t>
      </w:r>
      <w:r w:rsidR="00CC365C" w:rsidRPr="00563921">
        <w:rPr>
          <w:sz w:val="22"/>
          <w:szCs w:val="22"/>
        </w:rPr>
        <w:t xml:space="preserve">document </w:t>
      </w:r>
      <w:commentRangeEnd w:id="8"/>
      <w:r w:rsidR="00C61A7D" w:rsidRPr="00563921">
        <w:rPr>
          <w:rStyle w:val="CommentReference"/>
        </w:rPr>
        <w:commentReference w:id="8"/>
      </w:r>
      <w:r w:rsidR="00CC365C" w:rsidRPr="00563921">
        <w:rPr>
          <w:sz w:val="22"/>
          <w:szCs w:val="22"/>
        </w:rPr>
        <w:t>shall be created including a summary overview of the features and software operating environment. (FDA Guidance).</w:t>
      </w:r>
      <w:r w:rsidR="002C23B7" w:rsidRPr="00563921">
        <w:rPr>
          <w:sz w:val="22"/>
          <w:szCs w:val="22"/>
        </w:rPr>
        <w:t xml:space="preserve"> </w:t>
      </w:r>
      <w:r w:rsidR="002C23B7" w:rsidRPr="00751ADE">
        <w:rPr>
          <w:b/>
          <w:sz w:val="22"/>
          <w:szCs w:val="22"/>
        </w:rPr>
        <w:t xml:space="preserve">For </w:t>
      </w:r>
      <w:proofErr w:type="spellStart"/>
      <w:r w:rsidR="002C23B7" w:rsidRPr="00751ADE">
        <w:rPr>
          <w:b/>
          <w:sz w:val="22"/>
          <w:szCs w:val="22"/>
        </w:rPr>
        <w:t>Visi</w:t>
      </w:r>
      <w:proofErr w:type="spellEnd"/>
      <w:r w:rsidR="002C23B7" w:rsidRPr="00751ADE">
        <w:rPr>
          <w:b/>
          <w:sz w:val="22"/>
          <w:szCs w:val="22"/>
        </w:rPr>
        <w:t xml:space="preserve">-Download this is fulfilled by the </w:t>
      </w:r>
      <w:proofErr w:type="spellStart"/>
      <w:r w:rsidR="002C23B7" w:rsidRPr="00751ADE">
        <w:rPr>
          <w:b/>
          <w:sz w:val="22"/>
          <w:szCs w:val="22"/>
        </w:rPr>
        <w:t>Visi</w:t>
      </w:r>
      <w:proofErr w:type="spellEnd"/>
      <w:r w:rsidR="002C23B7" w:rsidRPr="00751ADE">
        <w:rPr>
          <w:b/>
          <w:sz w:val="22"/>
          <w:szCs w:val="22"/>
        </w:rPr>
        <w:t>-Download Product Information Sheet.</w:t>
      </w:r>
    </w:p>
    <w:p w14:paraId="3D66004D" w14:textId="0C757592" w:rsidR="00C209AC" w:rsidRPr="00563921" w:rsidRDefault="00C209AC" w:rsidP="00A558EE">
      <w:pPr>
        <w:pStyle w:val="NormalNumbering"/>
        <w:ind w:left="1928" w:firstLine="0"/>
        <w:jc w:val="both"/>
        <w:rPr>
          <w:rFonts w:ascii="Times New Roman" w:hAnsi="Times New Roman"/>
          <w:sz w:val="22"/>
          <w:szCs w:val="22"/>
          <w:highlight w:val="yellow"/>
          <w:lang w:val="en-GB"/>
        </w:rPr>
      </w:pPr>
    </w:p>
    <w:p w14:paraId="2DE19027" w14:textId="5D7619E5" w:rsidR="006D0974" w:rsidRPr="00563921" w:rsidRDefault="003B5530" w:rsidP="00D734BE">
      <w:pPr>
        <w:pStyle w:val="Heading2"/>
        <w:rPr>
          <w:lang w:val="en-GB"/>
        </w:rPr>
      </w:pPr>
      <w:r w:rsidRPr="00563921">
        <w:rPr>
          <w:lang w:val="en-GB"/>
        </w:rPr>
        <w:t>Software Maintenance Process</w:t>
      </w:r>
    </w:p>
    <w:p w14:paraId="38A0F7F6" w14:textId="1CF5FC93" w:rsidR="003B5530" w:rsidRPr="00563921" w:rsidRDefault="00DC719E" w:rsidP="00D734BE">
      <w:pPr>
        <w:pStyle w:val="Heading3"/>
        <w:rPr>
          <w:lang w:val="en-GB"/>
        </w:rPr>
      </w:pPr>
      <w:r w:rsidRPr="00563921">
        <w:rPr>
          <w:lang w:val="en-GB"/>
        </w:rPr>
        <w:t>Software Maintenance Plan</w:t>
      </w:r>
    </w:p>
    <w:p w14:paraId="5FF79B58" w14:textId="1251545D" w:rsidR="006B2FD3" w:rsidRPr="00563921" w:rsidRDefault="00A34EC5" w:rsidP="00571EFD">
      <w:pPr>
        <w:pStyle w:val="ListParagraph"/>
        <w:numPr>
          <w:ilvl w:val="3"/>
          <w:numId w:val="2"/>
        </w:numPr>
        <w:spacing w:before="120"/>
        <w:rPr>
          <w:sz w:val="22"/>
          <w:szCs w:val="22"/>
        </w:rPr>
      </w:pPr>
      <w:r w:rsidRPr="00563921">
        <w:rPr>
          <w:sz w:val="22"/>
          <w:szCs w:val="22"/>
        </w:rPr>
        <w:t xml:space="preserve">A </w:t>
      </w:r>
      <w:r w:rsidR="006B2FD3" w:rsidRPr="00563921">
        <w:rPr>
          <w:sz w:val="22"/>
          <w:szCs w:val="22"/>
        </w:rPr>
        <w:t xml:space="preserve">software maintenance plan (shall be documented for conducting the activities and tasks of the maintenance process using </w:t>
      </w:r>
      <w:r w:rsidR="00AB4464" w:rsidRPr="00563921">
        <w:rPr>
          <w:b/>
          <w:sz w:val="22"/>
          <w:szCs w:val="22"/>
        </w:rPr>
        <w:t xml:space="preserve">SSI-QF-20G </w:t>
      </w:r>
      <w:r w:rsidR="006B2FD3" w:rsidRPr="00563921">
        <w:rPr>
          <w:b/>
          <w:sz w:val="22"/>
          <w:szCs w:val="22"/>
        </w:rPr>
        <w:t>Software Maintenance Plan</w:t>
      </w:r>
      <w:r w:rsidR="006B2FD3" w:rsidRPr="00563921">
        <w:rPr>
          <w:sz w:val="22"/>
          <w:szCs w:val="22"/>
        </w:rPr>
        <w:t>. The plan shall address the following:</w:t>
      </w:r>
      <w:r w:rsidR="00CC138D" w:rsidRPr="00563921">
        <w:rPr>
          <w:sz w:val="22"/>
          <w:szCs w:val="22"/>
        </w:rPr>
        <w:t xml:space="preserve"> </w:t>
      </w:r>
    </w:p>
    <w:p w14:paraId="7574F85D" w14:textId="77777777" w:rsidR="00C6681B" w:rsidRPr="00563921" w:rsidRDefault="00371514" w:rsidP="00C06270">
      <w:pPr>
        <w:pStyle w:val="ListParagraph"/>
        <w:numPr>
          <w:ilvl w:val="4"/>
          <w:numId w:val="22"/>
        </w:numPr>
        <w:spacing w:before="120" w:after="120"/>
        <w:ind w:left="2410"/>
        <w:contextualSpacing w:val="0"/>
        <w:rPr>
          <w:sz w:val="22"/>
          <w:szCs w:val="22"/>
        </w:rPr>
      </w:pPr>
      <w:r w:rsidRPr="00563921">
        <w:rPr>
          <w:sz w:val="22"/>
          <w:szCs w:val="22"/>
        </w:rPr>
        <w:t xml:space="preserve">Procedures for </w:t>
      </w:r>
      <w:r w:rsidR="00C6681B" w:rsidRPr="00563921">
        <w:rPr>
          <w:sz w:val="22"/>
          <w:szCs w:val="22"/>
        </w:rPr>
        <w:t>receiving, documenting, evaluating, resolving and tracking feedback arising after release of the medical device software</w:t>
      </w:r>
    </w:p>
    <w:p w14:paraId="23690C69" w14:textId="77777777" w:rsidR="00C6681B" w:rsidRPr="00563921" w:rsidRDefault="00C6681B" w:rsidP="00C06270">
      <w:pPr>
        <w:pStyle w:val="ListParagraph"/>
        <w:numPr>
          <w:ilvl w:val="4"/>
          <w:numId w:val="22"/>
        </w:numPr>
        <w:spacing w:before="120" w:after="120"/>
        <w:ind w:left="2410"/>
        <w:contextualSpacing w:val="0"/>
        <w:rPr>
          <w:sz w:val="22"/>
          <w:szCs w:val="22"/>
        </w:rPr>
      </w:pPr>
      <w:r w:rsidRPr="00563921">
        <w:rPr>
          <w:sz w:val="22"/>
          <w:szCs w:val="22"/>
        </w:rPr>
        <w:t>criteria for determining whether feedback is considered to be a problem</w:t>
      </w:r>
    </w:p>
    <w:p w14:paraId="100DDF1B" w14:textId="77777777" w:rsidR="00C6681B" w:rsidRPr="00563921" w:rsidRDefault="00C6681B" w:rsidP="00C06270">
      <w:pPr>
        <w:pStyle w:val="ListParagraph"/>
        <w:numPr>
          <w:ilvl w:val="4"/>
          <w:numId w:val="22"/>
        </w:numPr>
        <w:spacing w:before="120" w:after="120"/>
        <w:ind w:left="2410"/>
        <w:contextualSpacing w:val="0"/>
        <w:rPr>
          <w:sz w:val="22"/>
          <w:szCs w:val="22"/>
        </w:rPr>
      </w:pPr>
      <w:r w:rsidRPr="00563921">
        <w:rPr>
          <w:sz w:val="22"/>
          <w:szCs w:val="22"/>
        </w:rPr>
        <w:t>use of the software risk management process</w:t>
      </w:r>
    </w:p>
    <w:p w14:paraId="7F34C2CE" w14:textId="7A179522" w:rsidR="00C6681B" w:rsidRPr="00563921" w:rsidRDefault="00C6681B" w:rsidP="00C06270">
      <w:pPr>
        <w:pStyle w:val="ListParagraph"/>
        <w:numPr>
          <w:ilvl w:val="4"/>
          <w:numId w:val="22"/>
        </w:numPr>
        <w:spacing w:before="120" w:after="120"/>
        <w:ind w:left="2410"/>
        <w:contextualSpacing w:val="0"/>
        <w:rPr>
          <w:sz w:val="22"/>
          <w:szCs w:val="22"/>
        </w:rPr>
      </w:pPr>
      <w:r w:rsidRPr="00563921">
        <w:rPr>
          <w:sz w:val="22"/>
          <w:szCs w:val="22"/>
        </w:rPr>
        <w:t xml:space="preserve">use of the software problem resolution process for </w:t>
      </w:r>
      <w:r w:rsidR="001A2515" w:rsidRPr="00563921">
        <w:rPr>
          <w:sz w:val="22"/>
          <w:szCs w:val="22"/>
        </w:rPr>
        <w:t>analysing</w:t>
      </w:r>
      <w:r w:rsidRPr="00563921">
        <w:rPr>
          <w:sz w:val="22"/>
          <w:szCs w:val="22"/>
        </w:rPr>
        <w:t xml:space="preserve"> and resolving problems arising after release of the medical device software</w:t>
      </w:r>
    </w:p>
    <w:p w14:paraId="26225B4A" w14:textId="77777777" w:rsidR="00C6681B" w:rsidRPr="00563921" w:rsidRDefault="00C6681B" w:rsidP="00C06270">
      <w:pPr>
        <w:pStyle w:val="ListParagraph"/>
        <w:numPr>
          <w:ilvl w:val="4"/>
          <w:numId w:val="22"/>
        </w:numPr>
        <w:spacing w:before="120" w:after="120"/>
        <w:ind w:left="2410"/>
        <w:contextualSpacing w:val="0"/>
        <w:rPr>
          <w:sz w:val="22"/>
          <w:szCs w:val="22"/>
        </w:rPr>
      </w:pPr>
      <w:r w:rsidRPr="00563921">
        <w:rPr>
          <w:sz w:val="22"/>
          <w:szCs w:val="22"/>
        </w:rPr>
        <w:t>use of the software configuration management process for managing modifications to the existing system; and</w:t>
      </w:r>
    </w:p>
    <w:p w14:paraId="07E7FFE8" w14:textId="7D760C8B" w:rsidR="007C3FFF" w:rsidRDefault="00C6681B" w:rsidP="00C06270">
      <w:pPr>
        <w:pStyle w:val="ListParagraph"/>
        <w:numPr>
          <w:ilvl w:val="4"/>
          <w:numId w:val="22"/>
        </w:numPr>
        <w:spacing w:before="120" w:after="120"/>
        <w:ind w:left="2410"/>
        <w:contextualSpacing w:val="0"/>
        <w:rPr>
          <w:sz w:val="22"/>
          <w:szCs w:val="22"/>
        </w:rPr>
      </w:pPr>
      <w:proofErr w:type="gramStart"/>
      <w:r w:rsidRPr="00563921">
        <w:rPr>
          <w:sz w:val="22"/>
          <w:szCs w:val="22"/>
        </w:rPr>
        <w:t>procedures</w:t>
      </w:r>
      <w:proofErr w:type="gramEnd"/>
      <w:r w:rsidRPr="00563921">
        <w:rPr>
          <w:sz w:val="22"/>
          <w:szCs w:val="22"/>
        </w:rPr>
        <w:t xml:space="preserve"> to evaluate and implement upgrades, bug fixes, patches and obsolescence of SOUP.</w:t>
      </w:r>
    </w:p>
    <w:p w14:paraId="2BBF2D39" w14:textId="093F9C48" w:rsidR="002C7812" w:rsidRPr="00563921" w:rsidRDefault="002C7812" w:rsidP="00C06270">
      <w:pPr>
        <w:pStyle w:val="ListParagraph"/>
        <w:numPr>
          <w:ilvl w:val="4"/>
          <w:numId w:val="22"/>
        </w:numPr>
        <w:spacing w:before="120" w:after="120"/>
        <w:ind w:left="2410"/>
        <w:contextualSpacing w:val="0"/>
        <w:rPr>
          <w:sz w:val="22"/>
          <w:szCs w:val="22"/>
        </w:rPr>
      </w:pPr>
      <w:r>
        <w:rPr>
          <w:sz w:val="22"/>
          <w:szCs w:val="22"/>
        </w:rPr>
        <w:t xml:space="preserve">All of the above are captured on </w:t>
      </w:r>
      <w:r w:rsidRPr="00751ADE">
        <w:rPr>
          <w:b/>
          <w:sz w:val="22"/>
          <w:szCs w:val="22"/>
        </w:rPr>
        <w:t>SSI-QF-10P Problem Report.</w:t>
      </w:r>
    </w:p>
    <w:p w14:paraId="264804EE" w14:textId="4C038F9C" w:rsidR="0097432C" w:rsidRPr="00563921" w:rsidRDefault="0097432C" w:rsidP="005F7CF6">
      <w:pPr>
        <w:pStyle w:val="ListParagraph"/>
        <w:numPr>
          <w:ilvl w:val="3"/>
          <w:numId w:val="2"/>
        </w:numPr>
        <w:spacing w:before="120" w:after="120"/>
        <w:contextualSpacing w:val="0"/>
        <w:rPr>
          <w:b/>
          <w:sz w:val="22"/>
          <w:szCs w:val="22"/>
        </w:rPr>
      </w:pPr>
      <w:r w:rsidRPr="00563921">
        <w:rPr>
          <w:sz w:val="22"/>
          <w:szCs w:val="22"/>
        </w:rPr>
        <w:t xml:space="preserve">The results of the maintenance activities shall be captured </w:t>
      </w:r>
      <w:r w:rsidR="007E065E" w:rsidRPr="00563921">
        <w:rPr>
          <w:sz w:val="22"/>
          <w:szCs w:val="22"/>
        </w:rPr>
        <w:t xml:space="preserve">once </w:t>
      </w:r>
      <w:r w:rsidR="008E2A08" w:rsidRPr="00563921">
        <w:rPr>
          <w:sz w:val="22"/>
          <w:szCs w:val="22"/>
        </w:rPr>
        <w:t xml:space="preserve">annually </w:t>
      </w:r>
      <w:r w:rsidRPr="00563921">
        <w:rPr>
          <w:sz w:val="22"/>
          <w:szCs w:val="22"/>
        </w:rPr>
        <w:t xml:space="preserve">on </w:t>
      </w:r>
      <w:r w:rsidR="005F7CF6" w:rsidRPr="00563921">
        <w:rPr>
          <w:b/>
          <w:sz w:val="22"/>
          <w:szCs w:val="22"/>
        </w:rPr>
        <w:t>SSI-QF-20H Software Maintenance Report.</w:t>
      </w:r>
    </w:p>
    <w:p w14:paraId="20036DEF" w14:textId="41A63DA7" w:rsidR="00B95ABE" w:rsidRPr="00563921" w:rsidRDefault="00B95ABE" w:rsidP="00D734BE">
      <w:pPr>
        <w:pStyle w:val="Heading3"/>
        <w:rPr>
          <w:lang w:val="en-GB"/>
        </w:rPr>
      </w:pPr>
      <w:r w:rsidRPr="00563921">
        <w:rPr>
          <w:lang w:val="en-GB"/>
        </w:rPr>
        <w:t>Cybersecurity Management Plan</w:t>
      </w:r>
    </w:p>
    <w:p w14:paraId="1FA15BB0" w14:textId="0A2C497C" w:rsidR="00B95ABE" w:rsidRPr="00563921" w:rsidRDefault="00B95ABE" w:rsidP="00B95ABE">
      <w:pPr>
        <w:pStyle w:val="NormalNumbering"/>
        <w:numPr>
          <w:ilvl w:val="3"/>
          <w:numId w:val="2"/>
        </w:numPr>
        <w:spacing w:before="120"/>
        <w:jc w:val="both"/>
        <w:rPr>
          <w:rFonts w:ascii="Times New Roman" w:hAnsi="Times New Roman"/>
          <w:sz w:val="22"/>
          <w:szCs w:val="22"/>
          <w:lang w:val="en-GB"/>
        </w:rPr>
      </w:pPr>
      <w:r w:rsidRPr="00563921">
        <w:rPr>
          <w:rFonts w:ascii="Times New Roman" w:hAnsi="Times New Roman"/>
          <w:sz w:val="22"/>
          <w:szCs w:val="22"/>
          <w:lang w:val="en-GB"/>
        </w:rPr>
        <w:t xml:space="preserve">A cybersecurity management plan </w:t>
      </w:r>
      <w:r w:rsidR="002C7812">
        <w:rPr>
          <w:rFonts w:ascii="Times New Roman" w:hAnsi="Times New Roman"/>
          <w:sz w:val="22"/>
          <w:szCs w:val="22"/>
          <w:lang w:val="en-GB"/>
        </w:rPr>
        <w:t xml:space="preserve">(which may be part of </w:t>
      </w:r>
      <w:r w:rsidR="002C7812" w:rsidRPr="00751ADE">
        <w:rPr>
          <w:rFonts w:ascii="Times New Roman" w:hAnsi="Times New Roman"/>
          <w:b/>
          <w:sz w:val="22"/>
          <w:szCs w:val="22"/>
          <w:lang w:val="en-GB"/>
        </w:rPr>
        <w:t>SSI-QF-20G Software Maintenance Plan</w:t>
      </w:r>
      <w:r w:rsidR="002C7812">
        <w:rPr>
          <w:rFonts w:ascii="Times New Roman" w:hAnsi="Times New Roman"/>
          <w:sz w:val="22"/>
          <w:szCs w:val="22"/>
          <w:lang w:val="en-GB"/>
        </w:rPr>
        <w:t xml:space="preserve">) </w:t>
      </w:r>
      <w:r w:rsidRPr="00563921">
        <w:rPr>
          <w:rFonts w:ascii="Times New Roman" w:hAnsi="Times New Roman"/>
          <w:sz w:val="22"/>
          <w:szCs w:val="22"/>
          <w:lang w:val="en-GB"/>
        </w:rPr>
        <w:t>shall be put in place, as required, to address the following key elements:</w:t>
      </w:r>
    </w:p>
    <w:p w14:paraId="0C474509" w14:textId="77777777" w:rsidR="00B95ABE" w:rsidRPr="00563921" w:rsidRDefault="00B95ABE" w:rsidP="00B95ABE">
      <w:pPr>
        <w:pStyle w:val="NormalNumbering"/>
        <w:numPr>
          <w:ilvl w:val="4"/>
          <w:numId w:val="43"/>
        </w:numPr>
        <w:spacing w:before="120"/>
        <w:jc w:val="both"/>
        <w:rPr>
          <w:rFonts w:ascii="Times New Roman" w:hAnsi="Times New Roman"/>
          <w:sz w:val="22"/>
          <w:szCs w:val="22"/>
          <w:lang w:val="en-GB"/>
        </w:rPr>
      </w:pPr>
      <w:r w:rsidRPr="00563921">
        <w:rPr>
          <w:rFonts w:ascii="Times New Roman" w:hAnsi="Times New Roman"/>
          <w:sz w:val="22"/>
          <w:szCs w:val="22"/>
          <w:lang w:val="en-GB"/>
        </w:rPr>
        <w:t>Total product life cycle (TPLC) Vigilance: monitoring and identifying newly discovered cybersecurity vulnerabilities, assessing their threat, and appropriately responding to them.</w:t>
      </w:r>
    </w:p>
    <w:p w14:paraId="2530126F" w14:textId="77777777" w:rsidR="00B95ABE" w:rsidRPr="00563921" w:rsidRDefault="00B95ABE" w:rsidP="00B95ABE">
      <w:pPr>
        <w:pStyle w:val="NormalNumbering"/>
        <w:numPr>
          <w:ilvl w:val="4"/>
          <w:numId w:val="43"/>
        </w:numPr>
        <w:spacing w:before="120"/>
        <w:jc w:val="both"/>
        <w:rPr>
          <w:rFonts w:ascii="Times New Roman" w:hAnsi="Times New Roman"/>
          <w:sz w:val="22"/>
          <w:szCs w:val="22"/>
          <w:lang w:val="en-GB"/>
        </w:rPr>
      </w:pPr>
      <w:r w:rsidRPr="00563921">
        <w:rPr>
          <w:rFonts w:ascii="Times New Roman" w:hAnsi="Times New Roman"/>
          <w:sz w:val="22"/>
          <w:szCs w:val="22"/>
          <w:lang w:val="en-GB"/>
        </w:rPr>
        <w:t>Vulnerability disclosure: process for gathering information from vulnerability finders, developing mitigation and remediation strategies, and disclosing the existence of vulnerabilities and mitigation or remediation approaches to stakeholders</w:t>
      </w:r>
    </w:p>
    <w:p w14:paraId="403FED96" w14:textId="77777777" w:rsidR="00B95ABE" w:rsidRPr="00563921" w:rsidRDefault="00B95ABE" w:rsidP="00B95ABE">
      <w:pPr>
        <w:pStyle w:val="NormalNumbering"/>
        <w:numPr>
          <w:ilvl w:val="4"/>
          <w:numId w:val="43"/>
        </w:numPr>
        <w:spacing w:before="120"/>
        <w:jc w:val="both"/>
        <w:rPr>
          <w:rFonts w:ascii="Times New Roman" w:hAnsi="Times New Roman"/>
          <w:sz w:val="22"/>
          <w:szCs w:val="22"/>
          <w:lang w:val="en-GB"/>
        </w:rPr>
      </w:pPr>
      <w:r w:rsidRPr="00563921">
        <w:rPr>
          <w:rFonts w:ascii="Times New Roman" w:hAnsi="Times New Roman"/>
          <w:sz w:val="22"/>
          <w:szCs w:val="22"/>
          <w:lang w:val="en-GB"/>
        </w:rPr>
        <w:t xml:space="preserve"> Updates, remediation and recovery: software update and remediation actions in response to identified vulnerabilities as well as restoring the device to its normal operating condition following a cybersecurity incident.</w:t>
      </w:r>
    </w:p>
    <w:p w14:paraId="6F8A7559" w14:textId="77777777" w:rsidR="00B95ABE" w:rsidRPr="00563921" w:rsidRDefault="00B95ABE" w:rsidP="00B95ABE">
      <w:pPr>
        <w:pStyle w:val="NormalNumbering"/>
        <w:numPr>
          <w:ilvl w:val="4"/>
          <w:numId w:val="43"/>
        </w:numPr>
        <w:spacing w:before="120"/>
        <w:jc w:val="both"/>
        <w:rPr>
          <w:rFonts w:ascii="Times New Roman" w:hAnsi="Times New Roman"/>
          <w:sz w:val="22"/>
          <w:szCs w:val="22"/>
          <w:lang w:val="en-GB"/>
        </w:rPr>
      </w:pPr>
      <w:r w:rsidRPr="00563921">
        <w:rPr>
          <w:rFonts w:ascii="Times New Roman" w:hAnsi="Times New Roman"/>
          <w:sz w:val="22"/>
          <w:szCs w:val="22"/>
          <w:lang w:val="en-GB"/>
        </w:rPr>
        <w:t xml:space="preserve"> Information sharing: participation in Information Sharing Analysis Organizations (ISAOs) or Information Sharing and Analysis </w:t>
      </w:r>
      <w:proofErr w:type="spellStart"/>
      <w:r w:rsidRPr="00563921">
        <w:rPr>
          <w:rFonts w:ascii="Times New Roman" w:hAnsi="Times New Roman"/>
          <w:sz w:val="22"/>
          <w:szCs w:val="22"/>
          <w:lang w:val="en-GB"/>
        </w:rPr>
        <w:t>Centers</w:t>
      </w:r>
      <w:proofErr w:type="spellEnd"/>
      <w:r w:rsidRPr="00563921">
        <w:rPr>
          <w:rFonts w:ascii="Times New Roman" w:hAnsi="Times New Roman"/>
          <w:sz w:val="22"/>
          <w:szCs w:val="22"/>
          <w:lang w:val="en-GB"/>
        </w:rPr>
        <w:t xml:space="preserve"> (ISACs) that promote the communication and sharing of updated information about security threats and vulnerabilities.</w:t>
      </w:r>
    </w:p>
    <w:p w14:paraId="2DC4B9B7" w14:textId="616B5AA4" w:rsidR="00B95ABE" w:rsidRPr="00563921" w:rsidRDefault="00B95ABE" w:rsidP="00751ADE">
      <w:pPr>
        <w:pStyle w:val="NormalNumbering"/>
        <w:spacing w:before="120"/>
        <w:ind w:left="1928" w:firstLine="0"/>
        <w:jc w:val="both"/>
        <w:rPr>
          <w:rFonts w:ascii="Times New Roman" w:hAnsi="Times New Roman"/>
          <w:sz w:val="22"/>
          <w:szCs w:val="22"/>
          <w:lang w:val="en-GB"/>
        </w:rPr>
      </w:pPr>
    </w:p>
    <w:p w14:paraId="7BB38A9B" w14:textId="28217310" w:rsidR="00DC719E" w:rsidRPr="00563921" w:rsidRDefault="003C6A2E" w:rsidP="00D734BE">
      <w:pPr>
        <w:pStyle w:val="Heading3"/>
        <w:rPr>
          <w:lang w:val="en-GB"/>
        </w:rPr>
      </w:pPr>
      <w:r w:rsidRPr="00563921">
        <w:rPr>
          <w:lang w:val="en-GB"/>
        </w:rPr>
        <w:t>Problem and modification analysis</w:t>
      </w:r>
    </w:p>
    <w:p w14:paraId="10A4AF28" w14:textId="24EBBAAF" w:rsidR="00F60CB0" w:rsidRPr="00563921" w:rsidRDefault="00AB6D49" w:rsidP="00C06270">
      <w:pPr>
        <w:pStyle w:val="ListParagraph"/>
        <w:numPr>
          <w:ilvl w:val="3"/>
          <w:numId w:val="2"/>
        </w:numPr>
        <w:spacing w:before="120" w:after="120"/>
        <w:contextualSpacing w:val="0"/>
        <w:rPr>
          <w:sz w:val="22"/>
          <w:szCs w:val="22"/>
        </w:rPr>
      </w:pPr>
      <w:r w:rsidRPr="00563921">
        <w:rPr>
          <w:sz w:val="22"/>
          <w:szCs w:val="22"/>
        </w:rPr>
        <w:t xml:space="preserve">Feedback </w:t>
      </w:r>
      <w:r w:rsidR="00F60CB0" w:rsidRPr="00563921">
        <w:rPr>
          <w:sz w:val="22"/>
          <w:szCs w:val="22"/>
        </w:rPr>
        <w:t>about software may come from many sources, including patients and clinicians.</w:t>
      </w:r>
    </w:p>
    <w:p w14:paraId="18E04B14" w14:textId="2C8B94CC" w:rsidR="00F60CB0" w:rsidRPr="00563921" w:rsidRDefault="00F60CB0" w:rsidP="00C06270">
      <w:pPr>
        <w:pStyle w:val="ListParagraph"/>
        <w:numPr>
          <w:ilvl w:val="3"/>
          <w:numId w:val="2"/>
        </w:numPr>
        <w:spacing w:before="120" w:after="120"/>
        <w:contextualSpacing w:val="0"/>
        <w:rPr>
          <w:sz w:val="22"/>
          <w:szCs w:val="22"/>
        </w:rPr>
      </w:pPr>
      <w:r w:rsidRPr="00563921">
        <w:rPr>
          <w:sz w:val="22"/>
          <w:szCs w:val="22"/>
        </w:rPr>
        <w:t>Feedback shall be documented and evaluated</w:t>
      </w:r>
      <w:r w:rsidR="007E065E" w:rsidRPr="00563921">
        <w:rPr>
          <w:sz w:val="22"/>
          <w:szCs w:val="22"/>
        </w:rPr>
        <w:t xml:space="preserve"> using </w:t>
      </w:r>
      <w:r w:rsidR="007E065E" w:rsidRPr="00563921">
        <w:rPr>
          <w:b/>
          <w:sz w:val="22"/>
          <w:szCs w:val="22"/>
        </w:rPr>
        <w:t>SSI-QF-10P Problem Report</w:t>
      </w:r>
      <w:r w:rsidR="007E065E" w:rsidRPr="00563921">
        <w:rPr>
          <w:sz w:val="22"/>
          <w:szCs w:val="22"/>
        </w:rPr>
        <w:t xml:space="preserve"> </w:t>
      </w:r>
      <w:r w:rsidRPr="00563921">
        <w:rPr>
          <w:sz w:val="22"/>
          <w:szCs w:val="22"/>
        </w:rPr>
        <w:t xml:space="preserve">to determine whether a problem exists in a released software product. Any such problem shall be recorded </w:t>
      </w:r>
      <w:r w:rsidR="00C61A7D" w:rsidRPr="00563921">
        <w:rPr>
          <w:sz w:val="22"/>
          <w:szCs w:val="22"/>
        </w:rPr>
        <w:t xml:space="preserve">on </w:t>
      </w:r>
      <w:r w:rsidR="00C61A7D" w:rsidRPr="00563921">
        <w:rPr>
          <w:b/>
          <w:sz w:val="22"/>
          <w:szCs w:val="22"/>
        </w:rPr>
        <w:t>SSI-QF-10P</w:t>
      </w:r>
      <w:r w:rsidR="00D67063" w:rsidRPr="00563921">
        <w:rPr>
          <w:sz w:val="22"/>
          <w:szCs w:val="22"/>
        </w:rPr>
        <w:t>,</w:t>
      </w:r>
      <w:r w:rsidR="00C61A7D" w:rsidRPr="00563921">
        <w:rPr>
          <w:sz w:val="22"/>
          <w:szCs w:val="22"/>
        </w:rPr>
        <w:t xml:space="preserve"> classified</w:t>
      </w:r>
      <w:r w:rsidR="00D67063" w:rsidRPr="00563921">
        <w:rPr>
          <w:sz w:val="22"/>
          <w:szCs w:val="22"/>
        </w:rPr>
        <w:t>,</w:t>
      </w:r>
      <w:r w:rsidR="00C61A7D" w:rsidRPr="00563921">
        <w:rPr>
          <w:sz w:val="22"/>
          <w:szCs w:val="22"/>
        </w:rPr>
        <w:t xml:space="preserve"> and processed using that form.</w:t>
      </w:r>
      <w:r w:rsidRPr="00563921">
        <w:rPr>
          <w:sz w:val="22"/>
          <w:szCs w:val="22"/>
        </w:rPr>
        <w:t xml:space="preserve">  </w:t>
      </w:r>
      <w:r w:rsidR="00D67063" w:rsidRPr="00563921">
        <w:rPr>
          <w:sz w:val="22"/>
          <w:szCs w:val="22"/>
        </w:rPr>
        <w:t xml:space="preserve">Opportunities for functional improvements are not non-conformities. </w:t>
      </w:r>
    </w:p>
    <w:p w14:paraId="306F2003" w14:textId="58A9A904" w:rsidR="008B5F95" w:rsidRPr="00563921" w:rsidRDefault="008B5F95" w:rsidP="00C06270">
      <w:pPr>
        <w:pStyle w:val="ListParagraph"/>
        <w:numPr>
          <w:ilvl w:val="3"/>
          <w:numId w:val="2"/>
        </w:numPr>
        <w:spacing w:before="120" w:after="120"/>
        <w:contextualSpacing w:val="0"/>
        <w:rPr>
          <w:sz w:val="22"/>
          <w:szCs w:val="22"/>
        </w:rPr>
      </w:pPr>
      <w:r w:rsidRPr="00563921">
        <w:rPr>
          <w:sz w:val="22"/>
          <w:szCs w:val="22"/>
        </w:rPr>
        <w:t xml:space="preserve">Each problem shall be evaluated to determine </w:t>
      </w:r>
      <w:r w:rsidR="00D67063" w:rsidRPr="00563921">
        <w:rPr>
          <w:sz w:val="22"/>
          <w:szCs w:val="22"/>
        </w:rPr>
        <w:t xml:space="preserve">if </w:t>
      </w:r>
      <w:r w:rsidRPr="00563921">
        <w:rPr>
          <w:sz w:val="22"/>
          <w:szCs w:val="22"/>
        </w:rPr>
        <w:t xml:space="preserve">it affects the safety of a released software and whether a change to the released software is needed to address the problem, the problem should be monitored, changes should be considered for the next </w:t>
      </w:r>
      <w:r w:rsidR="00D67063" w:rsidRPr="00563921">
        <w:rPr>
          <w:sz w:val="22"/>
          <w:szCs w:val="22"/>
        </w:rPr>
        <w:t>build number</w:t>
      </w:r>
      <w:r w:rsidRPr="00563921">
        <w:rPr>
          <w:sz w:val="22"/>
          <w:szCs w:val="22"/>
        </w:rPr>
        <w:t xml:space="preserve"> or an immediate change is required to resolve a serious issue. </w:t>
      </w:r>
    </w:p>
    <w:p w14:paraId="4DD4ACAE" w14:textId="530BCF54" w:rsidR="001B23FF" w:rsidRPr="00563921" w:rsidRDefault="008B5F95" w:rsidP="00C06270">
      <w:pPr>
        <w:pStyle w:val="ListParagraph"/>
        <w:numPr>
          <w:ilvl w:val="3"/>
          <w:numId w:val="2"/>
        </w:numPr>
        <w:spacing w:before="120" w:after="120"/>
        <w:contextualSpacing w:val="0"/>
        <w:rPr>
          <w:sz w:val="22"/>
          <w:szCs w:val="22"/>
        </w:rPr>
      </w:pPr>
      <w:r w:rsidRPr="00563921">
        <w:rPr>
          <w:sz w:val="22"/>
          <w:szCs w:val="22"/>
        </w:rPr>
        <w:t xml:space="preserve">The software problem resolution process </w:t>
      </w:r>
      <w:r w:rsidR="002C7812">
        <w:rPr>
          <w:sz w:val="22"/>
          <w:szCs w:val="22"/>
        </w:rPr>
        <w:t>s</w:t>
      </w:r>
      <w:r w:rsidRPr="00563921">
        <w:rPr>
          <w:sz w:val="22"/>
          <w:szCs w:val="22"/>
        </w:rPr>
        <w:t>hall be used to address non-conformances related to software.</w:t>
      </w:r>
      <w:r w:rsidR="00194802" w:rsidRPr="00563921">
        <w:rPr>
          <w:sz w:val="22"/>
          <w:szCs w:val="22"/>
        </w:rPr>
        <w:t xml:space="preserve"> </w:t>
      </w:r>
      <w:r w:rsidR="001B23FF" w:rsidRPr="00563921">
        <w:rPr>
          <w:sz w:val="22"/>
          <w:szCs w:val="22"/>
        </w:rPr>
        <w:t>When this activity has been done, any change of safety class in the software system or its software items should be considered.</w:t>
      </w:r>
    </w:p>
    <w:p w14:paraId="322BF074" w14:textId="72201A4B" w:rsidR="008B5F95" w:rsidRPr="00563921" w:rsidRDefault="00E8697A" w:rsidP="00C06270">
      <w:pPr>
        <w:pStyle w:val="ListParagraph"/>
        <w:numPr>
          <w:ilvl w:val="3"/>
          <w:numId w:val="2"/>
        </w:numPr>
        <w:spacing w:before="120" w:after="120"/>
        <w:contextualSpacing w:val="0"/>
        <w:rPr>
          <w:sz w:val="22"/>
          <w:szCs w:val="22"/>
        </w:rPr>
      </w:pPr>
      <w:r w:rsidRPr="00563921">
        <w:rPr>
          <w:sz w:val="22"/>
          <w:szCs w:val="22"/>
        </w:rPr>
        <w:t xml:space="preserve">Each </w:t>
      </w:r>
      <w:r w:rsidR="002C7812">
        <w:rPr>
          <w:sz w:val="22"/>
          <w:szCs w:val="22"/>
        </w:rPr>
        <w:t xml:space="preserve">proposed </w:t>
      </w:r>
      <w:r w:rsidRPr="00563921">
        <w:rPr>
          <w:sz w:val="22"/>
          <w:szCs w:val="22"/>
        </w:rPr>
        <w:t>change shall be analy</w:t>
      </w:r>
      <w:r w:rsidR="002C7812">
        <w:rPr>
          <w:sz w:val="22"/>
          <w:szCs w:val="22"/>
        </w:rPr>
        <w:t>s</w:t>
      </w:r>
      <w:r w:rsidRPr="00563921">
        <w:rPr>
          <w:sz w:val="22"/>
          <w:szCs w:val="22"/>
        </w:rPr>
        <w:t>ed for its effect on the organi</w:t>
      </w:r>
      <w:r w:rsidR="002C7812">
        <w:rPr>
          <w:sz w:val="22"/>
          <w:szCs w:val="22"/>
        </w:rPr>
        <w:t>s</w:t>
      </w:r>
      <w:r w:rsidRPr="00563921">
        <w:rPr>
          <w:sz w:val="22"/>
          <w:szCs w:val="22"/>
        </w:rPr>
        <w:t xml:space="preserve">ation, released software, and systems with which it interfaces using </w:t>
      </w:r>
      <w:r w:rsidR="00AB4464" w:rsidRPr="00563921">
        <w:rPr>
          <w:b/>
          <w:sz w:val="22"/>
          <w:szCs w:val="22"/>
        </w:rPr>
        <w:t xml:space="preserve">SSI-QF-10G </w:t>
      </w:r>
      <w:r w:rsidR="002C7812">
        <w:rPr>
          <w:b/>
          <w:sz w:val="22"/>
          <w:szCs w:val="22"/>
        </w:rPr>
        <w:t xml:space="preserve">Design </w:t>
      </w:r>
      <w:r w:rsidRPr="00563921">
        <w:rPr>
          <w:b/>
          <w:sz w:val="22"/>
          <w:szCs w:val="22"/>
        </w:rPr>
        <w:t>Change R</w:t>
      </w:r>
      <w:r w:rsidR="002C7812">
        <w:rPr>
          <w:b/>
          <w:sz w:val="22"/>
          <w:szCs w:val="22"/>
        </w:rPr>
        <w:t>ecord.</w:t>
      </w:r>
      <w:r w:rsidRPr="00563921">
        <w:rPr>
          <w:sz w:val="22"/>
          <w:szCs w:val="22"/>
        </w:rPr>
        <w:t xml:space="preserve"> </w:t>
      </w:r>
    </w:p>
    <w:p w14:paraId="58D2AE7E" w14:textId="549D9AFF" w:rsidR="00F24464" w:rsidRPr="00563921" w:rsidRDefault="00F24464" w:rsidP="00C06270">
      <w:pPr>
        <w:pStyle w:val="ListParagraph"/>
        <w:numPr>
          <w:ilvl w:val="3"/>
          <w:numId w:val="2"/>
        </w:numPr>
        <w:spacing w:before="120" w:after="120"/>
        <w:contextualSpacing w:val="0"/>
        <w:rPr>
          <w:sz w:val="22"/>
          <w:szCs w:val="22"/>
        </w:rPr>
      </w:pPr>
      <w:r w:rsidRPr="00563921">
        <w:rPr>
          <w:sz w:val="22"/>
          <w:szCs w:val="22"/>
        </w:rPr>
        <w:t>Change</w:t>
      </w:r>
      <w:r w:rsidR="002C7812">
        <w:rPr>
          <w:sz w:val="22"/>
          <w:szCs w:val="22"/>
        </w:rPr>
        <w:t>s</w:t>
      </w:r>
      <w:r w:rsidRPr="00563921">
        <w:rPr>
          <w:sz w:val="22"/>
          <w:szCs w:val="22"/>
        </w:rPr>
        <w:t xml:space="preserve"> </w:t>
      </w:r>
      <w:r w:rsidR="002C7812">
        <w:rPr>
          <w:sz w:val="22"/>
          <w:szCs w:val="22"/>
        </w:rPr>
        <w:t>w</w:t>
      </w:r>
      <w:r w:rsidRPr="00563921">
        <w:rPr>
          <w:sz w:val="22"/>
          <w:szCs w:val="22"/>
        </w:rPr>
        <w:t xml:space="preserve">hich modify released software products shall be evaluated and approved. Refer to </w:t>
      </w:r>
      <w:r w:rsidRPr="00563921">
        <w:rPr>
          <w:b/>
          <w:sz w:val="22"/>
          <w:szCs w:val="22"/>
        </w:rPr>
        <w:t>SSI-SOP-</w:t>
      </w:r>
      <w:r w:rsidR="00A92D36" w:rsidRPr="00563921">
        <w:rPr>
          <w:b/>
          <w:sz w:val="22"/>
          <w:szCs w:val="22"/>
        </w:rPr>
        <w:t>10</w:t>
      </w:r>
      <w:r w:rsidRPr="00563921">
        <w:rPr>
          <w:sz w:val="22"/>
          <w:szCs w:val="22"/>
        </w:rPr>
        <w:t xml:space="preserve"> </w:t>
      </w:r>
      <w:r w:rsidR="007E065E" w:rsidRPr="00563921">
        <w:rPr>
          <w:b/>
          <w:sz w:val="22"/>
          <w:szCs w:val="22"/>
        </w:rPr>
        <w:t>Design and Development</w:t>
      </w:r>
      <w:r w:rsidR="007E065E" w:rsidRPr="00563921">
        <w:rPr>
          <w:sz w:val="22"/>
          <w:szCs w:val="22"/>
        </w:rPr>
        <w:t xml:space="preserve"> </w:t>
      </w:r>
      <w:r w:rsidRPr="00563921">
        <w:rPr>
          <w:sz w:val="22"/>
          <w:szCs w:val="22"/>
        </w:rPr>
        <w:t>for further details on this process.</w:t>
      </w:r>
    </w:p>
    <w:p w14:paraId="49B59EA0" w14:textId="77777777" w:rsidR="008C402C" w:rsidRPr="00563921" w:rsidRDefault="008C402C" w:rsidP="00C06270">
      <w:pPr>
        <w:pStyle w:val="ListParagraph"/>
        <w:numPr>
          <w:ilvl w:val="3"/>
          <w:numId w:val="2"/>
        </w:numPr>
        <w:spacing w:before="120" w:after="120"/>
        <w:contextualSpacing w:val="0"/>
        <w:rPr>
          <w:sz w:val="22"/>
          <w:szCs w:val="22"/>
        </w:rPr>
      </w:pPr>
      <w:r w:rsidRPr="00563921">
        <w:rPr>
          <w:sz w:val="22"/>
          <w:szCs w:val="22"/>
        </w:rPr>
        <w:t>Changes shall be verified by testing to ensure that they have been properly integrated and have not introduced any additional problems.</w:t>
      </w:r>
    </w:p>
    <w:p w14:paraId="58EA1D50" w14:textId="77777777" w:rsidR="00702686" w:rsidRPr="00563921" w:rsidRDefault="00702686" w:rsidP="00C06270">
      <w:pPr>
        <w:pStyle w:val="ListParagraph"/>
        <w:numPr>
          <w:ilvl w:val="3"/>
          <w:numId w:val="2"/>
        </w:numPr>
        <w:spacing w:before="120" w:after="120"/>
        <w:contextualSpacing w:val="0"/>
        <w:rPr>
          <w:sz w:val="22"/>
          <w:szCs w:val="22"/>
        </w:rPr>
      </w:pPr>
      <w:r w:rsidRPr="00563921">
        <w:rPr>
          <w:sz w:val="22"/>
          <w:szCs w:val="22"/>
        </w:rPr>
        <w:t xml:space="preserve">Testing of changes to software shall be carried out and recorded in the same way as testing for software development. </w:t>
      </w:r>
    </w:p>
    <w:p w14:paraId="4B622805" w14:textId="77777777" w:rsidR="007431CC" w:rsidRPr="00563921" w:rsidRDefault="007431CC" w:rsidP="007431CC">
      <w:pPr>
        <w:pStyle w:val="ListParagraph"/>
        <w:numPr>
          <w:ilvl w:val="3"/>
          <w:numId w:val="2"/>
        </w:numPr>
        <w:rPr>
          <w:sz w:val="22"/>
          <w:szCs w:val="22"/>
        </w:rPr>
      </w:pPr>
      <w:r w:rsidRPr="00563921">
        <w:rPr>
          <w:sz w:val="22"/>
          <w:szCs w:val="22"/>
        </w:rPr>
        <w:t>As required by local regulation, users and regulators may need to be informed about:</w:t>
      </w:r>
    </w:p>
    <w:p w14:paraId="57AB060C" w14:textId="77777777" w:rsidR="00601380" w:rsidRPr="00563921" w:rsidRDefault="00601380" w:rsidP="00601380">
      <w:pPr>
        <w:pStyle w:val="NormalNumbering"/>
        <w:numPr>
          <w:ilvl w:val="4"/>
          <w:numId w:val="31"/>
        </w:numPr>
        <w:ind w:left="2410" w:right="-902"/>
        <w:rPr>
          <w:rFonts w:ascii="Times New Roman" w:hAnsi="Times New Roman"/>
          <w:sz w:val="22"/>
          <w:szCs w:val="22"/>
          <w:lang w:val="en-GB"/>
        </w:rPr>
      </w:pPr>
      <w:r w:rsidRPr="00563921">
        <w:rPr>
          <w:rFonts w:ascii="Times New Roman" w:hAnsi="Times New Roman"/>
          <w:sz w:val="22"/>
          <w:szCs w:val="22"/>
          <w:lang w:val="en-GB"/>
        </w:rPr>
        <w:t>any problem in released software products and the consequences of continued unchanged use; and</w:t>
      </w:r>
    </w:p>
    <w:p w14:paraId="5713DF5D" w14:textId="77777777" w:rsidR="00601380" w:rsidRPr="00563921" w:rsidRDefault="00601380" w:rsidP="00601380">
      <w:pPr>
        <w:pStyle w:val="NormalNumbering"/>
        <w:numPr>
          <w:ilvl w:val="4"/>
          <w:numId w:val="31"/>
        </w:numPr>
        <w:ind w:left="2410" w:right="-902"/>
        <w:rPr>
          <w:rFonts w:ascii="Times New Roman" w:hAnsi="Times New Roman"/>
          <w:sz w:val="22"/>
          <w:szCs w:val="22"/>
          <w:lang w:val="en-GB"/>
        </w:rPr>
      </w:pPr>
      <w:proofErr w:type="gramStart"/>
      <w:r w:rsidRPr="00563921">
        <w:rPr>
          <w:rFonts w:ascii="Times New Roman" w:hAnsi="Times New Roman"/>
          <w:sz w:val="22"/>
          <w:szCs w:val="22"/>
          <w:lang w:val="en-GB"/>
        </w:rPr>
        <w:t>the</w:t>
      </w:r>
      <w:proofErr w:type="gramEnd"/>
      <w:r w:rsidRPr="00563921">
        <w:rPr>
          <w:rFonts w:ascii="Times New Roman" w:hAnsi="Times New Roman"/>
          <w:sz w:val="22"/>
          <w:szCs w:val="22"/>
          <w:lang w:val="en-GB"/>
        </w:rPr>
        <w:t xml:space="preserve"> nature of any available changes to released software products and how to obtain and install the changes.</w:t>
      </w:r>
    </w:p>
    <w:p w14:paraId="0CD51262" w14:textId="08522814" w:rsidR="00702686" w:rsidRPr="00563921" w:rsidRDefault="00601380" w:rsidP="00D734BE">
      <w:pPr>
        <w:pStyle w:val="Heading3"/>
        <w:rPr>
          <w:lang w:val="en-GB"/>
        </w:rPr>
      </w:pPr>
      <w:r w:rsidRPr="00563921">
        <w:rPr>
          <w:lang w:val="en-GB"/>
        </w:rPr>
        <w:t>Modification Implementation</w:t>
      </w:r>
    </w:p>
    <w:p w14:paraId="58BE77F0" w14:textId="41DFD1B3" w:rsidR="002555C4" w:rsidRPr="00563921" w:rsidRDefault="002555C4" w:rsidP="002555C4">
      <w:pPr>
        <w:pStyle w:val="ListParagraph"/>
        <w:numPr>
          <w:ilvl w:val="3"/>
          <w:numId w:val="2"/>
        </w:numPr>
        <w:spacing w:before="120" w:after="120"/>
        <w:contextualSpacing w:val="0"/>
        <w:rPr>
          <w:sz w:val="22"/>
          <w:szCs w:val="22"/>
        </w:rPr>
      </w:pPr>
      <w:r w:rsidRPr="00563921">
        <w:rPr>
          <w:sz w:val="22"/>
          <w:szCs w:val="22"/>
        </w:rPr>
        <w:t>The software development process shall be used to implement the required modifications.</w:t>
      </w:r>
    </w:p>
    <w:p w14:paraId="1E0C1C37" w14:textId="4056A12F" w:rsidR="002555C4" w:rsidRPr="00563921" w:rsidRDefault="002555C4" w:rsidP="002555C4">
      <w:pPr>
        <w:pStyle w:val="ListParagraph"/>
        <w:numPr>
          <w:ilvl w:val="3"/>
          <w:numId w:val="2"/>
        </w:numPr>
        <w:spacing w:before="120" w:after="120"/>
        <w:contextualSpacing w:val="0"/>
        <w:rPr>
          <w:sz w:val="22"/>
          <w:szCs w:val="22"/>
        </w:rPr>
      </w:pPr>
      <w:r w:rsidRPr="00563921">
        <w:rPr>
          <w:sz w:val="22"/>
          <w:szCs w:val="22"/>
        </w:rPr>
        <w:t xml:space="preserve">Modified software shall be released in accordance with software release processes. </w:t>
      </w:r>
    </w:p>
    <w:p w14:paraId="63CF8FBB" w14:textId="7E854E10" w:rsidR="003C6A2E" w:rsidRPr="00563921" w:rsidRDefault="002555C4" w:rsidP="00D734BE">
      <w:pPr>
        <w:pStyle w:val="Heading2"/>
        <w:rPr>
          <w:lang w:val="en-GB"/>
        </w:rPr>
      </w:pPr>
      <w:r w:rsidRPr="00563921">
        <w:rPr>
          <w:lang w:val="en-GB"/>
        </w:rPr>
        <w:t>Software Risk Management Process</w:t>
      </w:r>
    </w:p>
    <w:p w14:paraId="293DF77B" w14:textId="62FC3027" w:rsidR="002555C4" w:rsidRPr="00563921" w:rsidRDefault="00845CD2" w:rsidP="004D6F45">
      <w:pPr>
        <w:pStyle w:val="NormalNumbering"/>
        <w:ind w:left="720" w:right="-902" w:firstLine="0"/>
        <w:jc w:val="both"/>
        <w:rPr>
          <w:rFonts w:ascii="Times New Roman" w:hAnsi="Times New Roman"/>
          <w:b/>
          <w:sz w:val="22"/>
          <w:szCs w:val="22"/>
          <w:lang w:val="en-GB"/>
        </w:rPr>
      </w:pPr>
      <w:r w:rsidRPr="00563921">
        <w:rPr>
          <w:rFonts w:ascii="Times New Roman" w:hAnsi="Times New Roman"/>
          <w:sz w:val="22"/>
          <w:szCs w:val="22"/>
          <w:lang w:val="en-GB"/>
        </w:rPr>
        <w:t xml:space="preserve">The software risk assessment as documented below shall be documented using </w:t>
      </w:r>
      <w:r w:rsidR="007E4992" w:rsidRPr="00563921">
        <w:rPr>
          <w:rFonts w:ascii="Times New Roman" w:hAnsi="Times New Roman"/>
          <w:b/>
          <w:sz w:val="22"/>
          <w:szCs w:val="22"/>
          <w:lang w:val="en-GB"/>
        </w:rPr>
        <w:t>SSI-QF-13E</w:t>
      </w:r>
      <w:r w:rsidR="007E4992" w:rsidRPr="00563921">
        <w:rPr>
          <w:rFonts w:ascii="Times New Roman" w:hAnsi="Times New Roman"/>
          <w:sz w:val="22"/>
          <w:szCs w:val="22"/>
          <w:lang w:val="en-GB"/>
        </w:rPr>
        <w:t xml:space="preserve"> </w:t>
      </w:r>
      <w:r w:rsidR="00B95ABE" w:rsidRPr="00563921">
        <w:rPr>
          <w:rFonts w:ascii="Times New Roman" w:hAnsi="Times New Roman"/>
          <w:b/>
          <w:sz w:val="22"/>
          <w:szCs w:val="22"/>
          <w:lang w:val="en-GB"/>
        </w:rPr>
        <w:t>Design Failure Mode and Effects Analysis</w:t>
      </w:r>
      <w:r w:rsidRPr="00563921">
        <w:rPr>
          <w:rFonts w:ascii="Times New Roman" w:hAnsi="Times New Roman"/>
          <w:b/>
          <w:sz w:val="22"/>
          <w:szCs w:val="22"/>
          <w:lang w:val="en-GB"/>
        </w:rPr>
        <w:t>.</w:t>
      </w:r>
    </w:p>
    <w:p w14:paraId="24DB6BCE" w14:textId="4CC3AD1A" w:rsidR="003C19E0" w:rsidRPr="00563921" w:rsidRDefault="0080527E" w:rsidP="00FB75C1">
      <w:pPr>
        <w:pStyle w:val="NormalNumbering"/>
        <w:numPr>
          <w:ilvl w:val="2"/>
          <w:numId w:val="2"/>
        </w:numPr>
        <w:jc w:val="both"/>
        <w:rPr>
          <w:rFonts w:ascii="Times New Roman" w:hAnsi="Times New Roman"/>
          <w:b/>
          <w:bCs/>
          <w:sz w:val="22"/>
          <w:szCs w:val="22"/>
          <w:lang w:val="en-GB"/>
        </w:rPr>
      </w:pPr>
      <w:r w:rsidRPr="00563921">
        <w:rPr>
          <w:rFonts w:ascii="Times New Roman" w:hAnsi="Times New Roman"/>
          <w:b/>
          <w:bCs/>
          <w:sz w:val="22"/>
          <w:szCs w:val="22"/>
          <w:lang w:val="en-GB"/>
        </w:rPr>
        <w:t>Analysis of software contributing to hazardous situations [Class B]</w:t>
      </w:r>
    </w:p>
    <w:p w14:paraId="451BE62C" w14:textId="1B3CB198" w:rsidR="0080527E" w:rsidRPr="00563921" w:rsidRDefault="00D409E9" w:rsidP="004C72DF">
      <w:pPr>
        <w:pStyle w:val="ListParagraph"/>
        <w:numPr>
          <w:ilvl w:val="3"/>
          <w:numId w:val="2"/>
        </w:numPr>
        <w:spacing w:before="120" w:after="120"/>
        <w:contextualSpacing w:val="0"/>
        <w:rPr>
          <w:sz w:val="22"/>
          <w:szCs w:val="22"/>
        </w:rPr>
      </w:pPr>
      <w:r w:rsidRPr="00563921">
        <w:rPr>
          <w:sz w:val="22"/>
          <w:szCs w:val="22"/>
        </w:rPr>
        <w:t>S</w:t>
      </w:r>
      <w:r w:rsidR="004C72DF" w:rsidRPr="00563921">
        <w:rPr>
          <w:sz w:val="22"/>
          <w:szCs w:val="22"/>
        </w:rPr>
        <w:t>oftware items that could contribute to a hazardous situation shall be identified in the risk management file. (</w:t>
      </w:r>
      <w:r w:rsidRPr="00563921">
        <w:rPr>
          <w:sz w:val="22"/>
          <w:szCs w:val="22"/>
        </w:rPr>
        <w:t>T</w:t>
      </w:r>
      <w:r w:rsidR="004C72DF" w:rsidRPr="00563921">
        <w:rPr>
          <w:sz w:val="22"/>
          <w:szCs w:val="22"/>
        </w:rPr>
        <w:t>he hazardous situation could be the direct result of software failure or due to failure of a risk control measure implemented in software).</w:t>
      </w:r>
    </w:p>
    <w:p w14:paraId="74CB3C95" w14:textId="42B6A03A" w:rsidR="0049033B" w:rsidRPr="00563921" w:rsidRDefault="0049033B" w:rsidP="00D409E9">
      <w:pPr>
        <w:pStyle w:val="ListParagraph"/>
        <w:numPr>
          <w:ilvl w:val="3"/>
          <w:numId w:val="2"/>
        </w:numPr>
        <w:spacing w:before="120" w:after="120"/>
        <w:contextualSpacing w:val="0"/>
        <w:rPr>
          <w:sz w:val="22"/>
          <w:szCs w:val="22"/>
        </w:rPr>
      </w:pPr>
      <w:r w:rsidRPr="00563921">
        <w:rPr>
          <w:sz w:val="22"/>
          <w:szCs w:val="22"/>
        </w:rPr>
        <w:lastRenderedPageBreak/>
        <w:t xml:space="preserve">Potential causes of the </w:t>
      </w:r>
      <w:r w:rsidR="00D409E9" w:rsidRPr="00563921">
        <w:rPr>
          <w:sz w:val="22"/>
          <w:szCs w:val="22"/>
        </w:rPr>
        <w:t xml:space="preserve">software item </w:t>
      </w:r>
      <w:r w:rsidRPr="00563921">
        <w:rPr>
          <w:sz w:val="22"/>
          <w:szCs w:val="22"/>
        </w:rPr>
        <w:t>contributing to a hazardous situation shall be identified. Potential causes that should be considered are:</w:t>
      </w:r>
    </w:p>
    <w:p w14:paraId="1EE56487" w14:textId="77777777" w:rsidR="00FB78A4" w:rsidRPr="00563921" w:rsidRDefault="00FB78A4" w:rsidP="00FB78A4">
      <w:pPr>
        <w:pStyle w:val="ListParagraph"/>
        <w:numPr>
          <w:ilvl w:val="4"/>
          <w:numId w:val="32"/>
        </w:numPr>
        <w:spacing w:before="120" w:after="120"/>
        <w:ind w:left="2410"/>
        <w:rPr>
          <w:sz w:val="22"/>
          <w:szCs w:val="22"/>
        </w:rPr>
      </w:pPr>
      <w:r w:rsidRPr="00563921">
        <w:rPr>
          <w:sz w:val="22"/>
          <w:szCs w:val="22"/>
        </w:rPr>
        <w:t>incorrect or incomplete specification of functionality;</w:t>
      </w:r>
    </w:p>
    <w:p w14:paraId="614E5A7E" w14:textId="77777777" w:rsidR="00FB78A4" w:rsidRPr="00563921" w:rsidRDefault="00FB78A4" w:rsidP="00FB78A4">
      <w:pPr>
        <w:pStyle w:val="ListParagraph"/>
        <w:numPr>
          <w:ilvl w:val="4"/>
          <w:numId w:val="32"/>
        </w:numPr>
        <w:spacing w:before="120" w:after="120"/>
        <w:ind w:left="2410"/>
        <w:rPr>
          <w:sz w:val="22"/>
          <w:szCs w:val="22"/>
        </w:rPr>
      </w:pPr>
      <w:r w:rsidRPr="00563921">
        <w:rPr>
          <w:sz w:val="22"/>
          <w:szCs w:val="22"/>
        </w:rPr>
        <w:t>software defects in the identified software item functionality;</w:t>
      </w:r>
    </w:p>
    <w:p w14:paraId="15F2909B" w14:textId="77777777" w:rsidR="00FB78A4" w:rsidRPr="00563921" w:rsidRDefault="00FB78A4" w:rsidP="00FB78A4">
      <w:pPr>
        <w:pStyle w:val="ListParagraph"/>
        <w:numPr>
          <w:ilvl w:val="4"/>
          <w:numId w:val="32"/>
        </w:numPr>
        <w:spacing w:before="120" w:after="120"/>
        <w:ind w:left="2410"/>
        <w:rPr>
          <w:sz w:val="22"/>
          <w:szCs w:val="22"/>
        </w:rPr>
      </w:pPr>
      <w:r w:rsidRPr="00563921">
        <w:rPr>
          <w:sz w:val="22"/>
          <w:szCs w:val="22"/>
        </w:rPr>
        <w:t>failure or unexpected results from SOUP;</w:t>
      </w:r>
    </w:p>
    <w:p w14:paraId="15A25551" w14:textId="77777777" w:rsidR="00FB78A4" w:rsidRPr="00563921" w:rsidRDefault="00FB78A4" w:rsidP="00FB78A4">
      <w:pPr>
        <w:pStyle w:val="ListParagraph"/>
        <w:numPr>
          <w:ilvl w:val="4"/>
          <w:numId w:val="32"/>
        </w:numPr>
        <w:spacing w:before="120" w:after="120"/>
        <w:ind w:left="2410"/>
        <w:rPr>
          <w:sz w:val="22"/>
          <w:szCs w:val="22"/>
        </w:rPr>
      </w:pPr>
      <w:r w:rsidRPr="00563921">
        <w:rPr>
          <w:sz w:val="22"/>
          <w:szCs w:val="22"/>
        </w:rPr>
        <w:t>hardware failures or other software defects that could result in unpredictable software operation; and</w:t>
      </w:r>
    </w:p>
    <w:p w14:paraId="16EF53B2" w14:textId="173BE5A1" w:rsidR="00D409E9" w:rsidRPr="00563921" w:rsidRDefault="00FB78A4" w:rsidP="00FB78A4">
      <w:pPr>
        <w:pStyle w:val="ListParagraph"/>
        <w:numPr>
          <w:ilvl w:val="4"/>
          <w:numId w:val="32"/>
        </w:numPr>
        <w:spacing w:before="120" w:after="120"/>
        <w:ind w:left="2410"/>
        <w:rPr>
          <w:sz w:val="22"/>
          <w:szCs w:val="22"/>
        </w:rPr>
      </w:pPr>
      <w:proofErr w:type="gramStart"/>
      <w:r w:rsidRPr="00563921">
        <w:rPr>
          <w:sz w:val="22"/>
          <w:szCs w:val="22"/>
        </w:rPr>
        <w:t>reasonably</w:t>
      </w:r>
      <w:proofErr w:type="gramEnd"/>
      <w:r w:rsidRPr="00563921">
        <w:rPr>
          <w:sz w:val="22"/>
          <w:szCs w:val="22"/>
        </w:rPr>
        <w:t xml:space="preserve"> foreseeable misuse.</w:t>
      </w:r>
    </w:p>
    <w:p w14:paraId="43634237" w14:textId="77777777" w:rsidR="00FB78A4" w:rsidRPr="00563921" w:rsidRDefault="00FB78A4" w:rsidP="00FB78A4">
      <w:pPr>
        <w:pStyle w:val="ListParagraph"/>
        <w:spacing w:before="120" w:after="120"/>
        <w:ind w:left="2410"/>
        <w:rPr>
          <w:sz w:val="22"/>
          <w:szCs w:val="22"/>
        </w:rPr>
      </w:pPr>
    </w:p>
    <w:p w14:paraId="0639B976" w14:textId="1BD73282" w:rsidR="00D409E9" w:rsidRPr="00563921" w:rsidRDefault="0049033B" w:rsidP="00D409E9">
      <w:pPr>
        <w:pStyle w:val="ListParagraph"/>
        <w:numPr>
          <w:ilvl w:val="3"/>
          <w:numId w:val="2"/>
        </w:numPr>
        <w:spacing w:before="120" w:after="120"/>
        <w:contextualSpacing w:val="0"/>
        <w:rPr>
          <w:sz w:val="22"/>
          <w:szCs w:val="22"/>
        </w:rPr>
      </w:pPr>
      <w:r w:rsidRPr="00563921">
        <w:rPr>
          <w:sz w:val="22"/>
          <w:szCs w:val="22"/>
        </w:rPr>
        <w:t xml:space="preserve">If </w:t>
      </w:r>
      <w:r w:rsidR="00D409E9" w:rsidRPr="00563921">
        <w:rPr>
          <w:sz w:val="22"/>
          <w:szCs w:val="22"/>
        </w:rPr>
        <w:t xml:space="preserve">failure or unexpected results from </w:t>
      </w:r>
      <w:r w:rsidR="00FB78A4" w:rsidRPr="00563921">
        <w:rPr>
          <w:sz w:val="22"/>
          <w:szCs w:val="22"/>
        </w:rPr>
        <w:t>SOUP</w:t>
      </w:r>
      <w:r w:rsidR="00D409E9" w:rsidRPr="00563921">
        <w:rPr>
          <w:sz w:val="22"/>
          <w:szCs w:val="22"/>
        </w:rPr>
        <w:t xml:space="preserve"> is a potential cause of the software item contributing to a hazardous situation, the anomaly list published by the supplier of the </w:t>
      </w:r>
      <w:r w:rsidR="00FD3615" w:rsidRPr="00563921">
        <w:rPr>
          <w:sz w:val="22"/>
          <w:szCs w:val="22"/>
        </w:rPr>
        <w:t>SOUP</w:t>
      </w:r>
      <w:r w:rsidR="00D409E9" w:rsidRPr="00563921">
        <w:rPr>
          <w:sz w:val="22"/>
          <w:szCs w:val="22"/>
        </w:rPr>
        <w:t xml:space="preserve"> item relevant to the version of the </w:t>
      </w:r>
      <w:r w:rsidR="00AB4464" w:rsidRPr="00563921">
        <w:rPr>
          <w:sz w:val="22"/>
          <w:szCs w:val="22"/>
        </w:rPr>
        <w:t>SOUP</w:t>
      </w:r>
      <w:r w:rsidR="00D409E9" w:rsidRPr="00563921">
        <w:rPr>
          <w:sz w:val="22"/>
          <w:szCs w:val="22"/>
        </w:rPr>
        <w:t xml:space="preserve"> item used in the medical device shall be evaluated to determine if any of the known </w:t>
      </w:r>
      <w:r w:rsidR="00FD3615" w:rsidRPr="00563921">
        <w:rPr>
          <w:sz w:val="22"/>
          <w:szCs w:val="22"/>
        </w:rPr>
        <w:t>anomalies</w:t>
      </w:r>
      <w:r w:rsidR="00D409E9" w:rsidRPr="00563921">
        <w:rPr>
          <w:sz w:val="22"/>
          <w:szCs w:val="22"/>
        </w:rPr>
        <w:t xml:space="preserve"> result in a sequence of events that could result in a hazardous situation. (FDA OTS Software Guidance).</w:t>
      </w:r>
    </w:p>
    <w:p w14:paraId="10816CB7" w14:textId="1CDBD66A" w:rsidR="0049033B" w:rsidRPr="00563921" w:rsidRDefault="006033E7" w:rsidP="00D734BE">
      <w:pPr>
        <w:pStyle w:val="Heading3"/>
        <w:rPr>
          <w:lang w:val="en-GB"/>
        </w:rPr>
      </w:pPr>
      <w:r w:rsidRPr="00563921">
        <w:rPr>
          <w:lang w:val="en-GB"/>
        </w:rPr>
        <w:t>Risk Control Measures</w:t>
      </w:r>
    </w:p>
    <w:p w14:paraId="5EC7C73B" w14:textId="77777777" w:rsidR="001C28EA" w:rsidRPr="00563921" w:rsidRDefault="005D6B10" w:rsidP="001C28EA">
      <w:pPr>
        <w:pStyle w:val="ListParagraph"/>
        <w:numPr>
          <w:ilvl w:val="3"/>
          <w:numId w:val="2"/>
        </w:numPr>
        <w:spacing w:before="120" w:after="120"/>
        <w:contextualSpacing w:val="0"/>
        <w:rPr>
          <w:sz w:val="22"/>
          <w:szCs w:val="22"/>
        </w:rPr>
      </w:pPr>
      <w:r w:rsidRPr="00563921">
        <w:rPr>
          <w:sz w:val="22"/>
          <w:szCs w:val="22"/>
        </w:rPr>
        <w:t xml:space="preserve">For </w:t>
      </w:r>
      <w:r w:rsidR="001C28EA" w:rsidRPr="00563921">
        <w:rPr>
          <w:sz w:val="22"/>
          <w:szCs w:val="22"/>
        </w:rPr>
        <w:t>each potential cause of the software item contributing to a hazardous situation documented in the risk management file, define and document risk control measures. The risk control measures can be implemented in hardware, software, the working environment or user instruction.</w:t>
      </w:r>
    </w:p>
    <w:p w14:paraId="313303EB" w14:textId="77777777" w:rsidR="001C28EA" w:rsidRPr="00563921" w:rsidRDefault="001C28EA" w:rsidP="001C28EA">
      <w:pPr>
        <w:pStyle w:val="ListParagraph"/>
        <w:numPr>
          <w:ilvl w:val="3"/>
          <w:numId w:val="2"/>
        </w:numPr>
        <w:spacing w:before="120" w:after="120"/>
        <w:contextualSpacing w:val="0"/>
        <w:rPr>
          <w:sz w:val="22"/>
          <w:szCs w:val="22"/>
        </w:rPr>
      </w:pPr>
      <w:r w:rsidRPr="00563921">
        <w:rPr>
          <w:sz w:val="22"/>
          <w:szCs w:val="22"/>
        </w:rPr>
        <w:t>If a risk control measure is implemented as part of the functions of a software item:</w:t>
      </w:r>
    </w:p>
    <w:p w14:paraId="2F021C1B" w14:textId="77777777" w:rsidR="000369AB" w:rsidRPr="00563921" w:rsidRDefault="000369AB" w:rsidP="000369AB">
      <w:pPr>
        <w:pStyle w:val="ListParagraph"/>
        <w:numPr>
          <w:ilvl w:val="4"/>
          <w:numId w:val="33"/>
        </w:numPr>
        <w:spacing w:before="120" w:after="120"/>
        <w:ind w:left="2410"/>
        <w:rPr>
          <w:sz w:val="22"/>
          <w:szCs w:val="22"/>
        </w:rPr>
      </w:pPr>
      <w:r w:rsidRPr="00563921">
        <w:rPr>
          <w:sz w:val="22"/>
          <w:szCs w:val="22"/>
        </w:rPr>
        <w:t>include the risk control measure in the software requirements;</w:t>
      </w:r>
    </w:p>
    <w:p w14:paraId="7EFCF40C" w14:textId="77777777" w:rsidR="000369AB" w:rsidRPr="00563921" w:rsidRDefault="000369AB" w:rsidP="000369AB">
      <w:pPr>
        <w:pStyle w:val="ListParagraph"/>
        <w:numPr>
          <w:ilvl w:val="4"/>
          <w:numId w:val="33"/>
        </w:numPr>
        <w:spacing w:before="120" w:after="120"/>
        <w:ind w:left="2410"/>
        <w:rPr>
          <w:sz w:val="22"/>
          <w:szCs w:val="22"/>
        </w:rPr>
      </w:pPr>
      <w:r w:rsidRPr="00563921">
        <w:rPr>
          <w:sz w:val="22"/>
          <w:szCs w:val="22"/>
        </w:rPr>
        <w:t>assign a software safety class to the software item based on the possible effects of the hazard that the risk control measure is controlling; and</w:t>
      </w:r>
    </w:p>
    <w:p w14:paraId="492B720F" w14:textId="77777777" w:rsidR="000369AB" w:rsidRPr="00563921" w:rsidRDefault="000369AB" w:rsidP="000369AB">
      <w:pPr>
        <w:pStyle w:val="ListParagraph"/>
        <w:numPr>
          <w:ilvl w:val="4"/>
          <w:numId w:val="33"/>
        </w:numPr>
        <w:spacing w:before="120" w:after="120"/>
        <w:ind w:left="2410"/>
        <w:rPr>
          <w:sz w:val="22"/>
          <w:szCs w:val="22"/>
        </w:rPr>
      </w:pPr>
      <w:r w:rsidRPr="00563921">
        <w:rPr>
          <w:sz w:val="22"/>
          <w:szCs w:val="22"/>
        </w:rPr>
        <w:t>develop the software item in accordance with this procedure</w:t>
      </w:r>
    </w:p>
    <w:p w14:paraId="14F84857" w14:textId="77777777" w:rsidR="00351DDB" w:rsidRPr="00563921" w:rsidRDefault="00351DDB" w:rsidP="000369AB">
      <w:pPr>
        <w:pStyle w:val="ListParagraph"/>
        <w:spacing w:before="120" w:after="120"/>
        <w:ind w:left="1928"/>
        <w:contextualSpacing w:val="0"/>
        <w:rPr>
          <w:sz w:val="22"/>
          <w:szCs w:val="22"/>
        </w:rPr>
      </w:pPr>
    </w:p>
    <w:p w14:paraId="468E9562" w14:textId="46870352" w:rsidR="004C72DF" w:rsidRPr="00563921" w:rsidRDefault="00351DDB" w:rsidP="00D734BE">
      <w:pPr>
        <w:pStyle w:val="Heading3"/>
        <w:rPr>
          <w:lang w:val="en-GB"/>
        </w:rPr>
      </w:pPr>
      <w:r w:rsidRPr="00563921">
        <w:rPr>
          <w:lang w:val="en-GB"/>
        </w:rPr>
        <w:t>Verification of Risk Control Measures</w:t>
      </w:r>
      <w:r w:rsidR="004C2A1A" w:rsidRPr="00563921">
        <w:rPr>
          <w:lang w:val="en-GB"/>
        </w:rPr>
        <w:t xml:space="preserve"> </w:t>
      </w:r>
      <w:r w:rsidR="00755B65" w:rsidRPr="00563921">
        <w:rPr>
          <w:lang w:val="en-GB"/>
        </w:rPr>
        <w:t>(</w:t>
      </w:r>
      <w:r w:rsidR="004C2A1A" w:rsidRPr="00563921">
        <w:rPr>
          <w:lang w:val="en-GB"/>
        </w:rPr>
        <w:t>Class B</w:t>
      </w:r>
      <w:r w:rsidR="00755B65" w:rsidRPr="00563921">
        <w:rPr>
          <w:lang w:val="en-GB"/>
        </w:rPr>
        <w:t>)</w:t>
      </w:r>
    </w:p>
    <w:p w14:paraId="17D61F40" w14:textId="6AAB58A6" w:rsidR="002D1FE9" w:rsidRPr="00563921" w:rsidRDefault="002D1FE9" w:rsidP="002D1FE9">
      <w:pPr>
        <w:pStyle w:val="ListParagraph"/>
        <w:numPr>
          <w:ilvl w:val="3"/>
          <w:numId w:val="2"/>
        </w:numPr>
        <w:rPr>
          <w:sz w:val="22"/>
          <w:szCs w:val="22"/>
        </w:rPr>
      </w:pPr>
      <w:r w:rsidRPr="00563921">
        <w:rPr>
          <w:sz w:val="22"/>
          <w:szCs w:val="22"/>
        </w:rPr>
        <w:t>The implementation of each risk control measure shall be verified. Risk control measures should be reviewed to determine that it could not result in a new hazardous situation.</w:t>
      </w:r>
    </w:p>
    <w:p w14:paraId="6F7B6495" w14:textId="5F82A5DC" w:rsidR="000369AB" w:rsidRPr="00563921" w:rsidRDefault="00BB4CDD" w:rsidP="00D734BE">
      <w:pPr>
        <w:pStyle w:val="Heading3"/>
        <w:rPr>
          <w:lang w:val="en-GB"/>
        </w:rPr>
      </w:pPr>
      <w:r w:rsidRPr="00563921">
        <w:rPr>
          <w:lang w:val="en-GB"/>
        </w:rPr>
        <w:t>Risk Management of software changes</w:t>
      </w:r>
    </w:p>
    <w:p w14:paraId="11A61AE6" w14:textId="56725FD0" w:rsidR="005D5A37" w:rsidRPr="00563921" w:rsidRDefault="0069013A" w:rsidP="00A11637">
      <w:pPr>
        <w:pStyle w:val="ListParagraph"/>
        <w:numPr>
          <w:ilvl w:val="3"/>
          <w:numId w:val="2"/>
        </w:numPr>
        <w:spacing w:before="120" w:after="120"/>
        <w:contextualSpacing w:val="0"/>
        <w:rPr>
          <w:sz w:val="22"/>
          <w:szCs w:val="22"/>
        </w:rPr>
      </w:pPr>
      <w:r w:rsidRPr="00563921">
        <w:rPr>
          <w:sz w:val="22"/>
          <w:szCs w:val="22"/>
        </w:rPr>
        <w:t>Any changes to the medical device software (including SOUP) shall be analy</w:t>
      </w:r>
      <w:r w:rsidR="00DA373C">
        <w:rPr>
          <w:sz w:val="22"/>
          <w:szCs w:val="22"/>
        </w:rPr>
        <w:t>s</w:t>
      </w:r>
      <w:r w:rsidRPr="00563921">
        <w:rPr>
          <w:sz w:val="22"/>
          <w:szCs w:val="22"/>
        </w:rPr>
        <w:t>ed to determine if any additional causes that could contribute to a hazardous situation are introduced, and whether any additional risk control measures are required.</w:t>
      </w:r>
    </w:p>
    <w:p w14:paraId="4E5BFA00" w14:textId="2FD6EC72" w:rsidR="00845CD2" w:rsidRPr="00751ADE" w:rsidRDefault="0069013A" w:rsidP="00D734BE">
      <w:pPr>
        <w:pStyle w:val="Heading2"/>
        <w:rPr>
          <w:b/>
          <w:lang w:val="en-GB"/>
        </w:rPr>
      </w:pPr>
      <w:r w:rsidRPr="00751ADE">
        <w:rPr>
          <w:b/>
          <w:lang w:val="en-GB"/>
        </w:rPr>
        <w:t xml:space="preserve">Software </w:t>
      </w:r>
      <w:r w:rsidR="00305722" w:rsidRPr="00751ADE">
        <w:rPr>
          <w:b/>
          <w:lang w:val="en-GB"/>
        </w:rPr>
        <w:t>Configuration Management Process</w:t>
      </w:r>
    </w:p>
    <w:p w14:paraId="0DE32F58" w14:textId="77777777" w:rsidR="004B6FE1" w:rsidRDefault="005D5A37" w:rsidP="005D5A37">
      <w:pPr>
        <w:pStyle w:val="NormalNumbering"/>
        <w:ind w:left="792" w:right="-902" w:firstLine="0"/>
        <w:jc w:val="both"/>
        <w:rPr>
          <w:rFonts w:ascii="Times New Roman" w:hAnsi="Times New Roman"/>
          <w:sz w:val="22"/>
          <w:szCs w:val="22"/>
          <w:lang w:val="en-GB"/>
        </w:rPr>
      </w:pPr>
      <w:r w:rsidRPr="00563921">
        <w:rPr>
          <w:rFonts w:ascii="Times New Roman" w:hAnsi="Times New Roman"/>
          <w:sz w:val="22"/>
          <w:szCs w:val="22"/>
          <w:lang w:val="en-GB"/>
        </w:rPr>
        <w:t>“The software configuration management process is a process of applying administrative and technical procedures throughout the software life cycle to identify and define software items, including documentation, in a system; control</w:t>
      </w:r>
      <w:r w:rsidR="00755B65" w:rsidRPr="00563921">
        <w:rPr>
          <w:rFonts w:ascii="Times New Roman" w:hAnsi="Times New Roman"/>
          <w:sz w:val="22"/>
          <w:szCs w:val="22"/>
          <w:lang w:val="en-GB"/>
        </w:rPr>
        <w:t>ling</w:t>
      </w:r>
      <w:r w:rsidRPr="00563921">
        <w:rPr>
          <w:rFonts w:ascii="Times New Roman" w:hAnsi="Times New Roman"/>
          <w:sz w:val="22"/>
          <w:szCs w:val="22"/>
          <w:lang w:val="en-GB"/>
        </w:rPr>
        <w:t xml:space="preserve"> modifications and releases of the items; and document</w:t>
      </w:r>
      <w:r w:rsidR="00755B65" w:rsidRPr="00563921">
        <w:rPr>
          <w:rFonts w:ascii="Times New Roman" w:hAnsi="Times New Roman"/>
          <w:sz w:val="22"/>
          <w:szCs w:val="22"/>
          <w:lang w:val="en-GB"/>
        </w:rPr>
        <w:t>ing</w:t>
      </w:r>
      <w:r w:rsidRPr="00563921">
        <w:rPr>
          <w:rFonts w:ascii="Times New Roman" w:hAnsi="Times New Roman"/>
          <w:sz w:val="22"/>
          <w:szCs w:val="22"/>
          <w:lang w:val="en-GB"/>
        </w:rPr>
        <w:t xml:space="preserve"> and report</w:t>
      </w:r>
      <w:r w:rsidR="00755B65" w:rsidRPr="00563921">
        <w:rPr>
          <w:rFonts w:ascii="Times New Roman" w:hAnsi="Times New Roman"/>
          <w:sz w:val="22"/>
          <w:szCs w:val="22"/>
          <w:lang w:val="en-GB"/>
        </w:rPr>
        <w:t>ing</w:t>
      </w:r>
      <w:r w:rsidRPr="00563921">
        <w:rPr>
          <w:rFonts w:ascii="Times New Roman" w:hAnsi="Times New Roman"/>
          <w:sz w:val="22"/>
          <w:szCs w:val="22"/>
          <w:lang w:val="en-GB"/>
        </w:rPr>
        <w:t xml:space="preserve"> the status of the items and change requests. Software configuration management is necessary to recreate a software item, to identify its constituent parts, and to provide a history of the changes that have been made to it.” </w:t>
      </w:r>
    </w:p>
    <w:p w14:paraId="0F298861" w14:textId="5F9BF4DF" w:rsidR="005D5A37" w:rsidRPr="00EB6EA8" w:rsidRDefault="005D5A37" w:rsidP="005D5A37">
      <w:pPr>
        <w:pStyle w:val="NormalNumbering"/>
        <w:ind w:left="792" w:right="-902" w:firstLine="0"/>
        <w:jc w:val="both"/>
        <w:rPr>
          <w:rFonts w:ascii="Times New Roman" w:hAnsi="Times New Roman"/>
          <w:sz w:val="22"/>
          <w:szCs w:val="22"/>
          <w:lang w:val="fr-FR"/>
        </w:rPr>
      </w:pPr>
      <w:r w:rsidRPr="00EB6EA8">
        <w:rPr>
          <w:rFonts w:ascii="Times New Roman" w:hAnsi="Times New Roman"/>
          <w:sz w:val="22"/>
          <w:szCs w:val="22"/>
          <w:lang w:val="fr-FR"/>
        </w:rPr>
        <w:t xml:space="preserve">(BS EN 62304:2006+A1:2015 </w:t>
      </w:r>
      <w:proofErr w:type="spellStart"/>
      <w:r w:rsidRPr="00EB6EA8">
        <w:rPr>
          <w:rFonts w:ascii="Times New Roman" w:hAnsi="Times New Roman"/>
          <w:sz w:val="22"/>
          <w:szCs w:val="22"/>
          <w:lang w:val="fr-FR"/>
        </w:rPr>
        <w:t>Annex</w:t>
      </w:r>
      <w:proofErr w:type="spellEnd"/>
      <w:r w:rsidRPr="00EB6EA8">
        <w:rPr>
          <w:rFonts w:ascii="Times New Roman" w:hAnsi="Times New Roman"/>
          <w:sz w:val="22"/>
          <w:szCs w:val="22"/>
          <w:lang w:val="fr-FR"/>
        </w:rPr>
        <w:t xml:space="preserve"> B, Section B.8)</w:t>
      </w:r>
    </w:p>
    <w:p w14:paraId="04EFE0DB" w14:textId="47619953" w:rsidR="00953471" w:rsidRPr="00563921" w:rsidRDefault="005D5A37" w:rsidP="005D5A37">
      <w:pPr>
        <w:pStyle w:val="NormalNumbering"/>
        <w:ind w:left="792" w:right="-902" w:firstLine="0"/>
        <w:jc w:val="both"/>
        <w:rPr>
          <w:rFonts w:ascii="Times New Roman" w:hAnsi="Times New Roman"/>
          <w:sz w:val="22"/>
          <w:szCs w:val="22"/>
          <w:lang w:val="en-GB"/>
        </w:rPr>
      </w:pPr>
      <w:r w:rsidRPr="00563921">
        <w:rPr>
          <w:rFonts w:ascii="Times New Roman" w:hAnsi="Times New Roman"/>
          <w:sz w:val="22"/>
          <w:szCs w:val="22"/>
          <w:lang w:val="en-GB"/>
        </w:rPr>
        <w:t>The intention of this process is to ensure that released products are not modified without authority, and that versions of the product can be recreated.</w:t>
      </w:r>
    </w:p>
    <w:p w14:paraId="3540BBBC" w14:textId="4D977BDD" w:rsidR="00305722" w:rsidRPr="00563921" w:rsidRDefault="00823E22" w:rsidP="00D734BE">
      <w:pPr>
        <w:pStyle w:val="Heading3"/>
        <w:rPr>
          <w:lang w:val="en-GB"/>
        </w:rPr>
      </w:pPr>
      <w:r w:rsidRPr="00563921">
        <w:rPr>
          <w:lang w:val="en-GB"/>
        </w:rPr>
        <w:lastRenderedPageBreak/>
        <w:t>Configuration identification</w:t>
      </w:r>
    </w:p>
    <w:p w14:paraId="4BBB4D88" w14:textId="4497426C" w:rsidR="00811ACB" w:rsidRPr="00563921" w:rsidRDefault="00811ACB" w:rsidP="00781471">
      <w:pPr>
        <w:pStyle w:val="ListParagraph"/>
        <w:numPr>
          <w:ilvl w:val="3"/>
          <w:numId w:val="2"/>
        </w:numPr>
        <w:spacing w:before="120" w:after="120"/>
        <w:contextualSpacing w:val="0"/>
        <w:rPr>
          <w:sz w:val="22"/>
          <w:szCs w:val="22"/>
        </w:rPr>
      </w:pPr>
      <w:r w:rsidRPr="00563921">
        <w:rPr>
          <w:sz w:val="22"/>
          <w:szCs w:val="22"/>
        </w:rPr>
        <w:t xml:space="preserve">A scheme shall be established for the unique identification of configuration items and their versions to be controlled for the project. This scheme shall include other software products or entities such as </w:t>
      </w:r>
      <w:r w:rsidR="00755B65" w:rsidRPr="00563921">
        <w:rPr>
          <w:sz w:val="22"/>
          <w:szCs w:val="22"/>
        </w:rPr>
        <w:t>SOUP</w:t>
      </w:r>
      <w:r w:rsidRPr="00563921">
        <w:rPr>
          <w:sz w:val="22"/>
          <w:szCs w:val="22"/>
        </w:rPr>
        <w:t xml:space="preserve"> and documentation.</w:t>
      </w:r>
    </w:p>
    <w:p w14:paraId="3784CE6F" w14:textId="4BDA211A" w:rsidR="006800A8" w:rsidRPr="00563921" w:rsidRDefault="004A54AE" w:rsidP="00C75116">
      <w:pPr>
        <w:pStyle w:val="ListParagraph"/>
        <w:numPr>
          <w:ilvl w:val="3"/>
          <w:numId w:val="2"/>
        </w:numPr>
        <w:spacing w:before="120" w:after="120"/>
        <w:contextualSpacing w:val="0"/>
        <w:rPr>
          <w:sz w:val="22"/>
          <w:szCs w:val="22"/>
        </w:rPr>
      </w:pPr>
      <w:r w:rsidRPr="00563921">
        <w:rPr>
          <w:sz w:val="22"/>
          <w:szCs w:val="22"/>
        </w:rPr>
        <w:t xml:space="preserve">For </w:t>
      </w:r>
      <w:r w:rsidR="00515430" w:rsidRPr="00563921">
        <w:rPr>
          <w:sz w:val="22"/>
          <w:szCs w:val="22"/>
        </w:rPr>
        <w:t>peripheral interface controller (</w:t>
      </w:r>
      <w:r w:rsidRPr="00563921">
        <w:rPr>
          <w:sz w:val="22"/>
          <w:szCs w:val="22"/>
        </w:rPr>
        <w:t>PIC</w:t>
      </w:r>
      <w:r w:rsidR="00515430" w:rsidRPr="00563921">
        <w:rPr>
          <w:sz w:val="22"/>
          <w:szCs w:val="22"/>
        </w:rPr>
        <w:t>)</w:t>
      </w:r>
      <w:r w:rsidRPr="00563921">
        <w:rPr>
          <w:sz w:val="22"/>
          <w:szCs w:val="22"/>
        </w:rPr>
        <w:t xml:space="preserve"> microcontroller based software, configuration management shall be carried out on the software at a hex level</w:t>
      </w:r>
      <w:r w:rsidR="00EF07D6" w:rsidRPr="00563921">
        <w:rPr>
          <w:sz w:val="22"/>
          <w:szCs w:val="22"/>
        </w:rPr>
        <w:t xml:space="preserve"> (i.e. at the level of a single item to be programmed into the PIC). </w:t>
      </w:r>
      <w:r w:rsidR="00064FCC" w:rsidRPr="00563921">
        <w:rPr>
          <w:sz w:val="22"/>
          <w:szCs w:val="22"/>
        </w:rPr>
        <w:t xml:space="preserve">These items shall include a unique identification such as a release version or build number that can either be displayed on the products display, or read by using an external connection. </w:t>
      </w:r>
    </w:p>
    <w:p w14:paraId="5067A3AA" w14:textId="428A3861" w:rsidR="00C75116" w:rsidRPr="00563921" w:rsidRDefault="00C75116" w:rsidP="00C75116">
      <w:pPr>
        <w:pStyle w:val="ListParagraph"/>
        <w:numPr>
          <w:ilvl w:val="3"/>
          <w:numId w:val="2"/>
        </w:numPr>
        <w:spacing w:before="120" w:after="120"/>
        <w:contextualSpacing w:val="0"/>
        <w:rPr>
          <w:sz w:val="22"/>
          <w:szCs w:val="22"/>
        </w:rPr>
      </w:pPr>
      <w:r w:rsidRPr="00563921">
        <w:rPr>
          <w:sz w:val="22"/>
          <w:szCs w:val="22"/>
        </w:rPr>
        <w:t>For each SOUP configuration item being used, including standard libraries</w:t>
      </w:r>
      <w:r w:rsidR="005A3F7D" w:rsidRPr="00563921">
        <w:rPr>
          <w:sz w:val="22"/>
          <w:szCs w:val="22"/>
        </w:rPr>
        <w:t xml:space="preserve">. Using </w:t>
      </w:r>
      <w:r w:rsidR="005A3F7D" w:rsidRPr="00751ADE">
        <w:rPr>
          <w:b/>
          <w:sz w:val="22"/>
          <w:szCs w:val="22"/>
        </w:rPr>
        <w:t>SSI-QF-20O</w:t>
      </w:r>
      <w:r w:rsidR="005A3F7D" w:rsidRPr="00563921">
        <w:rPr>
          <w:sz w:val="22"/>
          <w:szCs w:val="22"/>
        </w:rPr>
        <w:t xml:space="preserve"> </w:t>
      </w:r>
      <w:r w:rsidR="005A3F7D" w:rsidRPr="00751ADE">
        <w:rPr>
          <w:b/>
          <w:sz w:val="22"/>
          <w:szCs w:val="22"/>
        </w:rPr>
        <w:t>Documenting SOUP (or OTS – off the shelf) Software</w:t>
      </w:r>
      <w:r w:rsidRPr="00751ADE">
        <w:rPr>
          <w:b/>
          <w:sz w:val="22"/>
          <w:szCs w:val="22"/>
        </w:rPr>
        <w:t>,</w:t>
      </w:r>
      <w:r w:rsidRPr="00563921">
        <w:rPr>
          <w:sz w:val="22"/>
          <w:szCs w:val="22"/>
        </w:rPr>
        <w:t xml:space="preserve"> the following shall be documented:</w:t>
      </w:r>
    </w:p>
    <w:p w14:paraId="7CBDE263" w14:textId="77777777" w:rsidR="00B71DA0" w:rsidRPr="00563921" w:rsidRDefault="00B71DA0" w:rsidP="00B71DA0">
      <w:pPr>
        <w:pStyle w:val="NormalNumbering"/>
        <w:numPr>
          <w:ilvl w:val="4"/>
          <w:numId w:val="35"/>
        </w:numPr>
        <w:ind w:left="2410"/>
        <w:rPr>
          <w:rFonts w:ascii="Times New Roman" w:hAnsi="Times New Roman"/>
          <w:sz w:val="22"/>
          <w:szCs w:val="22"/>
          <w:lang w:val="en-GB"/>
        </w:rPr>
      </w:pPr>
      <w:r w:rsidRPr="00563921">
        <w:rPr>
          <w:rFonts w:ascii="Times New Roman" w:hAnsi="Times New Roman"/>
          <w:sz w:val="22"/>
          <w:szCs w:val="22"/>
          <w:lang w:val="en-GB"/>
        </w:rPr>
        <w:t>the title,</w:t>
      </w:r>
    </w:p>
    <w:p w14:paraId="1BA2FB42" w14:textId="77777777" w:rsidR="00B71DA0" w:rsidRPr="00563921" w:rsidRDefault="00B71DA0" w:rsidP="00B71DA0">
      <w:pPr>
        <w:pStyle w:val="NormalNumbering"/>
        <w:numPr>
          <w:ilvl w:val="4"/>
          <w:numId w:val="35"/>
        </w:numPr>
        <w:ind w:left="2410"/>
        <w:rPr>
          <w:rFonts w:ascii="Times New Roman" w:hAnsi="Times New Roman"/>
          <w:sz w:val="22"/>
          <w:szCs w:val="22"/>
          <w:lang w:val="en-GB"/>
        </w:rPr>
      </w:pPr>
      <w:r w:rsidRPr="00563921">
        <w:rPr>
          <w:rFonts w:ascii="Times New Roman" w:hAnsi="Times New Roman"/>
          <w:sz w:val="22"/>
          <w:szCs w:val="22"/>
          <w:lang w:val="en-GB"/>
        </w:rPr>
        <w:t>the manufacturer, and</w:t>
      </w:r>
    </w:p>
    <w:p w14:paraId="568DE03A" w14:textId="79DBF6B5" w:rsidR="00B71DA0" w:rsidRPr="00563921" w:rsidRDefault="00B71DA0" w:rsidP="00B71DA0">
      <w:pPr>
        <w:pStyle w:val="NormalNumbering"/>
        <w:numPr>
          <w:ilvl w:val="4"/>
          <w:numId w:val="35"/>
        </w:numPr>
        <w:ind w:left="2410"/>
        <w:rPr>
          <w:rFonts w:ascii="Times New Roman" w:hAnsi="Times New Roman"/>
          <w:sz w:val="22"/>
          <w:szCs w:val="22"/>
          <w:lang w:val="en-GB"/>
        </w:rPr>
      </w:pPr>
      <w:proofErr w:type="gramStart"/>
      <w:r w:rsidRPr="00563921">
        <w:rPr>
          <w:rFonts w:ascii="Times New Roman" w:hAnsi="Times New Roman"/>
          <w:sz w:val="22"/>
          <w:szCs w:val="22"/>
          <w:lang w:val="en-GB"/>
        </w:rPr>
        <w:t>the</w:t>
      </w:r>
      <w:proofErr w:type="gramEnd"/>
      <w:r w:rsidRPr="00563921">
        <w:rPr>
          <w:rFonts w:ascii="Times New Roman" w:hAnsi="Times New Roman"/>
          <w:sz w:val="22"/>
          <w:szCs w:val="22"/>
          <w:lang w:val="en-GB"/>
        </w:rPr>
        <w:t xml:space="preserve"> unique SOUP designator of each </w:t>
      </w:r>
      <w:r w:rsidR="00515430" w:rsidRPr="00563921">
        <w:rPr>
          <w:rFonts w:ascii="Times New Roman" w:hAnsi="Times New Roman"/>
          <w:sz w:val="22"/>
          <w:szCs w:val="22"/>
          <w:lang w:val="en-GB"/>
        </w:rPr>
        <w:t xml:space="preserve"> SOUP</w:t>
      </w:r>
      <w:r w:rsidRPr="00563921">
        <w:rPr>
          <w:rFonts w:ascii="Times New Roman" w:hAnsi="Times New Roman"/>
          <w:sz w:val="22"/>
          <w:szCs w:val="22"/>
          <w:lang w:val="en-GB"/>
        </w:rPr>
        <w:t xml:space="preserve"> configuration item being used. The unique SOUP designator could be, for example, a version, a release date, a patch number or an upgrade designation.</w:t>
      </w:r>
    </w:p>
    <w:p w14:paraId="60D76090" w14:textId="730AC11B" w:rsidR="00502130" w:rsidRPr="00563921" w:rsidRDefault="00502130" w:rsidP="006D77C9">
      <w:pPr>
        <w:pStyle w:val="ListParagraph"/>
        <w:numPr>
          <w:ilvl w:val="3"/>
          <w:numId w:val="2"/>
        </w:numPr>
        <w:spacing w:before="120" w:after="120"/>
        <w:contextualSpacing w:val="0"/>
        <w:rPr>
          <w:sz w:val="22"/>
          <w:szCs w:val="22"/>
        </w:rPr>
      </w:pPr>
      <w:r w:rsidRPr="00563921">
        <w:rPr>
          <w:sz w:val="22"/>
          <w:szCs w:val="22"/>
        </w:rPr>
        <w:t>The set of configuration items and their versions that comprise the software system configuration shall also be documented.</w:t>
      </w:r>
    </w:p>
    <w:p w14:paraId="556CFB9F" w14:textId="244076D2" w:rsidR="00823E22" w:rsidRPr="00563921" w:rsidRDefault="00823E22" w:rsidP="00D734BE">
      <w:pPr>
        <w:pStyle w:val="Heading3"/>
        <w:rPr>
          <w:lang w:val="en-GB"/>
        </w:rPr>
      </w:pPr>
      <w:r w:rsidRPr="00563921">
        <w:rPr>
          <w:lang w:val="en-GB"/>
        </w:rPr>
        <w:t>Change Control</w:t>
      </w:r>
    </w:p>
    <w:p w14:paraId="6069F6D7" w14:textId="37CF9AAA" w:rsidR="00017ADB" w:rsidRPr="00563921" w:rsidRDefault="00017ADB" w:rsidP="00017ADB">
      <w:pPr>
        <w:pStyle w:val="ListParagraph"/>
        <w:numPr>
          <w:ilvl w:val="3"/>
          <w:numId w:val="2"/>
        </w:numPr>
        <w:rPr>
          <w:sz w:val="22"/>
          <w:szCs w:val="22"/>
        </w:rPr>
      </w:pPr>
      <w:r w:rsidRPr="00563921">
        <w:rPr>
          <w:sz w:val="22"/>
          <w:szCs w:val="22"/>
        </w:rPr>
        <w:t xml:space="preserve">Configuration items shall be changed </w:t>
      </w:r>
      <w:r w:rsidR="00DA373C">
        <w:rPr>
          <w:sz w:val="22"/>
          <w:szCs w:val="22"/>
        </w:rPr>
        <w:t xml:space="preserve">after an </w:t>
      </w:r>
      <w:r w:rsidR="00DA373C" w:rsidRPr="00751ADE">
        <w:rPr>
          <w:b/>
          <w:sz w:val="22"/>
          <w:szCs w:val="22"/>
        </w:rPr>
        <w:t>SSI-QF-10G Design Change Record</w:t>
      </w:r>
      <w:r w:rsidR="00DA373C">
        <w:rPr>
          <w:sz w:val="22"/>
          <w:szCs w:val="22"/>
        </w:rPr>
        <w:t xml:space="preserve"> has been approved.  </w:t>
      </w:r>
      <w:r w:rsidRPr="00563921">
        <w:rPr>
          <w:sz w:val="22"/>
          <w:szCs w:val="22"/>
        </w:rPr>
        <w:t xml:space="preserve">Refer to </w:t>
      </w:r>
      <w:r w:rsidRPr="00563921">
        <w:rPr>
          <w:b/>
          <w:sz w:val="22"/>
          <w:szCs w:val="22"/>
        </w:rPr>
        <w:t>SSI-SOP-</w:t>
      </w:r>
      <w:r w:rsidR="00873E5E" w:rsidRPr="00563921">
        <w:rPr>
          <w:b/>
          <w:sz w:val="22"/>
          <w:szCs w:val="22"/>
        </w:rPr>
        <w:t>10</w:t>
      </w:r>
      <w:r w:rsidRPr="00563921">
        <w:rPr>
          <w:sz w:val="22"/>
          <w:szCs w:val="22"/>
        </w:rPr>
        <w:t xml:space="preserve"> for details on change control process. </w:t>
      </w:r>
    </w:p>
    <w:p w14:paraId="64654B0B" w14:textId="3A4BBE6A" w:rsidR="00BF44F7" w:rsidRPr="00563921" w:rsidRDefault="00BF44F7" w:rsidP="00BF44F7">
      <w:pPr>
        <w:pStyle w:val="ListParagraph"/>
        <w:numPr>
          <w:ilvl w:val="3"/>
          <w:numId w:val="2"/>
        </w:numPr>
        <w:spacing w:before="120" w:after="120"/>
        <w:contextualSpacing w:val="0"/>
        <w:rPr>
          <w:sz w:val="22"/>
          <w:szCs w:val="22"/>
        </w:rPr>
      </w:pPr>
      <w:r w:rsidRPr="00563921">
        <w:rPr>
          <w:sz w:val="22"/>
          <w:szCs w:val="22"/>
        </w:rPr>
        <w:t xml:space="preserve">Where changes are implemented, activities that need to be repeated shall be identified and performed. This includes carrying out any additional activities which result from a change in the software safety class of the software system or software items. </w:t>
      </w:r>
    </w:p>
    <w:p w14:paraId="21638997" w14:textId="702603F9" w:rsidR="00823E22" w:rsidRPr="00563921" w:rsidRDefault="00BF44F7" w:rsidP="004C37DD">
      <w:pPr>
        <w:pStyle w:val="ListParagraph"/>
        <w:numPr>
          <w:ilvl w:val="3"/>
          <w:numId w:val="2"/>
        </w:numPr>
        <w:spacing w:before="120" w:after="120"/>
        <w:ind w:hanging="851"/>
        <w:contextualSpacing w:val="0"/>
        <w:rPr>
          <w:sz w:val="22"/>
          <w:szCs w:val="22"/>
        </w:rPr>
      </w:pPr>
      <w:r w:rsidRPr="00563921">
        <w:rPr>
          <w:sz w:val="22"/>
          <w:szCs w:val="22"/>
        </w:rPr>
        <w:t xml:space="preserve">Verification of the change shall be carried out, including repeating any verification which has been invalidated by the change. </w:t>
      </w:r>
      <w:r w:rsidR="00515430" w:rsidRPr="00563921">
        <w:rPr>
          <w:b/>
          <w:sz w:val="22"/>
          <w:szCs w:val="22"/>
        </w:rPr>
        <w:t xml:space="preserve">SSI-QF-10G </w:t>
      </w:r>
      <w:r w:rsidR="00DA373C">
        <w:rPr>
          <w:b/>
          <w:sz w:val="22"/>
          <w:szCs w:val="22"/>
        </w:rPr>
        <w:t xml:space="preserve">Design </w:t>
      </w:r>
      <w:r w:rsidRPr="00563921">
        <w:rPr>
          <w:b/>
          <w:sz w:val="22"/>
          <w:szCs w:val="22"/>
        </w:rPr>
        <w:t xml:space="preserve">Change </w:t>
      </w:r>
      <w:r w:rsidR="00844CE3" w:rsidRPr="00563921">
        <w:rPr>
          <w:b/>
          <w:sz w:val="22"/>
          <w:szCs w:val="22"/>
        </w:rPr>
        <w:t>Re</w:t>
      </w:r>
      <w:r w:rsidR="00DA373C">
        <w:rPr>
          <w:b/>
          <w:sz w:val="22"/>
          <w:szCs w:val="22"/>
        </w:rPr>
        <w:t>cord</w:t>
      </w:r>
      <w:r w:rsidR="00DA373C">
        <w:rPr>
          <w:sz w:val="22"/>
          <w:szCs w:val="22"/>
        </w:rPr>
        <w:t xml:space="preserve"> </w:t>
      </w:r>
      <w:r w:rsidRPr="00563921">
        <w:rPr>
          <w:sz w:val="22"/>
          <w:szCs w:val="22"/>
        </w:rPr>
        <w:t>shall be used for recording software changes</w:t>
      </w:r>
      <w:r w:rsidR="00844CE3" w:rsidRPr="00563921">
        <w:rPr>
          <w:sz w:val="22"/>
          <w:szCs w:val="22"/>
        </w:rPr>
        <w:t>.</w:t>
      </w:r>
    </w:p>
    <w:p w14:paraId="4598C763" w14:textId="6738DB73" w:rsidR="00305722" w:rsidRPr="00563921" w:rsidRDefault="00823E22" w:rsidP="00D734BE">
      <w:pPr>
        <w:pStyle w:val="Heading2"/>
        <w:rPr>
          <w:lang w:val="en-GB"/>
        </w:rPr>
      </w:pPr>
      <w:bookmarkStart w:id="9" w:name="_Ref166766073"/>
      <w:r w:rsidRPr="00563921">
        <w:rPr>
          <w:lang w:val="en-GB"/>
        </w:rPr>
        <w:t xml:space="preserve">Software </w:t>
      </w:r>
      <w:r w:rsidR="00845AC4" w:rsidRPr="00563921">
        <w:rPr>
          <w:lang w:val="en-GB"/>
        </w:rPr>
        <w:t>Problem Resolution Process</w:t>
      </w:r>
      <w:bookmarkEnd w:id="9"/>
    </w:p>
    <w:p w14:paraId="6953E2A3" w14:textId="5DB5DA24" w:rsidR="004C37DD" w:rsidRPr="00563921" w:rsidRDefault="007E4992" w:rsidP="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Any</w:t>
      </w:r>
      <w:r w:rsidR="005C7892" w:rsidRPr="00563921">
        <w:rPr>
          <w:rFonts w:ascii="Times New Roman" w:hAnsi="Times New Roman"/>
          <w:sz w:val="22"/>
          <w:szCs w:val="22"/>
          <w:lang w:val="en-GB"/>
        </w:rPr>
        <w:t xml:space="preserve"> problem detected in the released software</w:t>
      </w:r>
      <w:r w:rsidRPr="00563921">
        <w:rPr>
          <w:rFonts w:ascii="Times New Roman" w:hAnsi="Times New Roman"/>
          <w:sz w:val="22"/>
          <w:szCs w:val="22"/>
          <w:lang w:val="en-GB"/>
        </w:rPr>
        <w:t xml:space="preserve"> will be recorded on </w:t>
      </w:r>
      <w:r w:rsidRPr="00563921">
        <w:rPr>
          <w:rFonts w:ascii="Times New Roman" w:hAnsi="Times New Roman"/>
          <w:b/>
          <w:sz w:val="22"/>
          <w:szCs w:val="22"/>
          <w:lang w:val="en-GB"/>
        </w:rPr>
        <w:t xml:space="preserve">SSI-QF-10P Problem Report </w:t>
      </w:r>
      <w:r w:rsidRPr="00563921">
        <w:rPr>
          <w:rFonts w:ascii="Times New Roman" w:hAnsi="Times New Roman"/>
          <w:sz w:val="22"/>
          <w:szCs w:val="22"/>
          <w:lang w:val="en-GB"/>
        </w:rPr>
        <w:t>and processed accordingly</w:t>
      </w:r>
      <w:r w:rsidRPr="00563921">
        <w:rPr>
          <w:rFonts w:ascii="Times New Roman" w:hAnsi="Times New Roman"/>
          <w:b/>
          <w:sz w:val="22"/>
          <w:szCs w:val="22"/>
          <w:lang w:val="en-GB"/>
        </w:rPr>
        <w:t>.</w:t>
      </w:r>
      <w:r w:rsidR="007E5C7F" w:rsidRPr="00563921">
        <w:rPr>
          <w:rFonts w:ascii="Times New Roman" w:hAnsi="Times New Roman"/>
          <w:sz w:val="22"/>
          <w:szCs w:val="22"/>
          <w:lang w:val="en-GB"/>
        </w:rPr>
        <w:t xml:space="preserve"> </w:t>
      </w:r>
      <w:r w:rsidRPr="00563921">
        <w:rPr>
          <w:rFonts w:ascii="Times New Roman" w:hAnsi="Times New Roman"/>
          <w:sz w:val="22"/>
          <w:szCs w:val="22"/>
          <w:lang w:val="en-GB"/>
        </w:rPr>
        <w:t xml:space="preserve">  A CAPA will not be raised unless the problem entails a significant increase in </w:t>
      </w:r>
      <w:r w:rsidR="00824453" w:rsidRPr="00563921">
        <w:rPr>
          <w:rFonts w:ascii="Times New Roman" w:hAnsi="Times New Roman"/>
          <w:sz w:val="22"/>
          <w:szCs w:val="22"/>
          <w:lang w:val="en-GB"/>
        </w:rPr>
        <w:t xml:space="preserve">risk </w:t>
      </w:r>
      <w:r w:rsidRPr="00563921">
        <w:rPr>
          <w:rFonts w:ascii="Times New Roman" w:hAnsi="Times New Roman"/>
          <w:sz w:val="22"/>
          <w:szCs w:val="22"/>
          <w:lang w:val="en-GB"/>
        </w:rPr>
        <w:t>or a</w:t>
      </w:r>
      <w:r w:rsidR="00BB0E48" w:rsidRPr="00563921">
        <w:rPr>
          <w:rFonts w:ascii="Times New Roman" w:hAnsi="Times New Roman"/>
          <w:sz w:val="22"/>
          <w:szCs w:val="22"/>
          <w:lang w:val="en-GB"/>
        </w:rPr>
        <w:t xml:space="preserve"> new</w:t>
      </w:r>
      <w:r w:rsidRPr="00563921">
        <w:rPr>
          <w:rFonts w:ascii="Times New Roman" w:hAnsi="Times New Roman"/>
          <w:sz w:val="22"/>
          <w:szCs w:val="22"/>
          <w:lang w:val="en-GB"/>
        </w:rPr>
        <w:t xml:space="preserve"> risk. </w:t>
      </w:r>
    </w:p>
    <w:p w14:paraId="4C13875D" w14:textId="7D73591F" w:rsidR="00BF60C3" w:rsidRPr="00563921" w:rsidRDefault="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Problems shall be investigated </w:t>
      </w:r>
      <w:r w:rsidR="00BF60C3" w:rsidRPr="00563921">
        <w:rPr>
          <w:rFonts w:ascii="Times New Roman" w:hAnsi="Times New Roman"/>
          <w:sz w:val="22"/>
          <w:szCs w:val="22"/>
          <w:lang w:val="en-GB"/>
        </w:rPr>
        <w:t xml:space="preserve">by following </w:t>
      </w:r>
      <w:r w:rsidR="00EE7AAE" w:rsidRPr="00751ADE">
        <w:rPr>
          <w:rFonts w:ascii="Times New Roman" w:hAnsi="Times New Roman"/>
          <w:b/>
          <w:sz w:val="22"/>
          <w:szCs w:val="22"/>
          <w:lang w:val="en-GB"/>
        </w:rPr>
        <w:t>SSI-QF-</w:t>
      </w:r>
      <w:r w:rsidR="00674F0D" w:rsidRPr="00751ADE">
        <w:rPr>
          <w:rFonts w:ascii="Times New Roman" w:hAnsi="Times New Roman"/>
          <w:b/>
          <w:sz w:val="22"/>
          <w:szCs w:val="22"/>
          <w:lang w:val="en-GB"/>
        </w:rPr>
        <w:t>10P</w:t>
      </w:r>
      <w:r w:rsidR="00674F0D" w:rsidRPr="00563921">
        <w:rPr>
          <w:rFonts w:ascii="Times New Roman" w:hAnsi="Times New Roman"/>
          <w:sz w:val="22"/>
          <w:szCs w:val="22"/>
          <w:lang w:val="en-GB"/>
        </w:rPr>
        <w:t xml:space="preserve"> </w:t>
      </w:r>
      <w:r w:rsidRPr="00563921">
        <w:rPr>
          <w:rFonts w:ascii="Times New Roman" w:hAnsi="Times New Roman"/>
          <w:sz w:val="22"/>
          <w:szCs w:val="22"/>
          <w:lang w:val="en-GB"/>
        </w:rPr>
        <w:t>to identify the cause</w:t>
      </w:r>
      <w:r w:rsidR="007E4992" w:rsidRPr="00563921">
        <w:rPr>
          <w:rFonts w:ascii="Times New Roman" w:hAnsi="Times New Roman"/>
          <w:sz w:val="22"/>
          <w:szCs w:val="22"/>
          <w:lang w:val="en-GB"/>
        </w:rPr>
        <w:t xml:space="preserve"> </w:t>
      </w:r>
      <w:r w:rsidR="00BF60C3" w:rsidRPr="00563921">
        <w:rPr>
          <w:rFonts w:ascii="Times New Roman" w:hAnsi="Times New Roman"/>
          <w:sz w:val="22"/>
          <w:szCs w:val="22"/>
          <w:lang w:val="en-GB"/>
        </w:rPr>
        <w:t>and apply</w:t>
      </w:r>
      <w:r w:rsidRPr="00563921">
        <w:rPr>
          <w:rFonts w:ascii="Times New Roman" w:hAnsi="Times New Roman"/>
          <w:sz w:val="22"/>
          <w:szCs w:val="22"/>
          <w:lang w:val="en-GB"/>
        </w:rPr>
        <w:t xml:space="preserve"> risk management</w:t>
      </w:r>
      <w:r w:rsidR="00BF60C3" w:rsidRPr="00563921">
        <w:rPr>
          <w:rFonts w:ascii="Times New Roman" w:hAnsi="Times New Roman"/>
          <w:sz w:val="22"/>
          <w:szCs w:val="22"/>
          <w:lang w:val="en-GB"/>
        </w:rPr>
        <w:t>,</w:t>
      </w:r>
      <w:r w:rsidRPr="00563921">
        <w:rPr>
          <w:rFonts w:ascii="Times New Roman" w:hAnsi="Times New Roman"/>
          <w:sz w:val="22"/>
          <w:szCs w:val="22"/>
          <w:lang w:val="en-GB"/>
        </w:rPr>
        <w:t xml:space="preserve"> </w:t>
      </w:r>
      <w:r w:rsidR="00BF60C3" w:rsidRPr="00563921">
        <w:rPr>
          <w:rFonts w:ascii="Times New Roman" w:hAnsi="Times New Roman"/>
          <w:sz w:val="22"/>
          <w:szCs w:val="22"/>
          <w:lang w:val="en-GB"/>
        </w:rPr>
        <w:t>if required</w:t>
      </w:r>
      <w:r w:rsidRPr="00563921">
        <w:rPr>
          <w:rFonts w:ascii="Times New Roman" w:hAnsi="Times New Roman"/>
          <w:sz w:val="22"/>
          <w:szCs w:val="22"/>
          <w:lang w:val="en-GB"/>
        </w:rPr>
        <w:t>. The outcome and evaluation of the investigation</w:t>
      </w:r>
      <w:r w:rsidR="00C81F27" w:rsidRPr="00563921">
        <w:rPr>
          <w:rFonts w:ascii="Times New Roman" w:hAnsi="Times New Roman"/>
          <w:sz w:val="22"/>
          <w:szCs w:val="22"/>
          <w:lang w:val="en-GB"/>
        </w:rPr>
        <w:t>,</w:t>
      </w:r>
      <w:r w:rsidRPr="00563921">
        <w:rPr>
          <w:rFonts w:ascii="Times New Roman" w:hAnsi="Times New Roman"/>
          <w:sz w:val="22"/>
          <w:szCs w:val="22"/>
          <w:lang w:val="en-GB"/>
        </w:rPr>
        <w:t xml:space="preserve"> </w:t>
      </w:r>
      <w:r w:rsidR="00BF60C3" w:rsidRPr="00563921">
        <w:rPr>
          <w:rFonts w:ascii="Times New Roman" w:hAnsi="Times New Roman"/>
          <w:sz w:val="22"/>
          <w:szCs w:val="22"/>
          <w:lang w:val="en-GB"/>
        </w:rPr>
        <w:t>actions taken, changes made</w:t>
      </w:r>
      <w:r w:rsidR="00C81F27" w:rsidRPr="00563921">
        <w:rPr>
          <w:rFonts w:ascii="Times New Roman" w:hAnsi="Times New Roman"/>
          <w:sz w:val="22"/>
          <w:szCs w:val="22"/>
          <w:lang w:val="en-GB"/>
        </w:rPr>
        <w:t>,</w:t>
      </w:r>
      <w:r w:rsidR="00BF60C3" w:rsidRPr="00563921">
        <w:rPr>
          <w:rFonts w:ascii="Times New Roman" w:hAnsi="Times New Roman"/>
          <w:sz w:val="22"/>
          <w:szCs w:val="22"/>
          <w:lang w:val="en-GB"/>
        </w:rPr>
        <w:t xml:space="preserve"> and their rationale are recorded on </w:t>
      </w:r>
      <w:r w:rsidR="00BF60C3" w:rsidRPr="00751ADE">
        <w:rPr>
          <w:rFonts w:ascii="Times New Roman" w:hAnsi="Times New Roman"/>
          <w:b/>
          <w:sz w:val="22"/>
          <w:szCs w:val="22"/>
          <w:lang w:val="en-GB"/>
        </w:rPr>
        <w:t>SSI-QF-10P.</w:t>
      </w:r>
      <w:r w:rsidR="00BF60C3" w:rsidRPr="00563921">
        <w:rPr>
          <w:rFonts w:ascii="Times New Roman" w:hAnsi="Times New Roman"/>
          <w:sz w:val="22"/>
          <w:szCs w:val="22"/>
          <w:lang w:val="en-GB"/>
        </w:rPr>
        <w:t xml:space="preserve"> </w:t>
      </w:r>
    </w:p>
    <w:p w14:paraId="46A5D5C3" w14:textId="51215736" w:rsidR="006816A9" w:rsidRPr="00563921" w:rsidRDefault="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Where appropriate, relevant parties shall be advised of the problem. </w:t>
      </w:r>
    </w:p>
    <w:p w14:paraId="0A8AC0A3" w14:textId="3EE893B9" w:rsidR="006816A9" w:rsidRPr="00563921" w:rsidRDefault="006816A9" w:rsidP="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The change control process of </w:t>
      </w:r>
      <w:r w:rsidRPr="00563921">
        <w:rPr>
          <w:rFonts w:ascii="Times New Roman" w:hAnsi="Times New Roman"/>
          <w:b/>
          <w:sz w:val="22"/>
          <w:szCs w:val="22"/>
          <w:lang w:val="en-GB"/>
        </w:rPr>
        <w:t>SSI-SOP-</w:t>
      </w:r>
      <w:r w:rsidR="00CC41EC" w:rsidRPr="00563921">
        <w:rPr>
          <w:rFonts w:ascii="Times New Roman" w:hAnsi="Times New Roman"/>
          <w:b/>
          <w:sz w:val="22"/>
          <w:szCs w:val="22"/>
          <w:lang w:val="en-GB"/>
        </w:rPr>
        <w:t>10</w:t>
      </w:r>
      <w:r w:rsidRPr="00563921">
        <w:rPr>
          <w:rFonts w:ascii="Times New Roman" w:hAnsi="Times New Roman"/>
          <w:sz w:val="22"/>
          <w:szCs w:val="22"/>
          <w:lang w:val="en-GB"/>
        </w:rPr>
        <w:t xml:space="preserve"> shall be followed.</w:t>
      </w:r>
    </w:p>
    <w:p w14:paraId="6F06AFA3" w14:textId="357AF6C3" w:rsidR="006816A9" w:rsidRPr="00563921" w:rsidRDefault="006816A9" w:rsidP="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Records of problem reports and their resolution shall be maintained</w:t>
      </w:r>
      <w:r w:rsidR="00BF60C3" w:rsidRPr="00563921">
        <w:rPr>
          <w:rFonts w:ascii="Times New Roman" w:hAnsi="Times New Roman"/>
          <w:sz w:val="22"/>
          <w:szCs w:val="22"/>
          <w:lang w:val="en-GB"/>
        </w:rPr>
        <w:t xml:space="preserve"> on </w:t>
      </w:r>
      <w:r w:rsidR="00BF60C3" w:rsidRPr="00563921">
        <w:rPr>
          <w:rFonts w:ascii="Times New Roman" w:hAnsi="Times New Roman"/>
          <w:b/>
          <w:sz w:val="22"/>
          <w:szCs w:val="22"/>
          <w:lang w:val="en-GB"/>
        </w:rPr>
        <w:t>SSI-QF-</w:t>
      </w:r>
      <w:r w:rsidR="00782B8B" w:rsidRPr="00563921">
        <w:rPr>
          <w:rFonts w:ascii="Times New Roman" w:hAnsi="Times New Roman"/>
          <w:b/>
          <w:sz w:val="22"/>
          <w:szCs w:val="22"/>
          <w:lang w:val="en-GB"/>
        </w:rPr>
        <w:t>10P</w:t>
      </w:r>
      <w:r w:rsidRPr="00563921">
        <w:rPr>
          <w:rFonts w:ascii="Times New Roman" w:hAnsi="Times New Roman"/>
          <w:sz w:val="22"/>
          <w:szCs w:val="22"/>
          <w:lang w:val="en-GB"/>
        </w:rPr>
        <w:t xml:space="preserve">. The Risk Management File shall be updated as appropriate. </w:t>
      </w:r>
    </w:p>
    <w:p w14:paraId="304D921A" w14:textId="47D45897" w:rsidR="006816A9" w:rsidRPr="00563921" w:rsidRDefault="006816A9" w:rsidP="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lastRenderedPageBreak/>
        <w:t>Problem</w:t>
      </w:r>
      <w:r w:rsidR="00674F0D" w:rsidRPr="00563921">
        <w:rPr>
          <w:rFonts w:ascii="Times New Roman" w:hAnsi="Times New Roman"/>
          <w:sz w:val="22"/>
          <w:szCs w:val="22"/>
          <w:lang w:val="en-GB"/>
        </w:rPr>
        <w:t xml:space="preserve">s </w:t>
      </w:r>
      <w:r w:rsidRPr="00563921">
        <w:rPr>
          <w:rFonts w:ascii="Times New Roman" w:hAnsi="Times New Roman"/>
          <w:sz w:val="22"/>
          <w:szCs w:val="22"/>
          <w:lang w:val="en-GB"/>
        </w:rPr>
        <w:t>R</w:t>
      </w:r>
      <w:r w:rsidR="00A85A03" w:rsidRPr="00563921">
        <w:rPr>
          <w:rFonts w:ascii="Times New Roman" w:hAnsi="Times New Roman"/>
          <w:sz w:val="22"/>
          <w:szCs w:val="22"/>
          <w:lang w:val="en-GB"/>
        </w:rPr>
        <w:t>e</w:t>
      </w:r>
      <w:r w:rsidRPr="00563921">
        <w:rPr>
          <w:rFonts w:ascii="Times New Roman" w:hAnsi="Times New Roman"/>
          <w:sz w:val="22"/>
          <w:szCs w:val="22"/>
          <w:lang w:val="en-GB"/>
        </w:rPr>
        <w:t>port</w:t>
      </w:r>
      <w:r w:rsidR="00674F0D" w:rsidRPr="00563921">
        <w:rPr>
          <w:rFonts w:ascii="Times New Roman" w:hAnsi="Times New Roman"/>
          <w:sz w:val="22"/>
          <w:szCs w:val="22"/>
          <w:lang w:val="en-GB"/>
        </w:rPr>
        <w:t xml:space="preserve">ed on </w:t>
      </w:r>
      <w:r w:rsidR="00674F0D" w:rsidRPr="00563921">
        <w:rPr>
          <w:rFonts w:ascii="Times New Roman" w:hAnsi="Times New Roman"/>
          <w:b/>
          <w:sz w:val="22"/>
          <w:szCs w:val="22"/>
          <w:lang w:val="en-GB"/>
        </w:rPr>
        <w:t>SSI-QF</w:t>
      </w:r>
      <w:r w:rsidR="00A85A03" w:rsidRPr="00563921">
        <w:rPr>
          <w:rFonts w:ascii="Times New Roman" w:hAnsi="Times New Roman"/>
          <w:b/>
          <w:sz w:val="22"/>
          <w:szCs w:val="22"/>
          <w:lang w:val="en-GB"/>
        </w:rPr>
        <w:t>-</w:t>
      </w:r>
      <w:r w:rsidR="00674F0D" w:rsidRPr="00563921">
        <w:rPr>
          <w:rFonts w:ascii="Times New Roman" w:hAnsi="Times New Roman"/>
          <w:b/>
          <w:sz w:val="22"/>
          <w:szCs w:val="22"/>
          <w:lang w:val="en-GB"/>
        </w:rPr>
        <w:t>10P</w:t>
      </w:r>
      <w:r w:rsidR="00674F0D" w:rsidRPr="00563921">
        <w:rPr>
          <w:rFonts w:ascii="Times New Roman" w:hAnsi="Times New Roman"/>
          <w:sz w:val="22"/>
          <w:szCs w:val="22"/>
          <w:lang w:val="en-GB"/>
        </w:rPr>
        <w:t xml:space="preserve"> </w:t>
      </w:r>
      <w:r w:rsidRPr="00563921">
        <w:rPr>
          <w:rFonts w:ascii="Times New Roman" w:hAnsi="Times New Roman"/>
          <w:sz w:val="22"/>
          <w:szCs w:val="22"/>
          <w:lang w:val="en-GB"/>
        </w:rPr>
        <w:t xml:space="preserve">shall be </w:t>
      </w:r>
      <w:r w:rsidR="00674F0D" w:rsidRPr="00563921">
        <w:rPr>
          <w:rFonts w:ascii="Times New Roman" w:hAnsi="Times New Roman"/>
          <w:sz w:val="22"/>
          <w:szCs w:val="22"/>
          <w:lang w:val="en-GB"/>
        </w:rPr>
        <w:t>revi</w:t>
      </w:r>
      <w:r w:rsidR="003D237F" w:rsidRPr="00563921">
        <w:rPr>
          <w:rFonts w:ascii="Times New Roman" w:hAnsi="Times New Roman"/>
          <w:sz w:val="22"/>
          <w:szCs w:val="22"/>
          <w:lang w:val="en-GB"/>
        </w:rPr>
        <w:t>e</w:t>
      </w:r>
      <w:r w:rsidR="00674F0D" w:rsidRPr="00563921">
        <w:rPr>
          <w:rFonts w:ascii="Times New Roman" w:hAnsi="Times New Roman"/>
          <w:sz w:val="22"/>
          <w:szCs w:val="22"/>
          <w:lang w:val="en-GB"/>
        </w:rPr>
        <w:t xml:space="preserve">wed and </w:t>
      </w:r>
      <w:r w:rsidRPr="00563921">
        <w:rPr>
          <w:rFonts w:ascii="Times New Roman" w:hAnsi="Times New Roman"/>
          <w:sz w:val="22"/>
          <w:szCs w:val="22"/>
          <w:lang w:val="en-GB"/>
        </w:rPr>
        <w:t>analy</w:t>
      </w:r>
      <w:r w:rsidR="00674F0D" w:rsidRPr="00563921">
        <w:rPr>
          <w:rFonts w:ascii="Times New Roman" w:hAnsi="Times New Roman"/>
          <w:sz w:val="22"/>
          <w:szCs w:val="22"/>
          <w:lang w:val="en-GB"/>
        </w:rPr>
        <w:t>s</w:t>
      </w:r>
      <w:r w:rsidRPr="00563921">
        <w:rPr>
          <w:rFonts w:ascii="Times New Roman" w:hAnsi="Times New Roman"/>
          <w:sz w:val="22"/>
          <w:szCs w:val="22"/>
          <w:lang w:val="en-GB"/>
        </w:rPr>
        <w:t xml:space="preserve">ed as part of the product post market surveillance. </w:t>
      </w:r>
    </w:p>
    <w:p w14:paraId="2AEAC17E" w14:textId="5419BE0D" w:rsidR="006816A9" w:rsidRPr="00563921" w:rsidRDefault="006816A9" w:rsidP="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Resolutions</w:t>
      </w:r>
      <w:r w:rsidR="002A7C8A" w:rsidRPr="00563921">
        <w:rPr>
          <w:rFonts w:ascii="Times New Roman" w:hAnsi="Times New Roman"/>
          <w:sz w:val="22"/>
          <w:szCs w:val="22"/>
          <w:lang w:val="en-GB"/>
        </w:rPr>
        <w:t xml:space="preserve"> shall be verified</w:t>
      </w:r>
      <w:r w:rsidRPr="00563921">
        <w:rPr>
          <w:rFonts w:ascii="Times New Roman" w:hAnsi="Times New Roman"/>
          <w:sz w:val="22"/>
          <w:szCs w:val="22"/>
          <w:lang w:val="en-GB"/>
        </w:rPr>
        <w:t xml:space="preserve"> to determine whether:</w:t>
      </w:r>
    </w:p>
    <w:p w14:paraId="449C1D29" w14:textId="19356EC8" w:rsidR="00D27480" w:rsidRPr="00563921" w:rsidRDefault="003D237F" w:rsidP="00D27480">
      <w:pPr>
        <w:pStyle w:val="NormalNumbering"/>
        <w:numPr>
          <w:ilvl w:val="3"/>
          <w:numId w:val="36"/>
        </w:numPr>
        <w:ind w:left="1701" w:right="-902"/>
        <w:rPr>
          <w:rFonts w:ascii="Times New Roman" w:hAnsi="Times New Roman"/>
          <w:sz w:val="22"/>
          <w:szCs w:val="22"/>
          <w:lang w:val="en-GB"/>
        </w:rPr>
      </w:pPr>
      <w:r w:rsidRPr="00563921">
        <w:rPr>
          <w:rFonts w:ascii="Times New Roman" w:hAnsi="Times New Roman"/>
          <w:sz w:val="22"/>
          <w:szCs w:val="22"/>
          <w:lang w:val="en-GB"/>
        </w:rPr>
        <w:t>t</w:t>
      </w:r>
      <w:r w:rsidR="00BF60C3" w:rsidRPr="00563921">
        <w:rPr>
          <w:rFonts w:ascii="Times New Roman" w:hAnsi="Times New Roman"/>
          <w:sz w:val="22"/>
          <w:szCs w:val="22"/>
          <w:lang w:val="en-GB"/>
        </w:rPr>
        <w:t xml:space="preserve">he </w:t>
      </w:r>
      <w:r w:rsidR="00D27480" w:rsidRPr="00563921">
        <w:rPr>
          <w:rFonts w:ascii="Times New Roman" w:hAnsi="Times New Roman"/>
          <w:sz w:val="22"/>
          <w:szCs w:val="22"/>
          <w:lang w:val="en-GB"/>
        </w:rPr>
        <w:t>problem has been resolved;</w:t>
      </w:r>
    </w:p>
    <w:p w14:paraId="34179239" w14:textId="214EC0FA" w:rsidR="00D27480" w:rsidRPr="00563921" w:rsidRDefault="00BF60C3" w:rsidP="00D27480">
      <w:pPr>
        <w:pStyle w:val="NormalNumbering"/>
        <w:numPr>
          <w:ilvl w:val="3"/>
          <w:numId w:val="36"/>
        </w:numPr>
        <w:ind w:left="1701" w:right="-902"/>
        <w:rPr>
          <w:rFonts w:ascii="Times New Roman" w:hAnsi="Times New Roman"/>
          <w:sz w:val="22"/>
          <w:szCs w:val="22"/>
          <w:lang w:val="en-GB"/>
        </w:rPr>
      </w:pPr>
      <w:r w:rsidRPr="00563921">
        <w:rPr>
          <w:rFonts w:ascii="Times New Roman" w:hAnsi="Times New Roman"/>
          <w:sz w:val="22"/>
          <w:szCs w:val="22"/>
          <w:lang w:val="en-GB"/>
        </w:rPr>
        <w:t xml:space="preserve">any </w:t>
      </w:r>
      <w:r w:rsidR="00D27480" w:rsidRPr="00563921">
        <w:rPr>
          <w:rFonts w:ascii="Times New Roman" w:hAnsi="Times New Roman"/>
          <w:sz w:val="22"/>
          <w:szCs w:val="22"/>
          <w:lang w:val="en-GB"/>
        </w:rPr>
        <w:t xml:space="preserve">trends have been </w:t>
      </w:r>
      <w:r w:rsidRPr="00563921">
        <w:rPr>
          <w:rFonts w:ascii="Times New Roman" w:hAnsi="Times New Roman"/>
          <w:sz w:val="22"/>
          <w:szCs w:val="22"/>
          <w:lang w:val="en-GB"/>
        </w:rPr>
        <w:t>noted and, if adverse, reversed</w:t>
      </w:r>
      <w:r w:rsidR="00D27480" w:rsidRPr="00563921">
        <w:rPr>
          <w:rFonts w:ascii="Times New Roman" w:hAnsi="Times New Roman"/>
          <w:sz w:val="22"/>
          <w:szCs w:val="22"/>
          <w:lang w:val="en-GB"/>
        </w:rPr>
        <w:t>;</w:t>
      </w:r>
    </w:p>
    <w:p w14:paraId="745ECA78" w14:textId="654E0BF0" w:rsidR="003D237F" w:rsidRPr="00563921" w:rsidRDefault="00D27480" w:rsidP="00D27480">
      <w:pPr>
        <w:pStyle w:val="NormalNumbering"/>
        <w:numPr>
          <w:ilvl w:val="3"/>
          <w:numId w:val="36"/>
        </w:numPr>
        <w:ind w:left="1701" w:right="-902"/>
        <w:rPr>
          <w:rFonts w:ascii="Times New Roman" w:hAnsi="Times New Roman"/>
          <w:sz w:val="22"/>
          <w:szCs w:val="22"/>
          <w:lang w:val="en-GB"/>
        </w:rPr>
      </w:pPr>
      <w:r w:rsidRPr="00563921">
        <w:rPr>
          <w:rFonts w:ascii="Times New Roman" w:hAnsi="Times New Roman"/>
          <w:sz w:val="22"/>
          <w:szCs w:val="22"/>
          <w:lang w:val="en-GB"/>
        </w:rPr>
        <w:t>change requests have been implemented</w:t>
      </w:r>
      <w:r w:rsidR="00BF60C3" w:rsidRPr="00563921">
        <w:rPr>
          <w:rFonts w:ascii="Times New Roman" w:hAnsi="Times New Roman"/>
          <w:sz w:val="22"/>
          <w:szCs w:val="22"/>
          <w:lang w:val="en-GB"/>
        </w:rPr>
        <w:t xml:space="preserve"> where required</w:t>
      </w:r>
      <w:r w:rsidRPr="00563921">
        <w:rPr>
          <w:rFonts w:ascii="Times New Roman" w:hAnsi="Times New Roman"/>
          <w:sz w:val="22"/>
          <w:szCs w:val="22"/>
          <w:lang w:val="en-GB"/>
        </w:rPr>
        <w:t>;</w:t>
      </w:r>
    </w:p>
    <w:p w14:paraId="075176DE" w14:textId="6EA6B24B" w:rsidR="00D27480" w:rsidRPr="00563921" w:rsidRDefault="003D237F" w:rsidP="00D27480">
      <w:pPr>
        <w:pStyle w:val="NormalNumbering"/>
        <w:numPr>
          <w:ilvl w:val="3"/>
          <w:numId w:val="36"/>
        </w:numPr>
        <w:ind w:left="1701" w:right="-902"/>
        <w:rPr>
          <w:rFonts w:ascii="Times New Roman" w:hAnsi="Times New Roman"/>
          <w:sz w:val="22"/>
          <w:szCs w:val="22"/>
          <w:lang w:val="en-GB"/>
        </w:rPr>
      </w:pPr>
      <w:r w:rsidRPr="00563921">
        <w:rPr>
          <w:rFonts w:ascii="Times New Roman" w:hAnsi="Times New Roman"/>
          <w:sz w:val="22"/>
          <w:szCs w:val="22"/>
          <w:lang w:val="en-GB"/>
        </w:rPr>
        <w:t xml:space="preserve">any new or additional risks have been introduced </w:t>
      </w:r>
      <w:r w:rsidR="00D27480" w:rsidRPr="00563921">
        <w:rPr>
          <w:rFonts w:ascii="Times New Roman" w:hAnsi="Times New Roman"/>
          <w:sz w:val="22"/>
          <w:szCs w:val="22"/>
          <w:lang w:val="en-GB"/>
        </w:rPr>
        <w:t xml:space="preserve"> and</w:t>
      </w:r>
    </w:p>
    <w:p w14:paraId="5B49D42D" w14:textId="660F8E89" w:rsidR="00D27480" w:rsidRPr="00563921" w:rsidRDefault="00BF60C3" w:rsidP="00D27480">
      <w:pPr>
        <w:pStyle w:val="NormalNumbering"/>
        <w:numPr>
          <w:ilvl w:val="3"/>
          <w:numId w:val="36"/>
        </w:numPr>
        <w:ind w:left="1701" w:right="-902"/>
        <w:rPr>
          <w:rFonts w:ascii="Times New Roman" w:hAnsi="Times New Roman"/>
          <w:sz w:val="22"/>
          <w:szCs w:val="22"/>
          <w:lang w:val="en-GB"/>
        </w:rPr>
      </w:pPr>
      <w:proofErr w:type="gramStart"/>
      <w:r w:rsidRPr="00563921">
        <w:rPr>
          <w:rFonts w:ascii="Times New Roman" w:hAnsi="Times New Roman"/>
          <w:sz w:val="22"/>
          <w:szCs w:val="22"/>
          <w:lang w:val="en-GB"/>
        </w:rPr>
        <w:t>any</w:t>
      </w:r>
      <w:proofErr w:type="gramEnd"/>
      <w:r w:rsidRPr="00563921">
        <w:rPr>
          <w:rFonts w:ascii="Times New Roman" w:hAnsi="Times New Roman"/>
          <w:sz w:val="22"/>
          <w:szCs w:val="22"/>
          <w:lang w:val="en-GB"/>
        </w:rPr>
        <w:t xml:space="preserve"> </w:t>
      </w:r>
      <w:r w:rsidR="00D27480" w:rsidRPr="00563921">
        <w:rPr>
          <w:rFonts w:ascii="Times New Roman" w:hAnsi="Times New Roman"/>
          <w:sz w:val="22"/>
          <w:szCs w:val="22"/>
          <w:lang w:val="en-GB"/>
        </w:rPr>
        <w:t>additional problems have been introduced.</w:t>
      </w:r>
    </w:p>
    <w:p w14:paraId="48DCBC86" w14:textId="7E2CDD36" w:rsidR="00BE26B3" w:rsidRPr="00563921" w:rsidRDefault="00EE7AAE" w:rsidP="00BE26B3">
      <w:pPr>
        <w:pStyle w:val="ListParagraph"/>
        <w:numPr>
          <w:ilvl w:val="2"/>
          <w:numId w:val="2"/>
        </w:numPr>
        <w:rPr>
          <w:sz w:val="22"/>
          <w:szCs w:val="22"/>
        </w:rPr>
      </w:pPr>
      <w:r w:rsidRPr="00563921">
        <w:rPr>
          <w:sz w:val="22"/>
          <w:szCs w:val="22"/>
        </w:rPr>
        <w:t xml:space="preserve">These steps are recorded on </w:t>
      </w:r>
      <w:r w:rsidRPr="00563921">
        <w:rPr>
          <w:b/>
          <w:sz w:val="22"/>
          <w:szCs w:val="22"/>
        </w:rPr>
        <w:t>SSI-QF-</w:t>
      </w:r>
      <w:r w:rsidR="00674F0D" w:rsidRPr="00563921">
        <w:rPr>
          <w:b/>
          <w:sz w:val="22"/>
          <w:szCs w:val="22"/>
        </w:rPr>
        <w:t xml:space="preserve">10P </w:t>
      </w:r>
      <w:r w:rsidR="00D34A1F" w:rsidRPr="00563921">
        <w:rPr>
          <w:sz w:val="22"/>
          <w:szCs w:val="22"/>
        </w:rPr>
        <w:t xml:space="preserve">When testing, </w:t>
      </w:r>
      <w:r w:rsidR="00BE26B3" w:rsidRPr="00563921">
        <w:rPr>
          <w:sz w:val="22"/>
          <w:szCs w:val="22"/>
        </w:rPr>
        <w:t>retesting or regression testing software items and systems following a change, include the following in the test documentation:</w:t>
      </w:r>
    </w:p>
    <w:p w14:paraId="6481FA91" w14:textId="12EA42D5"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t</w:t>
      </w:r>
      <w:r w:rsidR="00BE26B3" w:rsidRPr="00563921">
        <w:rPr>
          <w:rFonts w:ascii="Times New Roman" w:hAnsi="Times New Roman"/>
          <w:sz w:val="22"/>
          <w:szCs w:val="22"/>
          <w:lang w:val="en-GB"/>
        </w:rPr>
        <w:t xml:space="preserve">est </w:t>
      </w:r>
      <w:r w:rsidRPr="00563921">
        <w:rPr>
          <w:rFonts w:ascii="Times New Roman" w:hAnsi="Times New Roman"/>
          <w:sz w:val="22"/>
          <w:szCs w:val="22"/>
          <w:lang w:val="en-GB"/>
        </w:rPr>
        <w:t>results;</w:t>
      </w:r>
    </w:p>
    <w:p w14:paraId="69768B61" w14:textId="77777777"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anomalies found;</w:t>
      </w:r>
    </w:p>
    <w:p w14:paraId="03CDE800" w14:textId="1A2F5775"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 xml:space="preserve">the </w:t>
      </w:r>
      <w:r w:rsidR="00745549" w:rsidRPr="00563921">
        <w:rPr>
          <w:rFonts w:ascii="Times New Roman" w:hAnsi="Times New Roman"/>
          <w:sz w:val="22"/>
          <w:szCs w:val="22"/>
          <w:lang w:val="en-GB"/>
        </w:rPr>
        <w:t xml:space="preserve">build number </w:t>
      </w:r>
      <w:r w:rsidRPr="00563921">
        <w:rPr>
          <w:rFonts w:ascii="Times New Roman" w:hAnsi="Times New Roman"/>
          <w:sz w:val="22"/>
          <w:szCs w:val="22"/>
          <w:lang w:val="en-GB"/>
        </w:rPr>
        <w:t>of software tested;</w:t>
      </w:r>
    </w:p>
    <w:p w14:paraId="0D4A00B9" w14:textId="77777777"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relevant hardware and software test configurations;</w:t>
      </w:r>
    </w:p>
    <w:p w14:paraId="6B0A7FF0" w14:textId="77777777"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relevant test tools;</w:t>
      </w:r>
    </w:p>
    <w:p w14:paraId="0CDB0603" w14:textId="77777777"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date tested; and</w:t>
      </w:r>
    </w:p>
    <w:p w14:paraId="49826340" w14:textId="1B0118BB" w:rsidR="009D2023" w:rsidRPr="00563921" w:rsidRDefault="009D2023" w:rsidP="009D2023">
      <w:pPr>
        <w:pStyle w:val="NormalNumbering"/>
        <w:numPr>
          <w:ilvl w:val="3"/>
          <w:numId w:val="37"/>
        </w:numPr>
        <w:ind w:left="1701" w:right="-902"/>
        <w:rPr>
          <w:rFonts w:ascii="Times New Roman" w:hAnsi="Times New Roman"/>
          <w:sz w:val="22"/>
          <w:szCs w:val="22"/>
          <w:lang w:val="en-GB"/>
        </w:rPr>
      </w:pPr>
      <w:proofErr w:type="gramStart"/>
      <w:r w:rsidRPr="00563921">
        <w:rPr>
          <w:rFonts w:ascii="Times New Roman" w:hAnsi="Times New Roman"/>
          <w:sz w:val="22"/>
          <w:szCs w:val="22"/>
          <w:lang w:val="en-GB"/>
        </w:rPr>
        <w:t>identification</w:t>
      </w:r>
      <w:proofErr w:type="gramEnd"/>
      <w:r w:rsidRPr="00563921">
        <w:rPr>
          <w:rFonts w:ascii="Times New Roman" w:hAnsi="Times New Roman"/>
          <w:sz w:val="22"/>
          <w:szCs w:val="22"/>
          <w:lang w:val="en-GB"/>
        </w:rPr>
        <w:t xml:space="preserve"> of the tester.</w:t>
      </w:r>
    </w:p>
    <w:p w14:paraId="1C28D07B" w14:textId="4E37F86A" w:rsidR="00BF60C3" w:rsidRPr="00563921" w:rsidRDefault="00BF60C3" w:rsidP="00D734BE">
      <w:pPr>
        <w:pStyle w:val="Heading1"/>
        <w:rPr>
          <w:lang w:val="en-GB"/>
        </w:rPr>
      </w:pPr>
      <w:r w:rsidRPr="00563921">
        <w:rPr>
          <w:lang w:val="en-GB"/>
        </w:rPr>
        <w:t>Firmware</w:t>
      </w:r>
    </w:p>
    <w:p w14:paraId="5441E0B6" w14:textId="03F3CDC0" w:rsidR="00BF60C3" w:rsidRPr="00563921" w:rsidRDefault="00BF60C3" w:rsidP="00781471">
      <w:pPr>
        <w:pStyle w:val="NormalNumbering"/>
        <w:jc w:val="both"/>
        <w:rPr>
          <w:rFonts w:ascii="Times New Roman" w:hAnsi="Times New Roman"/>
          <w:b/>
          <w:bCs/>
          <w:sz w:val="22"/>
          <w:szCs w:val="22"/>
          <w:lang w:val="en-GB"/>
        </w:rPr>
      </w:pPr>
      <w:r w:rsidRPr="00563921">
        <w:rPr>
          <w:rFonts w:ascii="Times New Roman" w:hAnsi="Times New Roman"/>
          <w:b/>
          <w:bCs/>
          <w:sz w:val="22"/>
          <w:szCs w:val="22"/>
          <w:lang w:val="en-GB"/>
        </w:rPr>
        <w:t>7.1</w:t>
      </w:r>
      <w:r w:rsidRPr="00563921">
        <w:rPr>
          <w:rFonts w:ascii="Times New Roman" w:hAnsi="Times New Roman"/>
          <w:b/>
          <w:bCs/>
          <w:sz w:val="22"/>
          <w:szCs w:val="22"/>
          <w:lang w:val="en-GB"/>
        </w:rPr>
        <w:tab/>
      </w:r>
      <w:r w:rsidRPr="00563921">
        <w:rPr>
          <w:rFonts w:ascii="Times New Roman" w:hAnsi="Times New Roman"/>
          <w:bCs/>
          <w:sz w:val="22"/>
          <w:szCs w:val="22"/>
          <w:lang w:val="en-GB"/>
        </w:rPr>
        <w:t xml:space="preserve">Firmware used in SSI-manufactured devices will be subject to </w:t>
      </w:r>
      <w:r w:rsidR="00EB0A71" w:rsidRPr="00563921">
        <w:rPr>
          <w:rFonts w:ascii="Times New Roman" w:hAnsi="Times New Roman"/>
          <w:bCs/>
          <w:sz w:val="22"/>
          <w:szCs w:val="22"/>
          <w:lang w:val="en-GB"/>
        </w:rPr>
        <w:t xml:space="preserve">proportionate </w:t>
      </w:r>
      <w:r w:rsidRPr="00563921">
        <w:rPr>
          <w:rFonts w:ascii="Times New Roman" w:hAnsi="Times New Roman"/>
          <w:bCs/>
          <w:sz w:val="22"/>
          <w:szCs w:val="22"/>
          <w:lang w:val="en-GB"/>
        </w:rPr>
        <w:t xml:space="preserve">similar </w:t>
      </w:r>
      <w:r w:rsidR="00EB0A71" w:rsidRPr="00563921">
        <w:rPr>
          <w:rFonts w:ascii="Times New Roman" w:hAnsi="Times New Roman"/>
          <w:bCs/>
          <w:sz w:val="22"/>
          <w:szCs w:val="22"/>
          <w:lang w:val="en-GB"/>
        </w:rPr>
        <w:t xml:space="preserve">processes as for software set out in this </w:t>
      </w:r>
      <w:r w:rsidR="00EB0A71" w:rsidRPr="00563921">
        <w:rPr>
          <w:rFonts w:ascii="Times New Roman" w:hAnsi="Times New Roman"/>
          <w:b/>
          <w:bCs/>
          <w:sz w:val="22"/>
          <w:szCs w:val="22"/>
          <w:lang w:val="en-GB"/>
        </w:rPr>
        <w:t>SOP-20</w:t>
      </w:r>
      <w:r w:rsidR="00EB0A71" w:rsidRPr="00563921">
        <w:rPr>
          <w:rFonts w:ascii="Times New Roman" w:hAnsi="Times New Roman"/>
          <w:bCs/>
          <w:sz w:val="22"/>
          <w:szCs w:val="22"/>
          <w:lang w:val="en-GB"/>
        </w:rPr>
        <w:t xml:space="preserve">.  On each new firmware release </w:t>
      </w:r>
      <w:r w:rsidR="00EB0A71" w:rsidRPr="00563921">
        <w:rPr>
          <w:rFonts w:ascii="Times New Roman" w:hAnsi="Times New Roman"/>
          <w:b/>
          <w:bCs/>
          <w:sz w:val="22"/>
          <w:szCs w:val="22"/>
          <w:lang w:val="en-GB"/>
        </w:rPr>
        <w:t>SSI-QF-20M Firmware Programmable Part Release</w:t>
      </w:r>
      <w:r w:rsidR="00EB0A71" w:rsidRPr="00563921">
        <w:rPr>
          <w:rFonts w:ascii="Times New Roman" w:hAnsi="Times New Roman"/>
          <w:bCs/>
          <w:sz w:val="22"/>
          <w:szCs w:val="22"/>
          <w:lang w:val="en-GB"/>
        </w:rPr>
        <w:t xml:space="preserve"> will be completed setting out the changes made and their rationale.</w:t>
      </w:r>
      <w:r w:rsidRPr="00563921">
        <w:rPr>
          <w:rFonts w:ascii="Times New Roman" w:hAnsi="Times New Roman"/>
          <w:b/>
          <w:bCs/>
          <w:sz w:val="22"/>
          <w:szCs w:val="22"/>
          <w:lang w:val="en-GB"/>
        </w:rPr>
        <w:t xml:space="preserve">  </w:t>
      </w:r>
    </w:p>
    <w:p w14:paraId="290C574E" w14:textId="52FB8CF7" w:rsidR="007E5C7F" w:rsidRPr="00563921" w:rsidRDefault="00CC709D" w:rsidP="00D734BE">
      <w:pPr>
        <w:pStyle w:val="Heading1"/>
        <w:rPr>
          <w:lang w:val="en-GB"/>
        </w:rPr>
      </w:pPr>
      <w:r w:rsidRPr="00563921">
        <w:rPr>
          <w:lang w:val="en-GB"/>
        </w:rPr>
        <w:t>Records</w:t>
      </w:r>
    </w:p>
    <w:p w14:paraId="3826C277" w14:textId="083A8B7E" w:rsidR="00CC709D" w:rsidRPr="00563921" w:rsidRDefault="00571EFD" w:rsidP="008B6A37">
      <w:pPr>
        <w:pStyle w:val="NormalNumbering"/>
        <w:numPr>
          <w:ilvl w:val="1"/>
          <w:numId w:val="2"/>
        </w:numPr>
        <w:ind w:right="-760"/>
        <w:jc w:val="both"/>
        <w:rPr>
          <w:rFonts w:ascii="Times New Roman" w:hAnsi="Times New Roman"/>
          <w:sz w:val="22"/>
          <w:szCs w:val="22"/>
          <w:lang w:val="en-GB"/>
        </w:rPr>
      </w:pPr>
      <w:r w:rsidRPr="00563921">
        <w:rPr>
          <w:rFonts w:ascii="Times New Roman" w:hAnsi="Times New Roman"/>
          <w:sz w:val="22"/>
          <w:szCs w:val="22"/>
          <w:lang w:val="en-GB"/>
        </w:rPr>
        <w:t xml:space="preserve">All records such as meeting minutes, </w:t>
      </w:r>
      <w:proofErr w:type="spellStart"/>
      <w:r w:rsidRPr="00563921">
        <w:rPr>
          <w:rFonts w:ascii="Times New Roman" w:hAnsi="Times New Roman"/>
          <w:sz w:val="22"/>
          <w:szCs w:val="22"/>
          <w:lang w:val="en-GB"/>
        </w:rPr>
        <w:t>nonconformance</w:t>
      </w:r>
      <w:proofErr w:type="spellEnd"/>
      <w:r w:rsidRPr="00563921">
        <w:rPr>
          <w:rFonts w:ascii="Times New Roman" w:hAnsi="Times New Roman"/>
          <w:sz w:val="22"/>
          <w:szCs w:val="22"/>
          <w:lang w:val="en-GB"/>
        </w:rPr>
        <w:t xml:space="preserve"> reports, change requests and test documentation shall be maintained in accordance with </w:t>
      </w:r>
      <w:r w:rsidR="008B6A37" w:rsidRPr="00563921">
        <w:rPr>
          <w:rFonts w:ascii="Times New Roman" w:hAnsi="Times New Roman"/>
          <w:b/>
          <w:sz w:val="22"/>
          <w:szCs w:val="22"/>
          <w:lang w:val="en-GB"/>
        </w:rPr>
        <w:t>SSI-</w:t>
      </w:r>
      <w:r w:rsidRPr="00563921">
        <w:rPr>
          <w:rFonts w:ascii="Times New Roman" w:hAnsi="Times New Roman"/>
          <w:b/>
          <w:sz w:val="22"/>
          <w:szCs w:val="22"/>
          <w:lang w:val="en-GB"/>
        </w:rPr>
        <w:t>SOP-0</w:t>
      </w:r>
      <w:r w:rsidR="008B6A37" w:rsidRPr="00563921">
        <w:rPr>
          <w:rFonts w:ascii="Times New Roman" w:hAnsi="Times New Roman"/>
          <w:b/>
          <w:sz w:val="22"/>
          <w:szCs w:val="22"/>
          <w:lang w:val="en-GB"/>
        </w:rPr>
        <w:t>9</w:t>
      </w:r>
      <w:r w:rsidR="00515430" w:rsidRPr="00563921">
        <w:rPr>
          <w:rFonts w:ascii="Times New Roman" w:hAnsi="Times New Roman"/>
          <w:b/>
          <w:sz w:val="22"/>
          <w:szCs w:val="22"/>
          <w:lang w:val="en-GB"/>
        </w:rPr>
        <w:t xml:space="preserve"> </w:t>
      </w:r>
      <w:r w:rsidR="00923EE2" w:rsidRPr="00563921">
        <w:rPr>
          <w:rFonts w:ascii="Times New Roman" w:hAnsi="Times New Roman"/>
          <w:b/>
          <w:sz w:val="22"/>
          <w:szCs w:val="22"/>
          <w:lang w:val="en-GB"/>
        </w:rPr>
        <w:t>Records Contro</w:t>
      </w:r>
      <w:r w:rsidR="009A3AE3" w:rsidRPr="00563921">
        <w:rPr>
          <w:rFonts w:ascii="Times New Roman" w:hAnsi="Times New Roman"/>
          <w:b/>
          <w:sz w:val="22"/>
          <w:szCs w:val="22"/>
          <w:lang w:val="en-GB"/>
        </w:rPr>
        <w:t>l</w:t>
      </w:r>
      <w:r w:rsidRPr="00563921">
        <w:rPr>
          <w:rFonts w:ascii="Times New Roman" w:hAnsi="Times New Roman"/>
          <w:sz w:val="22"/>
          <w:szCs w:val="22"/>
          <w:lang w:val="en-GB"/>
        </w:rPr>
        <w:t xml:space="preserve">. All documents shall be maintained in accordance with </w:t>
      </w:r>
      <w:r w:rsidR="008B6A37" w:rsidRPr="00563921">
        <w:rPr>
          <w:rFonts w:ascii="Times New Roman" w:hAnsi="Times New Roman"/>
          <w:b/>
          <w:sz w:val="22"/>
          <w:szCs w:val="22"/>
          <w:lang w:val="en-GB"/>
        </w:rPr>
        <w:t>SSI-</w:t>
      </w:r>
      <w:r w:rsidRPr="00563921">
        <w:rPr>
          <w:rFonts w:ascii="Times New Roman" w:hAnsi="Times New Roman"/>
          <w:b/>
          <w:sz w:val="22"/>
          <w:szCs w:val="22"/>
          <w:lang w:val="en-GB"/>
        </w:rPr>
        <w:t>SOP-</w:t>
      </w:r>
      <w:r w:rsidR="008B6A37" w:rsidRPr="00563921">
        <w:rPr>
          <w:rFonts w:ascii="Times New Roman" w:hAnsi="Times New Roman"/>
          <w:b/>
          <w:sz w:val="22"/>
          <w:szCs w:val="22"/>
          <w:lang w:val="en-GB"/>
        </w:rPr>
        <w:t>8</w:t>
      </w:r>
      <w:r w:rsidR="00923EE2" w:rsidRPr="00563921">
        <w:rPr>
          <w:rFonts w:ascii="Times New Roman" w:hAnsi="Times New Roman"/>
          <w:b/>
          <w:sz w:val="22"/>
          <w:szCs w:val="22"/>
          <w:lang w:val="en-GB"/>
        </w:rPr>
        <w:t xml:space="preserve"> Document Control</w:t>
      </w:r>
      <w:r w:rsidRPr="00563921">
        <w:rPr>
          <w:rFonts w:ascii="Times New Roman" w:hAnsi="Times New Roman"/>
          <w:sz w:val="22"/>
          <w:szCs w:val="22"/>
          <w:lang w:val="en-GB"/>
        </w:rPr>
        <w:t>.</w:t>
      </w:r>
    </w:p>
    <w:p w14:paraId="54CADB42" w14:textId="77777777" w:rsidR="004E426C" w:rsidRPr="00563921" w:rsidRDefault="004E426C" w:rsidP="00D734BE">
      <w:pPr>
        <w:pStyle w:val="Heading1"/>
        <w:rPr>
          <w:rFonts w:eastAsiaTheme="minorHAnsi"/>
          <w:lang w:val="en-GB"/>
        </w:rPr>
      </w:pPr>
      <w:r w:rsidRPr="00563921">
        <w:rPr>
          <w:rFonts w:eastAsiaTheme="minorHAnsi"/>
          <w:lang w:val="en-GB"/>
        </w:rPr>
        <w:t>Authorisation to train others and to modify SOP.</w:t>
      </w:r>
    </w:p>
    <w:tbl>
      <w:tblPr>
        <w:tblStyle w:val="TableGrid"/>
        <w:tblW w:w="9240" w:type="dxa"/>
        <w:jc w:val="center"/>
        <w:tblLayout w:type="fixed"/>
        <w:tblLook w:val="04A0" w:firstRow="1" w:lastRow="0" w:firstColumn="1" w:lastColumn="0" w:noHBand="0" w:noVBand="1"/>
      </w:tblPr>
      <w:tblGrid>
        <w:gridCol w:w="1872"/>
        <w:gridCol w:w="1317"/>
        <w:gridCol w:w="1380"/>
        <w:gridCol w:w="1973"/>
        <w:gridCol w:w="1318"/>
        <w:gridCol w:w="1380"/>
      </w:tblGrid>
      <w:tr w:rsidR="004E426C" w:rsidRPr="00563921" w14:paraId="36BE2676" w14:textId="77777777" w:rsidTr="004E426C">
        <w:trPr>
          <w:jc w:val="center"/>
        </w:trPr>
        <w:tc>
          <w:tcPr>
            <w:tcW w:w="4571" w:type="dxa"/>
            <w:gridSpan w:val="3"/>
            <w:tcBorders>
              <w:top w:val="single" w:sz="24" w:space="0" w:color="auto"/>
              <w:left w:val="single" w:sz="24" w:space="0" w:color="auto"/>
              <w:bottom w:val="single" w:sz="24" w:space="0" w:color="auto"/>
              <w:right w:val="single" w:sz="24" w:space="0" w:color="auto"/>
            </w:tcBorders>
            <w:hideMark/>
          </w:tcPr>
          <w:p w14:paraId="054A5357"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Theme="minorHAnsi" w:eastAsiaTheme="minorHAnsi" w:hAnsiTheme="minorHAnsi" w:cstheme="minorBidi"/>
                <w:sz w:val="22"/>
                <w:szCs w:val="22"/>
              </w:rPr>
              <w:t>Who is authorised to train others (add to training record)</w:t>
            </w:r>
          </w:p>
        </w:tc>
        <w:tc>
          <w:tcPr>
            <w:tcW w:w="4671" w:type="dxa"/>
            <w:gridSpan w:val="3"/>
            <w:tcBorders>
              <w:top w:val="single" w:sz="24" w:space="0" w:color="auto"/>
              <w:left w:val="single" w:sz="24" w:space="0" w:color="auto"/>
              <w:bottom w:val="single" w:sz="24" w:space="0" w:color="auto"/>
              <w:right w:val="single" w:sz="24" w:space="0" w:color="auto"/>
            </w:tcBorders>
            <w:hideMark/>
          </w:tcPr>
          <w:p w14:paraId="0F6BD459"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Theme="minorHAnsi" w:eastAsiaTheme="minorHAnsi" w:hAnsiTheme="minorHAnsi" w:cstheme="minorBidi"/>
                <w:sz w:val="22"/>
                <w:szCs w:val="22"/>
              </w:rPr>
              <w:t>Authorised to modify SWI (add to training record)</w:t>
            </w:r>
          </w:p>
        </w:tc>
      </w:tr>
      <w:tr w:rsidR="004E426C" w:rsidRPr="00563921" w14:paraId="036F6C17" w14:textId="77777777" w:rsidTr="004E426C">
        <w:trPr>
          <w:trHeight w:val="528"/>
          <w:jc w:val="center"/>
        </w:trPr>
        <w:tc>
          <w:tcPr>
            <w:tcW w:w="1873" w:type="dxa"/>
            <w:tcBorders>
              <w:top w:val="single" w:sz="24" w:space="0" w:color="auto"/>
              <w:left w:val="single" w:sz="4" w:space="0" w:color="auto"/>
              <w:bottom w:val="single" w:sz="4" w:space="0" w:color="auto"/>
              <w:right w:val="single" w:sz="4" w:space="0" w:color="auto"/>
            </w:tcBorders>
            <w:hideMark/>
          </w:tcPr>
          <w:p w14:paraId="37D64553"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Who is authorised to train</w:t>
            </w:r>
          </w:p>
        </w:tc>
        <w:tc>
          <w:tcPr>
            <w:tcW w:w="1318" w:type="dxa"/>
            <w:tcBorders>
              <w:top w:val="single" w:sz="24" w:space="0" w:color="auto"/>
              <w:left w:val="single" w:sz="4" w:space="0" w:color="auto"/>
              <w:bottom w:val="single" w:sz="4" w:space="0" w:color="auto"/>
              <w:right w:val="single" w:sz="4" w:space="0" w:color="auto"/>
            </w:tcBorders>
            <w:hideMark/>
          </w:tcPr>
          <w:p w14:paraId="322E4D6E"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Authorised by</w:t>
            </w:r>
          </w:p>
        </w:tc>
        <w:tc>
          <w:tcPr>
            <w:tcW w:w="1380" w:type="dxa"/>
            <w:tcBorders>
              <w:top w:val="single" w:sz="24" w:space="0" w:color="auto"/>
              <w:left w:val="single" w:sz="4" w:space="0" w:color="auto"/>
              <w:bottom w:val="single" w:sz="4" w:space="0" w:color="auto"/>
              <w:right w:val="single" w:sz="24" w:space="0" w:color="auto"/>
            </w:tcBorders>
            <w:hideMark/>
          </w:tcPr>
          <w:p w14:paraId="355D4B5B"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Date authorised</w:t>
            </w:r>
          </w:p>
        </w:tc>
        <w:tc>
          <w:tcPr>
            <w:tcW w:w="1973" w:type="dxa"/>
            <w:tcBorders>
              <w:top w:val="single" w:sz="24" w:space="0" w:color="auto"/>
              <w:left w:val="single" w:sz="24" w:space="0" w:color="auto"/>
              <w:bottom w:val="single" w:sz="4" w:space="0" w:color="auto"/>
              <w:right w:val="single" w:sz="4" w:space="0" w:color="auto"/>
            </w:tcBorders>
            <w:hideMark/>
          </w:tcPr>
          <w:p w14:paraId="5720A618"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Who is authorised to modify</w:t>
            </w:r>
          </w:p>
        </w:tc>
        <w:tc>
          <w:tcPr>
            <w:tcW w:w="1318" w:type="dxa"/>
            <w:tcBorders>
              <w:top w:val="single" w:sz="24" w:space="0" w:color="auto"/>
              <w:left w:val="single" w:sz="4" w:space="0" w:color="auto"/>
              <w:bottom w:val="single" w:sz="4" w:space="0" w:color="auto"/>
              <w:right w:val="single" w:sz="4" w:space="0" w:color="auto"/>
            </w:tcBorders>
            <w:hideMark/>
          </w:tcPr>
          <w:p w14:paraId="1A90BDDD"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Authorised by</w:t>
            </w:r>
          </w:p>
        </w:tc>
        <w:tc>
          <w:tcPr>
            <w:tcW w:w="1380" w:type="dxa"/>
            <w:tcBorders>
              <w:top w:val="single" w:sz="24" w:space="0" w:color="auto"/>
              <w:left w:val="single" w:sz="4" w:space="0" w:color="auto"/>
              <w:bottom w:val="single" w:sz="4" w:space="0" w:color="auto"/>
              <w:right w:val="single" w:sz="4" w:space="0" w:color="auto"/>
            </w:tcBorders>
            <w:hideMark/>
          </w:tcPr>
          <w:p w14:paraId="3DD08447"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Date authorised</w:t>
            </w:r>
          </w:p>
        </w:tc>
      </w:tr>
      <w:tr w:rsidR="004E426C" w:rsidRPr="00563921" w14:paraId="169D8163" w14:textId="77777777" w:rsidTr="004E426C">
        <w:trPr>
          <w:trHeight w:val="227"/>
          <w:jc w:val="center"/>
        </w:trPr>
        <w:tc>
          <w:tcPr>
            <w:tcW w:w="1873" w:type="dxa"/>
            <w:tcBorders>
              <w:top w:val="single" w:sz="4" w:space="0" w:color="auto"/>
              <w:left w:val="single" w:sz="4" w:space="0" w:color="auto"/>
              <w:bottom w:val="single" w:sz="4" w:space="0" w:color="auto"/>
              <w:right w:val="single" w:sz="4" w:space="0" w:color="auto"/>
            </w:tcBorders>
            <w:hideMark/>
          </w:tcPr>
          <w:p w14:paraId="64926F17"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Theme="minorHAnsi" w:eastAsiaTheme="minorHAnsi" w:hAnsiTheme="minorHAnsi" w:cstheme="minorBidi"/>
                <w:sz w:val="22"/>
                <w:szCs w:val="22"/>
              </w:rPr>
              <w:t>GJGD</w:t>
            </w:r>
          </w:p>
        </w:tc>
        <w:tc>
          <w:tcPr>
            <w:tcW w:w="1318" w:type="dxa"/>
            <w:tcBorders>
              <w:top w:val="single" w:sz="4" w:space="0" w:color="auto"/>
              <w:left w:val="single" w:sz="4" w:space="0" w:color="auto"/>
              <w:bottom w:val="single" w:sz="4" w:space="0" w:color="auto"/>
              <w:right w:val="single" w:sz="4" w:space="0" w:color="auto"/>
            </w:tcBorders>
            <w:hideMark/>
          </w:tcPr>
          <w:p w14:paraId="60BCC329"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GJGD</w:t>
            </w:r>
          </w:p>
        </w:tc>
        <w:tc>
          <w:tcPr>
            <w:tcW w:w="1380" w:type="dxa"/>
            <w:tcBorders>
              <w:top w:val="single" w:sz="4" w:space="0" w:color="auto"/>
              <w:left w:val="single" w:sz="4" w:space="0" w:color="auto"/>
              <w:bottom w:val="single" w:sz="4" w:space="0" w:color="auto"/>
              <w:right w:val="single" w:sz="24" w:space="0" w:color="auto"/>
            </w:tcBorders>
            <w:hideMark/>
          </w:tcPr>
          <w:p w14:paraId="4497D4C2"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1/1/23</w:t>
            </w:r>
          </w:p>
        </w:tc>
        <w:tc>
          <w:tcPr>
            <w:tcW w:w="1973" w:type="dxa"/>
            <w:tcBorders>
              <w:top w:val="single" w:sz="4" w:space="0" w:color="auto"/>
              <w:left w:val="single" w:sz="24" w:space="0" w:color="auto"/>
              <w:bottom w:val="single" w:sz="4" w:space="0" w:color="auto"/>
              <w:right w:val="single" w:sz="4" w:space="0" w:color="auto"/>
            </w:tcBorders>
            <w:hideMark/>
          </w:tcPr>
          <w:p w14:paraId="0FCA00A7"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Theme="minorHAnsi" w:eastAsiaTheme="minorHAnsi" w:hAnsiTheme="minorHAnsi" w:cstheme="minorBidi"/>
                <w:sz w:val="22"/>
                <w:szCs w:val="22"/>
              </w:rPr>
              <w:t>GJGD</w:t>
            </w:r>
          </w:p>
        </w:tc>
        <w:tc>
          <w:tcPr>
            <w:tcW w:w="1318" w:type="dxa"/>
            <w:tcBorders>
              <w:top w:val="single" w:sz="4" w:space="0" w:color="auto"/>
              <w:left w:val="single" w:sz="4" w:space="0" w:color="auto"/>
              <w:bottom w:val="single" w:sz="4" w:space="0" w:color="auto"/>
              <w:right w:val="single" w:sz="4" w:space="0" w:color="auto"/>
            </w:tcBorders>
            <w:hideMark/>
          </w:tcPr>
          <w:p w14:paraId="5387C8E7"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GJGD</w:t>
            </w:r>
          </w:p>
        </w:tc>
        <w:tc>
          <w:tcPr>
            <w:tcW w:w="1380" w:type="dxa"/>
            <w:tcBorders>
              <w:top w:val="single" w:sz="4" w:space="0" w:color="auto"/>
              <w:left w:val="single" w:sz="4" w:space="0" w:color="auto"/>
              <w:bottom w:val="single" w:sz="4" w:space="0" w:color="auto"/>
              <w:right w:val="single" w:sz="4" w:space="0" w:color="auto"/>
            </w:tcBorders>
            <w:hideMark/>
          </w:tcPr>
          <w:p w14:paraId="1B3335A3"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1/1/23</w:t>
            </w:r>
          </w:p>
        </w:tc>
      </w:tr>
      <w:tr w:rsidR="004E426C" w:rsidRPr="00563921" w14:paraId="5AF25E2E" w14:textId="77777777" w:rsidTr="004E426C">
        <w:trPr>
          <w:trHeight w:val="227"/>
          <w:jc w:val="center"/>
        </w:trPr>
        <w:tc>
          <w:tcPr>
            <w:tcW w:w="1873" w:type="dxa"/>
            <w:tcBorders>
              <w:top w:val="single" w:sz="4" w:space="0" w:color="auto"/>
              <w:left w:val="single" w:sz="4" w:space="0" w:color="auto"/>
              <w:bottom w:val="single" w:sz="4" w:space="0" w:color="auto"/>
              <w:right w:val="single" w:sz="4" w:space="0" w:color="auto"/>
            </w:tcBorders>
            <w:hideMark/>
          </w:tcPr>
          <w:p w14:paraId="33797E45"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Theme="minorHAnsi" w:eastAsiaTheme="minorHAnsi" w:hAnsiTheme="minorHAnsi" w:cstheme="minorBidi"/>
                <w:sz w:val="22"/>
                <w:szCs w:val="22"/>
              </w:rPr>
              <w:t>JF</w:t>
            </w:r>
          </w:p>
        </w:tc>
        <w:tc>
          <w:tcPr>
            <w:tcW w:w="1318" w:type="dxa"/>
            <w:tcBorders>
              <w:top w:val="single" w:sz="4" w:space="0" w:color="auto"/>
              <w:left w:val="single" w:sz="4" w:space="0" w:color="auto"/>
              <w:bottom w:val="single" w:sz="4" w:space="0" w:color="auto"/>
              <w:right w:val="single" w:sz="4" w:space="0" w:color="auto"/>
            </w:tcBorders>
            <w:hideMark/>
          </w:tcPr>
          <w:p w14:paraId="56EDE599"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GJGD</w:t>
            </w:r>
          </w:p>
        </w:tc>
        <w:tc>
          <w:tcPr>
            <w:tcW w:w="1380" w:type="dxa"/>
            <w:tcBorders>
              <w:top w:val="single" w:sz="4" w:space="0" w:color="auto"/>
              <w:left w:val="single" w:sz="4" w:space="0" w:color="auto"/>
              <w:bottom w:val="single" w:sz="4" w:space="0" w:color="auto"/>
              <w:right w:val="single" w:sz="24" w:space="0" w:color="auto"/>
            </w:tcBorders>
            <w:hideMark/>
          </w:tcPr>
          <w:p w14:paraId="7F8DF1D3"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1/1/23</w:t>
            </w:r>
          </w:p>
        </w:tc>
        <w:tc>
          <w:tcPr>
            <w:tcW w:w="1973" w:type="dxa"/>
            <w:tcBorders>
              <w:top w:val="single" w:sz="4" w:space="0" w:color="auto"/>
              <w:left w:val="single" w:sz="24" w:space="0" w:color="auto"/>
              <w:bottom w:val="single" w:sz="4" w:space="0" w:color="auto"/>
              <w:right w:val="single" w:sz="4" w:space="0" w:color="auto"/>
            </w:tcBorders>
            <w:hideMark/>
          </w:tcPr>
          <w:p w14:paraId="0383244A"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Calibri" w:eastAsia="Calibri" w:hAnsi="Calibri"/>
                <w:sz w:val="22"/>
                <w:szCs w:val="22"/>
              </w:rPr>
              <w:t>JF</w:t>
            </w:r>
          </w:p>
        </w:tc>
        <w:tc>
          <w:tcPr>
            <w:tcW w:w="1318" w:type="dxa"/>
            <w:tcBorders>
              <w:top w:val="single" w:sz="4" w:space="0" w:color="auto"/>
              <w:left w:val="single" w:sz="4" w:space="0" w:color="auto"/>
              <w:bottom w:val="single" w:sz="4" w:space="0" w:color="auto"/>
              <w:right w:val="single" w:sz="4" w:space="0" w:color="auto"/>
            </w:tcBorders>
            <w:hideMark/>
          </w:tcPr>
          <w:p w14:paraId="5913EF71"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GJGD</w:t>
            </w:r>
          </w:p>
        </w:tc>
        <w:tc>
          <w:tcPr>
            <w:tcW w:w="1380" w:type="dxa"/>
            <w:tcBorders>
              <w:top w:val="single" w:sz="4" w:space="0" w:color="auto"/>
              <w:left w:val="single" w:sz="4" w:space="0" w:color="auto"/>
              <w:bottom w:val="single" w:sz="4" w:space="0" w:color="auto"/>
              <w:right w:val="single" w:sz="4" w:space="0" w:color="auto"/>
            </w:tcBorders>
            <w:hideMark/>
          </w:tcPr>
          <w:p w14:paraId="6CD5A39B"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1/1/23</w:t>
            </w:r>
          </w:p>
        </w:tc>
      </w:tr>
      <w:tr w:rsidR="004E426C" w:rsidRPr="00563921" w14:paraId="32A64404" w14:textId="77777777" w:rsidTr="004E426C">
        <w:trPr>
          <w:trHeight w:val="227"/>
          <w:jc w:val="center"/>
        </w:trPr>
        <w:tc>
          <w:tcPr>
            <w:tcW w:w="1873" w:type="dxa"/>
            <w:tcBorders>
              <w:top w:val="single" w:sz="4" w:space="0" w:color="auto"/>
              <w:left w:val="single" w:sz="4" w:space="0" w:color="auto"/>
              <w:bottom w:val="single" w:sz="4" w:space="0" w:color="auto"/>
              <w:right w:val="single" w:sz="4" w:space="0" w:color="auto"/>
            </w:tcBorders>
          </w:tcPr>
          <w:p w14:paraId="1F13E1B4"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c>
          <w:tcPr>
            <w:tcW w:w="1318" w:type="dxa"/>
            <w:tcBorders>
              <w:top w:val="single" w:sz="4" w:space="0" w:color="auto"/>
              <w:left w:val="single" w:sz="4" w:space="0" w:color="auto"/>
              <w:bottom w:val="single" w:sz="4" w:space="0" w:color="auto"/>
              <w:right w:val="single" w:sz="4" w:space="0" w:color="auto"/>
            </w:tcBorders>
          </w:tcPr>
          <w:p w14:paraId="58C68BCF"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c>
          <w:tcPr>
            <w:tcW w:w="1380" w:type="dxa"/>
            <w:tcBorders>
              <w:top w:val="single" w:sz="4" w:space="0" w:color="auto"/>
              <w:left w:val="single" w:sz="4" w:space="0" w:color="auto"/>
              <w:bottom w:val="single" w:sz="4" w:space="0" w:color="auto"/>
              <w:right w:val="single" w:sz="24" w:space="0" w:color="auto"/>
            </w:tcBorders>
          </w:tcPr>
          <w:p w14:paraId="53EE60BC"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c>
          <w:tcPr>
            <w:tcW w:w="1973" w:type="dxa"/>
            <w:tcBorders>
              <w:top w:val="single" w:sz="4" w:space="0" w:color="auto"/>
              <w:left w:val="single" w:sz="24" w:space="0" w:color="auto"/>
              <w:bottom w:val="single" w:sz="4" w:space="0" w:color="auto"/>
              <w:right w:val="single" w:sz="4" w:space="0" w:color="auto"/>
            </w:tcBorders>
          </w:tcPr>
          <w:p w14:paraId="7B01F2A5"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c>
          <w:tcPr>
            <w:tcW w:w="1318" w:type="dxa"/>
            <w:tcBorders>
              <w:top w:val="single" w:sz="4" w:space="0" w:color="auto"/>
              <w:left w:val="single" w:sz="4" w:space="0" w:color="auto"/>
              <w:bottom w:val="single" w:sz="4" w:space="0" w:color="auto"/>
              <w:right w:val="single" w:sz="4" w:space="0" w:color="auto"/>
            </w:tcBorders>
          </w:tcPr>
          <w:p w14:paraId="14C6A8CB"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c>
          <w:tcPr>
            <w:tcW w:w="1380" w:type="dxa"/>
            <w:tcBorders>
              <w:top w:val="single" w:sz="4" w:space="0" w:color="auto"/>
              <w:left w:val="single" w:sz="4" w:space="0" w:color="auto"/>
              <w:bottom w:val="single" w:sz="4" w:space="0" w:color="auto"/>
              <w:right w:val="single" w:sz="4" w:space="0" w:color="auto"/>
            </w:tcBorders>
          </w:tcPr>
          <w:p w14:paraId="2446292C"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r>
    </w:tbl>
    <w:p w14:paraId="2F8C2EC9" w14:textId="77777777" w:rsidR="004E426C" w:rsidRPr="00563921" w:rsidRDefault="004E426C" w:rsidP="004E426C"/>
    <w:p w14:paraId="6FC1BC4D" w14:textId="77777777" w:rsidR="002F01C7" w:rsidRPr="00563921" w:rsidRDefault="002F01C7" w:rsidP="004E426C"/>
    <w:tbl>
      <w:tblPr>
        <w:tblStyle w:val="TableGrid"/>
        <w:tblW w:w="5411" w:type="pct"/>
        <w:tblInd w:w="-740" w:type="dxa"/>
        <w:tblLook w:val="04A0" w:firstRow="1" w:lastRow="0" w:firstColumn="1" w:lastColumn="0" w:noHBand="0" w:noVBand="1"/>
      </w:tblPr>
      <w:tblGrid>
        <w:gridCol w:w="1582"/>
        <w:gridCol w:w="814"/>
        <w:gridCol w:w="968"/>
        <w:gridCol w:w="1070"/>
        <w:gridCol w:w="954"/>
        <w:gridCol w:w="869"/>
        <w:gridCol w:w="869"/>
        <w:gridCol w:w="869"/>
        <w:gridCol w:w="984"/>
      </w:tblGrid>
      <w:tr w:rsidR="00556791" w:rsidRPr="00563921" w14:paraId="37E683FA" w14:textId="77777777" w:rsidTr="00435903">
        <w:tc>
          <w:tcPr>
            <w:tcW w:w="1334" w:type="pct"/>
            <w:gridSpan w:val="2"/>
            <w:tcBorders>
              <w:top w:val="single" w:sz="12" w:space="0" w:color="auto"/>
              <w:left w:val="single" w:sz="4" w:space="0" w:color="auto"/>
              <w:bottom w:val="single" w:sz="8" w:space="0" w:color="auto"/>
              <w:right w:val="single" w:sz="12" w:space="0" w:color="auto"/>
            </w:tcBorders>
            <w:hideMark/>
          </w:tcPr>
          <w:p w14:paraId="6550AC83" w14:textId="77777777" w:rsidR="00556791" w:rsidRPr="00563921" w:rsidRDefault="00556791" w:rsidP="00556791">
            <w:pPr>
              <w:tabs>
                <w:tab w:val="clear" w:pos="-720"/>
              </w:tabs>
              <w:suppressAutoHyphens w:val="0"/>
              <w:spacing w:before="0"/>
              <w:ind w:left="0" w:right="0"/>
              <w:jc w:val="center"/>
              <w:rPr>
                <w:rFonts w:ascii="Calibri" w:eastAsiaTheme="minorHAnsi" w:hAnsi="Calibri" w:cstheme="minorBidi"/>
                <w:b/>
                <w:sz w:val="16"/>
                <w:szCs w:val="16"/>
              </w:rPr>
            </w:pPr>
            <w:r w:rsidRPr="00563921">
              <w:rPr>
                <w:rFonts w:asciiTheme="minorHAnsi" w:eastAsiaTheme="minorHAnsi" w:hAnsiTheme="minorHAnsi" w:cstheme="minorBidi"/>
                <w:sz w:val="22"/>
                <w:szCs w:val="22"/>
              </w:rPr>
              <w:t>Initial training</w:t>
            </w:r>
          </w:p>
        </w:tc>
        <w:tc>
          <w:tcPr>
            <w:tcW w:w="3666" w:type="pct"/>
            <w:gridSpan w:val="7"/>
            <w:tcBorders>
              <w:top w:val="single" w:sz="12" w:space="0" w:color="auto"/>
              <w:left w:val="single" w:sz="12" w:space="0" w:color="auto"/>
              <w:bottom w:val="single" w:sz="8" w:space="0" w:color="auto"/>
              <w:right w:val="single" w:sz="8" w:space="0" w:color="auto"/>
            </w:tcBorders>
            <w:hideMark/>
          </w:tcPr>
          <w:p w14:paraId="62F6FA20"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sz w:val="22"/>
                <w:szCs w:val="22"/>
              </w:rPr>
              <w:t>Training on document. Mark date of training under the issue number of document you are trained on.</w:t>
            </w:r>
          </w:p>
        </w:tc>
      </w:tr>
      <w:tr w:rsidR="00556791" w:rsidRPr="00563921" w14:paraId="72C72D78" w14:textId="77777777" w:rsidTr="00435903">
        <w:tc>
          <w:tcPr>
            <w:tcW w:w="1334" w:type="pct"/>
            <w:gridSpan w:val="2"/>
            <w:tcBorders>
              <w:top w:val="single" w:sz="12" w:space="0" w:color="auto"/>
              <w:left w:val="single" w:sz="4" w:space="0" w:color="auto"/>
              <w:bottom w:val="single" w:sz="8" w:space="0" w:color="auto"/>
              <w:right w:val="single" w:sz="12" w:space="0" w:color="auto"/>
            </w:tcBorders>
            <w:hideMark/>
          </w:tcPr>
          <w:p w14:paraId="2161EC4F"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b/>
                <w:sz w:val="16"/>
                <w:szCs w:val="16"/>
              </w:rPr>
              <w:t>Major change? If yes add to training log</w:t>
            </w:r>
          </w:p>
        </w:tc>
        <w:tc>
          <w:tcPr>
            <w:tcW w:w="539" w:type="pct"/>
            <w:tcBorders>
              <w:top w:val="single" w:sz="12" w:space="0" w:color="auto"/>
              <w:left w:val="single" w:sz="12" w:space="0" w:color="auto"/>
              <w:bottom w:val="single" w:sz="8" w:space="0" w:color="auto"/>
              <w:right w:val="single" w:sz="4" w:space="0" w:color="auto"/>
            </w:tcBorders>
            <w:hideMark/>
          </w:tcPr>
          <w:p w14:paraId="44B3480C"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b/>
                <w:sz w:val="20"/>
              </w:rPr>
              <w:t>Y</w:t>
            </w:r>
          </w:p>
        </w:tc>
        <w:tc>
          <w:tcPr>
            <w:tcW w:w="596" w:type="pct"/>
            <w:tcBorders>
              <w:top w:val="single" w:sz="12" w:space="0" w:color="auto"/>
              <w:left w:val="single" w:sz="4" w:space="0" w:color="auto"/>
              <w:bottom w:val="single" w:sz="8" w:space="0" w:color="auto"/>
              <w:right w:val="single" w:sz="4" w:space="0" w:color="auto"/>
            </w:tcBorders>
          </w:tcPr>
          <w:p w14:paraId="2CDFDACA" w14:textId="0E567443" w:rsidR="00556791" w:rsidRPr="00563921" w:rsidRDefault="00DA373C" w:rsidP="00556791">
            <w:pPr>
              <w:tabs>
                <w:tab w:val="clear" w:pos="-720"/>
              </w:tabs>
              <w:suppressAutoHyphens w:val="0"/>
              <w:spacing w:before="0"/>
              <w:ind w:left="0" w:right="0"/>
              <w:jc w:val="center"/>
              <w:rPr>
                <w:rFonts w:asciiTheme="minorHAnsi" w:eastAsiaTheme="minorHAnsi" w:hAnsiTheme="minorHAnsi" w:cstheme="minorBidi"/>
                <w:b/>
                <w:sz w:val="20"/>
              </w:rPr>
            </w:pPr>
            <w:r>
              <w:rPr>
                <w:rFonts w:asciiTheme="minorHAnsi" w:eastAsiaTheme="minorHAnsi" w:hAnsiTheme="minorHAnsi" w:cstheme="minorBidi"/>
                <w:b/>
                <w:sz w:val="20"/>
              </w:rPr>
              <w:t>Y</w:t>
            </w:r>
          </w:p>
        </w:tc>
        <w:tc>
          <w:tcPr>
            <w:tcW w:w="531" w:type="pct"/>
            <w:tcBorders>
              <w:top w:val="single" w:sz="12" w:space="0" w:color="auto"/>
              <w:left w:val="single" w:sz="4" w:space="0" w:color="auto"/>
              <w:bottom w:val="single" w:sz="8" w:space="0" w:color="auto"/>
              <w:right w:val="single" w:sz="4" w:space="0" w:color="auto"/>
            </w:tcBorders>
          </w:tcPr>
          <w:p w14:paraId="22D93679"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020B978D"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11C1BCAA"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506F8154"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549" w:type="pct"/>
            <w:tcBorders>
              <w:top w:val="single" w:sz="12" w:space="0" w:color="auto"/>
              <w:left w:val="single" w:sz="4" w:space="0" w:color="auto"/>
              <w:bottom w:val="single" w:sz="8" w:space="0" w:color="auto"/>
              <w:right w:val="single" w:sz="8" w:space="0" w:color="auto"/>
            </w:tcBorders>
          </w:tcPr>
          <w:p w14:paraId="60C14D81"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r>
      <w:tr w:rsidR="00556791" w:rsidRPr="00563921" w14:paraId="1CB11AF0" w14:textId="77777777" w:rsidTr="00435903">
        <w:tc>
          <w:tcPr>
            <w:tcW w:w="881" w:type="pct"/>
            <w:tcBorders>
              <w:top w:val="single" w:sz="12" w:space="0" w:color="auto"/>
              <w:left w:val="single" w:sz="4" w:space="0" w:color="auto"/>
              <w:bottom w:val="single" w:sz="8" w:space="0" w:color="auto"/>
              <w:right w:val="single" w:sz="12" w:space="0" w:color="auto"/>
            </w:tcBorders>
            <w:hideMark/>
          </w:tcPr>
          <w:p w14:paraId="5E284C1A"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b/>
                <w:sz w:val="20"/>
              </w:rPr>
              <w:t>Trainee</w:t>
            </w:r>
          </w:p>
        </w:tc>
        <w:tc>
          <w:tcPr>
            <w:tcW w:w="453" w:type="pct"/>
            <w:tcBorders>
              <w:top w:val="single" w:sz="12" w:space="0" w:color="auto"/>
              <w:left w:val="single" w:sz="4" w:space="0" w:color="auto"/>
              <w:bottom w:val="single" w:sz="8" w:space="0" w:color="auto"/>
              <w:right w:val="single" w:sz="12" w:space="0" w:color="auto"/>
            </w:tcBorders>
            <w:hideMark/>
          </w:tcPr>
          <w:p w14:paraId="4AFC76DC"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b/>
                <w:sz w:val="20"/>
              </w:rPr>
              <w:t>Trainer</w:t>
            </w:r>
          </w:p>
        </w:tc>
        <w:tc>
          <w:tcPr>
            <w:tcW w:w="539" w:type="pct"/>
            <w:tcBorders>
              <w:top w:val="single" w:sz="12" w:space="0" w:color="auto"/>
              <w:left w:val="single" w:sz="12" w:space="0" w:color="auto"/>
              <w:bottom w:val="single" w:sz="8" w:space="0" w:color="auto"/>
              <w:right w:val="single" w:sz="4" w:space="0" w:color="auto"/>
            </w:tcBorders>
            <w:hideMark/>
          </w:tcPr>
          <w:p w14:paraId="5268A199" w14:textId="12665795"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b/>
                <w:sz w:val="20"/>
              </w:rPr>
              <w:t>1</w:t>
            </w:r>
          </w:p>
        </w:tc>
        <w:tc>
          <w:tcPr>
            <w:tcW w:w="596" w:type="pct"/>
            <w:tcBorders>
              <w:top w:val="single" w:sz="12" w:space="0" w:color="auto"/>
              <w:left w:val="single" w:sz="4" w:space="0" w:color="auto"/>
              <w:bottom w:val="single" w:sz="8" w:space="0" w:color="auto"/>
              <w:right w:val="single" w:sz="4" w:space="0" w:color="auto"/>
            </w:tcBorders>
            <w:hideMark/>
          </w:tcPr>
          <w:p w14:paraId="130C55F5" w14:textId="33900A13" w:rsidR="00556791" w:rsidRPr="00563921" w:rsidRDefault="00BF60C3" w:rsidP="00781471">
            <w:pPr>
              <w:tabs>
                <w:tab w:val="clear" w:pos="-720"/>
              </w:tabs>
              <w:suppressAutoHyphens w:val="0"/>
              <w:spacing w:before="0"/>
              <w:ind w:left="0" w:right="0"/>
              <w:jc w:val="center"/>
              <w:rPr>
                <w:b/>
                <w:color w:val="000000"/>
                <w:sz w:val="20"/>
                <w:u w:color="000000"/>
              </w:rPr>
            </w:pPr>
            <w:r w:rsidRPr="00563921">
              <w:rPr>
                <w:b/>
                <w:color w:val="000000"/>
                <w:sz w:val="20"/>
                <w:u w:color="000000"/>
              </w:rPr>
              <w:t>2</w:t>
            </w:r>
          </w:p>
        </w:tc>
        <w:tc>
          <w:tcPr>
            <w:tcW w:w="531" w:type="pct"/>
            <w:tcBorders>
              <w:top w:val="single" w:sz="12" w:space="0" w:color="auto"/>
              <w:left w:val="single" w:sz="4" w:space="0" w:color="auto"/>
              <w:bottom w:val="single" w:sz="8" w:space="0" w:color="auto"/>
              <w:right w:val="single" w:sz="4" w:space="0" w:color="auto"/>
            </w:tcBorders>
          </w:tcPr>
          <w:p w14:paraId="5B4A56A5"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4DEACC16"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43A44128"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0F647B38"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549" w:type="pct"/>
            <w:tcBorders>
              <w:top w:val="single" w:sz="12" w:space="0" w:color="auto"/>
              <w:left w:val="single" w:sz="4" w:space="0" w:color="auto"/>
              <w:bottom w:val="single" w:sz="8" w:space="0" w:color="auto"/>
              <w:right w:val="single" w:sz="8" w:space="0" w:color="auto"/>
            </w:tcBorders>
          </w:tcPr>
          <w:p w14:paraId="1CD7C519"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r>
      <w:tr w:rsidR="00435903" w:rsidRPr="00563921" w14:paraId="515F8617" w14:textId="77777777" w:rsidTr="00435903">
        <w:tc>
          <w:tcPr>
            <w:tcW w:w="881" w:type="pct"/>
            <w:tcBorders>
              <w:top w:val="single" w:sz="4" w:space="0" w:color="auto"/>
              <w:left w:val="single" w:sz="4" w:space="0" w:color="auto"/>
              <w:bottom w:val="single" w:sz="4" w:space="0" w:color="auto"/>
              <w:right w:val="single" w:sz="12" w:space="0" w:color="auto"/>
            </w:tcBorders>
            <w:hideMark/>
          </w:tcPr>
          <w:p w14:paraId="51632E45" w14:textId="77777777" w:rsidR="00435903" w:rsidRPr="00563921" w:rsidRDefault="00435903" w:rsidP="00435903">
            <w:pPr>
              <w:tabs>
                <w:tab w:val="clear" w:pos="-720"/>
              </w:tabs>
              <w:suppressAutoHyphens w:val="0"/>
              <w:spacing w:before="0"/>
              <w:ind w:left="0" w:right="0"/>
              <w:jc w:val="center"/>
              <w:rPr>
                <w:rFonts w:asciiTheme="minorHAnsi" w:eastAsiaTheme="minorHAnsi" w:hAnsiTheme="minorHAnsi" w:cstheme="minorBidi"/>
                <w:bCs/>
                <w:sz w:val="16"/>
                <w:szCs w:val="16"/>
              </w:rPr>
            </w:pPr>
            <w:proofErr w:type="spellStart"/>
            <w:r w:rsidRPr="00563921">
              <w:rPr>
                <w:rFonts w:asciiTheme="minorHAnsi" w:eastAsiaTheme="minorHAnsi" w:hAnsiTheme="minorHAnsi" w:cstheme="minorBidi"/>
                <w:bCs/>
                <w:sz w:val="16"/>
                <w:szCs w:val="16"/>
              </w:rPr>
              <w:t>Gwilym</w:t>
            </w:r>
            <w:proofErr w:type="spellEnd"/>
            <w:r w:rsidRPr="00563921">
              <w:rPr>
                <w:rFonts w:asciiTheme="minorHAnsi" w:eastAsiaTheme="minorHAnsi" w:hAnsiTheme="minorHAnsi" w:cstheme="minorBidi"/>
                <w:bCs/>
                <w:sz w:val="16"/>
                <w:szCs w:val="16"/>
              </w:rPr>
              <w:t xml:space="preserve"> Davies</w:t>
            </w:r>
          </w:p>
        </w:tc>
        <w:tc>
          <w:tcPr>
            <w:tcW w:w="453" w:type="pct"/>
            <w:tcBorders>
              <w:top w:val="single" w:sz="4" w:space="0" w:color="auto"/>
              <w:left w:val="single" w:sz="4" w:space="0" w:color="auto"/>
              <w:bottom w:val="single" w:sz="4" w:space="0" w:color="auto"/>
              <w:right w:val="single" w:sz="12" w:space="0" w:color="auto"/>
            </w:tcBorders>
            <w:hideMark/>
          </w:tcPr>
          <w:p w14:paraId="64F2F909" w14:textId="77777777" w:rsidR="00435903" w:rsidRPr="00563921" w:rsidRDefault="00435903" w:rsidP="004359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GJGD</w:t>
            </w:r>
          </w:p>
        </w:tc>
        <w:tc>
          <w:tcPr>
            <w:tcW w:w="539" w:type="pct"/>
            <w:tcBorders>
              <w:top w:val="single" w:sz="4" w:space="0" w:color="auto"/>
              <w:left w:val="single" w:sz="12" w:space="0" w:color="auto"/>
              <w:bottom w:val="single" w:sz="4" w:space="0" w:color="auto"/>
              <w:right w:val="single" w:sz="8" w:space="0" w:color="auto"/>
            </w:tcBorders>
          </w:tcPr>
          <w:p w14:paraId="5848C4A8" w14:textId="73B222ED" w:rsidR="00435903" w:rsidRPr="00563921" w:rsidRDefault="00435903" w:rsidP="00435903">
            <w:pPr>
              <w:tabs>
                <w:tab w:val="clear" w:pos="-720"/>
              </w:tabs>
              <w:suppressAutoHyphens w:val="0"/>
              <w:spacing w:before="0"/>
              <w:ind w:left="0" w:right="0"/>
              <w:jc w:val="left"/>
              <w:rPr>
                <w:color w:val="000000"/>
                <w:u w:color="000000"/>
              </w:rPr>
            </w:pPr>
            <w:r w:rsidRPr="00563921">
              <w:rPr>
                <w:color w:val="000000"/>
                <w:u w:color="000000"/>
              </w:rPr>
              <w:t>7/7/23</w:t>
            </w:r>
          </w:p>
        </w:tc>
        <w:tc>
          <w:tcPr>
            <w:tcW w:w="596" w:type="pct"/>
            <w:tcBorders>
              <w:top w:val="single" w:sz="4" w:space="0" w:color="auto"/>
              <w:left w:val="single" w:sz="8" w:space="0" w:color="auto"/>
              <w:bottom w:val="single" w:sz="4" w:space="0" w:color="auto"/>
              <w:right w:val="single" w:sz="4" w:space="0" w:color="auto"/>
            </w:tcBorders>
          </w:tcPr>
          <w:p w14:paraId="7AAD3A91" w14:textId="14AD2FF2" w:rsidR="00435903" w:rsidRPr="00751ADE" w:rsidRDefault="00435903" w:rsidP="00435903">
            <w:pPr>
              <w:tabs>
                <w:tab w:val="clear" w:pos="-720"/>
              </w:tabs>
              <w:suppressAutoHyphens w:val="0"/>
              <w:spacing w:before="0"/>
              <w:ind w:left="0" w:right="0"/>
              <w:jc w:val="left"/>
              <w:rPr>
                <w:color w:val="000000"/>
                <w:u w:color="000000"/>
              </w:rPr>
            </w:pPr>
            <w:r w:rsidRPr="00435903">
              <w:rPr>
                <w:color w:val="000000"/>
                <w:u w:color="000000"/>
              </w:rPr>
              <w:t>20</w:t>
            </w:r>
            <w:r w:rsidRPr="0090690D">
              <w:rPr>
                <w:color w:val="000000"/>
                <w:u w:color="000000"/>
              </w:rPr>
              <w:t>/0</w:t>
            </w:r>
            <w:r w:rsidRPr="00751ADE">
              <w:rPr>
                <w:color w:val="000000"/>
                <w:u w:color="000000"/>
              </w:rPr>
              <w:t>6/24</w:t>
            </w:r>
          </w:p>
        </w:tc>
        <w:tc>
          <w:tcPr>
            <w:tcW w:w="531" w:type="pct"/>
            <w:tcBorders>
              <w:top w:val="single" w:sz="4" w:space="0" w:color="auto"/>
              <w:left w:val="single" w:sz="4" w:space="0" w:color="auto"/>
              <w:bottom w:val="single" w:sz="4" w:space="0" w:color="auto"/>
              <w:right w:val="single" w:sz="4" w:space="0" w:color="auto"/>
            </w:tcBorders>
          </w:tcPr>
          <w:p w14:paraId="62ACCF33"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1A95C18E"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7E2F18E2"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6FDA8E0F"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549" w:type="pct"/>
            <w:tcBorders>
              <w:top w:val="single" w:sz="4" w:space="0" w:color="auto"/>
              <w:left w:val="single" w:sz="4" w:space="0" w:color="auto"/>
              <w:bottom w:val="single" w:sz="4" w:space="0" w:color="auto"/>
              <w:right w:val="single" w:sz="4" w:space="0" w:color="auto"/>
            </w:tcBorders>
          </w:tcPr>
          <w:p w14:paraId="2E88CE4F"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r>
      <w:tr w:rsidR="00435903" w:rsidRPr="00563921" w14:paraId="121F3E0A" w14:textId="77777777" w:rsidTr="00435903">
        <w:tc>
          <w:tcPr>
            <w:tcW w:w="881" w:type="pct"/>
            <w:tcBorders>
              <w:top w:val="single" w:sz="4" w:space="0" w:color="auto"/>
              <w:left w:val="single" w:sz="4" w:space="0" w:color="auto"/>
              <w:bottom w:val="single" w:sz="4" w:space="0" w:color="auto"/>
              <w:right w:val="single" w:sz="12" w:space="0" w:color="auto"/>
            </w:tcBorders>
            <w:hideMark/>
          </w:tcPr>
          <w:p w14:paraId="44DEF9B3" w14:textId="77777777" w:rsidR="00435903" w:rsidRPr="00563921" w:rsidRDefault="00435903" w:rsidP="004359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Paul Gladding</w:t>
            </w:r>
          </w:p>
        </w:tc>
        <w:tc>
          <w:tcPr>
            <w:tcW w:w="453" w:type="pct"/>
            <w:tcBorders>
              <w:top w:val="single" w:sz="4" w:space="0" w:color="auto"/>
              <w:left w:val="single" w:sz="4" w:space="0" w:color="auto"/>
              <w:bottom w:val="single" w:sz="4" w:space="0" w:color="auto"/>
              <w:right w:val="single" w:sz="12" w:space="0" w:color="auto"/>
            </w:tcBorders>
            <w:hideMark/>
          </w:tcPr>
          <w:p w14:paraId="391E16A1" w14:textId="77777777" w:rsidR="00435903" w:rsidRPr="00563921" w:rsidRDefault="00435903" w:rsidP="004359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GJGD</w:t>
            </w:r>
          </w:p>
        </w:tc>
        <w:tc>
          <w:tcPr>
            <w:tcW w:w="539" w:type="pct"/>
            <w:tcBorders>
              <w:top w:val="single" w:sz="4" w:space="0" w:color="auto"/>
              <w:left w:val="single" w:sz="12" w:space="0" w:color="auto"/>
              <w:bottom w:val="single" w:sz="4" w:space="0" w:color="auto"/>
              <w:right w:val="single" w:sz="4" w:space="0" w:color="auto"/>
            </w:tcBorders>
          </w:tcPr>
          <w:p w14:paraId="5256E6B8" w14:textId="3270A135" w:rsidR="00435903" w:rsidRPr="00563921" w:rsidRDefault="00435903" w:rsidP="00435903">
            <w:pPr>
              <w:tabs>
                <w:tab w:val="clear" w:pos="-720"/>
              </w:tabs>
              <w:suppressAutoHyphens w:val="0"/>
              <w:spacing w:before="0"/>
              <w:ind w:left="0" w:right="0"/>
              <w:jc w:val="left"/>
              <w:rPr>
                <w:color w:val="000000"/>
                <w:u w:color="000000"/>
              </w:rPr>
            </w:pPr>
            <w:r w:rsidRPr="00563921">
              <w:rPr>
                <w:color w:val="000000"/>
                <w:u w:color="000000"/>
              </w:rPr>
              <w:t>7/7/23</w:t>
            </w:r>
          </w:p>
        </w:tc>
        <w:tc>
          <w:tcPr>
            <w:tcW w:w="596" w:type="pct"/>
            <w:tcBorders>
              <w:top w:val="single" w:sz="4" w:space="0" w:color="auto"/>
              <w:left w:val="single" w:sz="4" w:space="0" w:color="auto"/>
              <w:bottom w:val="single" w:sz="4" w:space="0" w:color="auto"/>
              <w:right w:val="single" w:sz="4" w:space="0" w:color="auto"/>
            </w:tcBorders>
          </w:tcPr>
          <w:p w14:paraId="6ADDFE94" w14:textId="5315145B" w:rsidR="00435903" w:rsidRPr="00751ADE" w:rsidRDefault="00435903" w:rsidP="00435903">
            <w:pPr>
              <w:tabs>
                <w:tab w:val="clear" w:pos="-720"/>
              </w:tabs>
              <w:suppressAutoHyphens w:val="0"/>
              <w:spacing w:before="0"/>
              <w:ind w:left="0" w:right="0"/>
              <w:jc w:val="left"/>
              <w:rPr>
                <w:color w:val="000000"/>
                <w:u w:color="000000"/>
              </w:rPr>
            </w:pPr>
            <w:r w:rsidRPr="00435903">
              <w:rPr>
                <w:color w:val="000000"/>
                <w:u w:color="000000"/>
              </w:rPr>
              <w:t>20</w:t>
            </w:r>
            <w:r w:rsidRPr="0090690D">
              <w:rPr>
                <w:color w:val="000000"/>
                <w:u w:color="000000"/>
              </w:rPr>
              <w:t>/0</w:t>
            </w:r>
            <w:r w:rsidRPr="00751ADE">
              <w:rPr>
                <w:color w:val="000000"/>
                <w:u w:color="000000"/>
              </w:rPr>
              <w:t>6/24</w:t>
            </w:r>
          </w:p>
        </w:tc>
        <w:tc>
          <w:tcPr>
            <w:tcW w:w="531" w:type="pct"/>
            <w:tcBorders>
              <w:top w:val="single" w:sz="4" w:space="0" w:color="auto"/>
              <w:left w:val="single" w:sz="4" w:space="0" w:color="auto"/>
              <w:bottom w:val="single" w:sz="4" w:space="0" w:color="auto"/>
              <w:right w:val="single" w:sz="4" w:space="0" w:color="auto"/>
            </w:tcBorders>
          </w:tcPr>
          <w:p w14:paraId="617C5685"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7A1015BD"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561EE34D"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7A02F3AF"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549" w:type="pct"/>
            <w:tcBorders>
              <w:top w:val="single" w:sz="4" w:space="0" w:color="auto"/>
              <w:left w:val="single" w:sz="4" w:space="0" w:color="auto"/>
              <w:bottom w:val="single" w:sz="4" w:space="0" w:color="auto"/>
              <w:right w:val="single" w:sz="4" w:space="0" w:color="auto"/>
            </w:tcBorders>
          </w:tcPr>
          <w:p w14:paraId="5E4B844C"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r>
      <w:tr w:rsidR="001E4403" w:rsidRPr="00563921" w14:paraId="26DD534A" w14:textId="77777777" w:rsidTr="00435903">
        <w:tc>
          <w:tcPr>
            <w:tcW w:w="881" w:type="pct"/>
            <w:tcBorders>
              <w:top w:val="single" w:sz="4" w:space="0" w:color="auto"/>
              <w:left w:val="single" w:sz="4" w:space="0" w:color="auto"/>
              <w:bottom w:val="single" w:sz="4" w:space="0" w:color="auto"/>
              <w:right w:val="single" w:sz="12" w:space="0" w:color="auto"/>
            </w:tcBorders>
            <w:hideMark/>
          </w:tcPr>
          <w:p w14:paraId="539BC4B9" w14:textId="77777777" w:rsidR="001E4403" w:rsidRPr="00563921" w:rsidRDefault="001E4403" w:rsidP="001E44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Jerome Oswald-Jones</w:t>
            </w:r>
          </w:p>
        </w:tc>
        <w:tc>
          <w:tcPr>
            <w:tcW w:w="453" w:type="pct"/>
            <w:tcBorders>
              <w:top w:val="single" w:sz="4" w:space="0" w:color="auto"/>
              <w:left w:val="single" w:sz="4" w:space="0" w:color="auto"/>
              <w:bottom w:val="single" w:sz="4" w:space="0" w:color="auto"/>
              <w:right w:val="single" w:sz="12" w:space="0" w:color="auto"/>
            </w:tcBorders>
            <w:hideMark/>
          </w:tcPr>
          <w:p w14:paraId="19D6C4CD" w14:textId="77777777" w:rsidR="001E4403" w:rsidRPr="00563921" w:rsidRDefault="001E4403" w:rsidP="001E44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GJGD</w:t>
            </w:r>
          </w:p>
        </w:tc>
        <w:tc>
          <w:tcPr>
            <w:tcW w:w="539" w:type="pct"/>
            <w:tcBorders>
              <w:top w:val="single" w:sz="4" w:space="0" w:color="auto"/>
              <w:left w:val="single" w:sz="12" w:space="0" w:color="auto"/>
              <w:bottom w:val="single" w:sz="4" w:space="0" w:color="auto"/>
              <w:right w:val="single" w:sz="4" w:space="0" w:color="auto"/>
            </w:tcBorders>
          </w:tcPr>
          <w:p w14:paraId="5F48ACE9" w14:textId="25E52E3F" w:rsidR="001E4403" w:rsidRPr="00563921" w:rsidRDefault="001E4403" w:rsidP="001E4403">
            <w:pPr>
              <w:tabs>
                <w:tab w:val="clear" w:pos="-720"/>
              </w:tabs>
              <w:suppressAutoHyphens w:val="0"/>
              <w:spacing w:before="0"/>
              <w:ind w:left="0" w:right="0"/>
              <w:jc w:val="left"/>
              <w:rPr>
                <w:color w:val="000000"/>
                <w:u w:color="000000"/>
              </w:rPr>
            </w:pPr>
            <w:r w:rsidRPr="00563921">
              <w:rPr>
                <w:color w:val="000000"/>
                <w:u w:color="000000"/>
              </w:rPr>
              <w:t>7/7/23</w:t>
            </w:r>
          </w:p>
        </w:tc>
        <w:tc>
          <w:tcPr>
            <w:tcW w:w="596" w:type="pct"/>
            <w:tcBorders>
              <w:top w:val="single" w:sz="4" w:space="0" w:color="auto"/>
              <w:left w:val="single" w:sz="4" w:space="0" w:color="auto"/>
              <w:bottom w:val="single" w:sz="4" w:space="0" w:color="auto"/>
              <w:right w:val="single" w:sz="4" w:space="0" w:color="auto"/>
            </w:tcBorders>
          </w:tcPr>
          <w:p w14:paraId="021E4894" w14:textId="70B4B42F" w:rsidR="001E4403" w:rsidRPr="00563921" w:rsidRDefault="00782B8B" w:rsidP="001E4403">
            <w:pPr>
              <w:tabs>
                <w:tab w:val="clear" w:pos="-720"/>
              </w:tabs>
              <w:suppressAutoHyphens w:val="0"/>
              <w:spacing w:before="0"/>
              <w:ind w:left="0" w:right="0"/>
              <w:jc w:val="left"/>
              <w:rPr>
                <w:color w:val="000000"/>
                <w:szCs w:val="24"/>
                <w:u w:color="000000"/>
              </w:rPr>
            </w:pPr>
            <w:r w:rsidRPr="00563921">
              <w:rPr>
                <w:color w:val="000000"/>
                <w:szCs w:val="24"/>
                <w:u w:color="000000"/>
              </w:rPr>
              <w:t>left</w:t>
            </w:r>
          </w:p>
        </w:tc>
        <w:tc>
          <w:tcPr>
            <w:tcW w:w="531" w:type="pct"/>
            <w:tcBorders>
              <w:top w:val="single" w:sz="4" w:space="0" w:color="auto"/>
              <w:left w:val="single" w:sz="4" w:space="0" w:color="auto"/>
              <w:bottom w:val="single" w:sz="4" w:space="0" w:color="auto"/>
              <w:right w:val="single" w:sz="4" w:space="0" w:color="auto"/>
            </w:tcBorders>
          </w:tcPr>
          <w:p w14:paraId="5ED318C0" w14:textId="77777777" w:rsidR="001E4403" w:rsidRPr="00563921" w:rsidRDefault="001E4403" w:rsidP="001E44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6369666D" w14:textId="77777777" w:rsidR="001E4403" w:rsidRPr="00563921" w:rsidRDefault="001E4403" w:rsidP="001E44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5D8B4AEC" w14:textId="77777777" w:rsidR="001E4403" w:rsidRPr="00563921" w:rsidRDefault="001E4403" w:rsidP="001E44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43C62C15" w14:textId="77777777" w:rsidR="001E4403" w:rsidRPr="00563921" w:rsidRDefault="001E4403" w:rsidP="001E4403">
            <w:pPr>
              <w:tabs>
                <w:tab w:val="clear" w:pos="-720"/>
              </w:tabs>
              <w:suppressAutoHyphens w:val="0"/>
              <w:spacing w:before="0"/>
              <w:ind w:left="0" w:right="0"/>
              <w:jc w:val="left"/>
              <w:rPr>
                <w:rFonts w:asciiTheme="minorHAnsi" w:eastAsiaTheme="minorHAnsi" w:hAnsiTheme="minorHAnsi" w:cstheme="minorBidi"/>
                <w:sz w:val="22"/>
                <w:szCs w:val="22"/>
              </w:rPr>
            </w:pPr>
          </w:p>
        </w:tc>
        <w:tc>
          <w:tcPr>
            <w:tcW w:w="549" w:type="pct"/>
            <w:tcBorders>
              <w:top w:val="single" w:sz="4" w:space="0" w:color="auto"/>
              <w:left w:val="single" w:sz="4" w:space="0" w:color="auto"/>
              <w:bottom w:val="single" w:sz="4" w:space="0" w:color="auto"/>
              <w:right w:val="single" w:sz="4" w:space="0" w:color="auto"/>
            </w:tcBorders>
          </w:tcPr>
          <w:p w14:paraId="2495EE22" w14:textId="77777777" w:rsidR="001E4403" w:rsidRPr="00563921" w:rsidRDefault="001E4403" w:rsidP="001E4403">
            <w:pPr>
              <w:tabs>
                <w:tab w:val="clear" w:pos="-720"/>
              </w:tabs>
              <w:suppressAutoHyphens w:val="0"/>
              <w:spacing w:before="0"/>
              <w:ind w:left="0" w:right="0"/>
              <w:jc w:val="left"/>
              <w:rPr>
                <w:rFonts w:asciiTheme="minorHAnsi" w:eastAsiaTheme="minorHAnsi" w:hAnsiTheme="minorHAnsi" w:cstheme="minorBidi"/>
                <w:sz w:val="22"/>
                <w:szCs w:val="22"/>
              </w:rPr>
            </w:pPr>
          </w:p>
        </w:tc>
      </w:tr>
    </w:tbl>
    <w:p w14:paraId="2A7BF9D9" w14:textId="7860CBFD" w:rsidR="00A31F44" w:rsidRPr="00563921" w:rsidRDefault="00A31F44" w:rsidP="00556791">
      <w:pPr>
        <w:tabs>
          <w:tab w:val="clear" w:pos="-720"/>
          <w:tab w:val="left" w:pos="630"/>
        </w:tabs>
        <w:suppressAutoHyphens w:val="0"/>
        <w:spacing w:before="0"/>
        <w:ind w:left="0" w:right="0"/>
        <w:jc w:val="left"/>
        <w:rPr>
          <w:sz w:val="22"/>
          <w:szCs w:val="22"/>
        </w:rPr>
      </w:pPr>
    </w:p>
    <w:sectPr w:rsidR="00A31F44" w:rsidRPr="00563921" w:rsidSect="00477A8C">
      <w:headerReference w:type="default" r:id="rId10"/>
      <w:footerReference w:type="default" r:id="rId11"/>
      <w:pgSz w:w="11906" w:h="16838" w:code="9"/>
      <w:pgMar w:top="1187" w:right="1797" w:bottom="1440" w:left="1797" w:header="432" w:footer="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ames" w:date="2023-11-02T11:56:00Z" w:initials="J">
    <w:p w14:paraId="33B28187" w14:textId="77777777" w:rsidR="00DE7AA1" w:rsidRPr="00563921" w:rsidRDefault="00DE7AA1">
      <w:pPr>
        <w:pStyle w:val="CommentText"/>
      </w:pPr>
      <w:r w:rsidRPr="00563921">
        <w:rPr>
          <w:rStyle w:val="CommentReference"/>
        </w:rPr>
        <w:annotationRef/>
      </w:r>
      <w:r w:rsidRPr="00563921">
        <w:t xml:space="preserve">We refer to Build. Need to modify this and </w:t>
      </w:r>
    </w:p>
    <w:p w14:paraId="5D0A2A09" w14:textId="621FF554" w:rsidR="00DE7AA1" w:rsidRPr="00563921" w:rsidRDefault="00DE7AA1">
      <w:pPr>
        <w:pStyle w:val="CommentText"/>
      </w:pPr>
      <w:proofErr w:type="gramStart"/>
      <w:r w:rsidRPr="00563921">
        <w:t>add</w:t>
      </w:r>
      <w:proofErr w:type="gramEnd"/>
      <w:r w:rsidRPr="00563921">
        <w:t xml:space="preserve"> Build definition  </w:t>
      </w:r>
    </w:p>
  </w:comment>
  <w:comment w:id="5" w:author="James" w:date="2023-11-02T16:24:00Z" w:initials="J">
    <w:p w14:paraId="1E59109F" w14:textId="340F14A1" w:rsidR="00DE7AA1" w:rsidRPr="00563921" w:rsidRDefault="00DE7AA1">
      <w:pPr>
        <w:pStyle w:val="CommentText"/>
      </w:pPr>
      <w:r w:rsidRPr="00563921">
        <w:rPr>
          <w:rStyle w:val="CommentReference"/>
        </w:rPr>
        <w:annotationRef/>
      </w:r>
      <w:r w:rsidRPr="00563921">
        <w:t xml:space="preserve">Too many forms! We’ll lose </w:t>
      </w:r>
      <w:proofErr w:type="spellStart"/>
      <w:r w:rsidRPr="00563921">
        <w:t>ourseleves</w:t>
      </w:r>
      <w:proofErr w:type="spellEnd"/>
    </w:p>
  </w:comment>
  <w:comment w:id="6" w:author="James" w:date="2024-03-28T14:52:00Z" w:initials="J">
    <w:p w14:paraId="741B9E3B" w14:textId="050FD6D4" w:rsidR="00DE7AA1" w:rsidRPr="00563921" w:rsidRDefault="00DE7AA1">
      <w:pPr>
        <w:pStyle w:val="CommentText"/>
      </w:pPr>
      <w:r w:rsidRPr="00563921">
        <w:rPr>
          <w:rStyle w:val="CommentReference"/>
        </w:rPr>
        <w:annotationRef/>
      </w:r>
      <w:r w:rsidRPr="00563921">
        <w:rPr>
          <w:rStyle w:val="CommentReference"/>
        </w:rPr>
        <w:t>So what is SSI-QF-20F for? Build Numbers – Summary of Changes</w:t>
      </w:r>
    </w:p>
  </w:comment>
  <w:comment w:id="8" w:author="James" w:date="2023-11-02T16:25:00Z" w:initials="J">
    <w:p w14:paraId="387CB7FB" w14:textId="4F9BCCF5" w:rsidR="00DE7AA1" w:rsidRDefault="00DE7AA1">
      <w:pPr>
        <w:pStyle w:val="CommentText"/>
      </w:pPr>
      <w:r w:rsidRPr="00563921">
        <w:rPr>
          <w:rStyle w:val="CommentReference"/>
        </w:rPr>
        <w:annotationRef/>
      </w:r>
      <w:r w:rsidRPr="00563921">
        <w:t>Another document! We’ll never stop producing docs that say the same thing, more or less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0A2A09" w15:done="0"/>
  <w15:commentEx w15:paraId="1E59109F" w15:done="0"/>
  <w15:commentEx w15:paraId="741B9E3B" w15:done="0"/>
  <w15:commentEx w15:paraId="387CB7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0A2A09" w16cid:durableId="4A9CB432"/>
  <w16cid:commentId w16cid:paraId="04E158C7" w16cid:durableId="4E6E1491"/>
  <w16cid:commentId w16cid:paraId="1E59109F" w16cid:durableId="35C24A9E"/>
  <w16cid:commentId w16cid:paraId="741B9E3B" w16cid:durableId="773E1EED"/>
  <w16cid:commentId w16cid:paraId="387CB7FB" w16cid:durableId="26D5142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445F3" w14:textId="77777777" w:rsidR="00DE7AA1" w:rsidRPr="00563921" w:rsidRDefault="00DE7AA1" w:rsidP="00FC0D0E">
      <w:pPr>
        <w:rPr>
          <w:rFonts w:ascii="Courier" w:hAnsi="Courier"/>
        </w:rPr>
      </w:pPr>
      <w:r w:rsidRPr="00563921">
        <w:separator/>
      </w:r>
    </w:p>
    <w:p w14:paraId="4F2DE283" w14:textId="77777777" w:rsidR="00DE7AA1" w:rsidRPr="00563921" w:rsidRDefault="00DE7AA1"/>
  </w:endnote>
  <w:endnote w:type="continuationSeparator" w:id="0">
    <w:p w14:paraId="3C24A7BE" w14:textId="77777777" w:rsidR="00DE7AA1" w:rsidRPr="00563921" w:rsidRDefault="00DE7AA1" w:rsidP="00FC0D0E">
      <w:pPr>
        <w:rPr>
          <w:rFonts w:ascii="Courier" w:hAnsi="Courier"/>
        </w:rPr>
      </w:pPr>
      <w:r w:rsidRPr="00563921">
        <w:continuationSeparator/>
      </w:r>
    </w:p>
    <w:p w14:paraId="62D63AA1" w14:textId="77777777" w:rsidR="00DE7AA1" w:rsidRPr="00563921" w:rsidRDefault="00DE7AA1"/>
  </w:endnote>
  <w:endnote w:type="continuationNotice" w:id="1">
    <w:p w14:paraId="7B6C2498" w14:textId="77777777" w:rsidR="00DE7AA1" w:rsidRPr="00563921" w:rsidRDefault="00DE7AA1" w:rsidP="00FC0D0E"/>
    <w:p w14:paraId="2D1BFFF0" w14:textId="77777777" w:rsidR="00DE7AA1" w:rsidRPr="00563921" w:rsidRDefault="00DE7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oudy Old Style">
    <w:altName w:val="Georg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8BB35" w14:textId="77777777" w:rsidR="00DE7AA1" w:rsidRPr="00563921" w:rsidRDefault="00DE7AA1" w:rsidP="0021155B"/>
  <w:p w14:paraId="75828A10" w14:textId="77777777" w:rsidR="00DE7AA1" w:rsidRPr="00563921" w:rsidRDefault="00DE7AA1" w:rsidP="002115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8B13A" w14:textId="77777777" w:rsidR="00DE7AA1" w:rsidRPr="00563921" w:rsidRDefault="00DE7AA1" w:rsidP="00E26FCA">
      <w:pPr>
        <w:rPr>
          <w:rFonts w:ascii="Courier" w:hAnsi="Courier"/>
        </w:rPr>
      </w:pPr>
      <w:r w:rsidRPr="00563921">
        <w:separator/>
      </w:r>
    </w:p>
    <w:p w14:paraId="1D5ECF01" w14:textId="77777777" w:rsidR="00DE7AA1" w:rsidRPr="00563921" w:rsidRDefault="00DE7AA1"/>
  </w:footnote>
  <w:footnote w:type="continuationSeparator" w:id="0">
    <w:p w14:paraId="025791E4" w14:textId="77777777" w:rsidR="00DE7AA1" w:rsidRPr="00563921" w:rsidRDefault="00DE7AA1" w:rsidP="00E26FCA">
      <w:pPr>
        <w:rPr>
          <w:rFonts w:ascii="Courier" w:hAnsi="Courier"/>
        </w:rPr>
      </w:pPr>
      <w:r w:rsidRPr="00563921">
        <w:continuationSeparator/>
      </w:r>
    </w:p>
    <w:p w14:paraId="3B8F5415" w14:textId="77777777" w:rsidR="00DE7AA1" w:rsidRPr="00563921" w:rsidRDefault="00DE7AA1"/>
  </w:footnote>
  <w:footnote w:type="continuationNotice" w:id="1">
    <w:p w14:paraId="18DEA3AC" w14:textId="77777777" w:rsidR="00DE7AA1" w:rsidRPr="00563921" w:rsidRDefault="00DE7AA1" w:rsidP="00FC0D0E"/>
    <w:p w14:paraId="53B56DAA" w14:textId="77777777" w:rsidR="00DE7AA1" w:rsidRPr="00563921" w:rsidRDefault="00DE7A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1417"/>
      <w:gridCol w:w="1631"/>
      <w:gridCol w:w="1629"/>
      <w:gridCol w:w="1985"/>
      <w:gridCol w:w="1559"/>
    </w:tblGrid>
    <w:tr w:rsidR="00DE7AA1" w:rsidRPr="00563921" w14:paraId="21214947" w14:textId="77777777" w:rsidTr="007875E4">
      <w:trPr>
        <w:cantSplit/>
        <w:trHeight w:val="337"/>
      </w:trPr>
      <w:tc>
        <w:tcPr>
          <w:tcW w:w="9923" w:type="dxa"/>
          <w:gridSpan w:val="6"/>
          <w:shd w:val="clear" w:color="auto" w:fill="F3F3F3"/>
        </w:tcPr>
        <w:p w14:paraId="4974CE75" w14:textId="77777777" w:rsidR="00DE7AA1" w:rsidRPr="00563921" w:rsidRDefault="00DE7AA1" w:rsidP="00A2769F">
          <w:pPr>
            <w:tabs>
              <w:tab w:val="clear" w:pos="-720"/>
              <w:tab w:val="center" w:pos="4153"/>
              <w:tab w:val="right" w:pos="8306"/>
            </w:tabs>
            <w:suppressAutoHyphens w:val="0"/>
            <w:spacing w:before="0"/>
            <w:ind w:left="0" w:right="0"/>
            <w:jc w:val="center"/>
            <w:rPr>
              <w:rFonts w:ascii="Goudy Old Style" w:hAnsi="Goudy Old Style"/>
              <w:b/>
              <w:sz w:val="20"/>
            </w:rPr>
          </w:pPr>
          <w:r w:rsidRPr="00563921">
            <w:rPr>
              <w:b/>
              <w:i/>
              <w:iCs/>
              <w:sz w:val="28"/>
            </w:rPr>
            <w:t>SSI</w:t>
          </w:r>
          <w:r w:rsidRPr="00563921">
            <w:rPr>
              <w:b/>
              <w:sz w:val="28"/>
            </w:rPr>
            <w:t xml:space="preserve"> </w:t>
          </w:r>
          <w:r w:rsidRPr="00563921">
            <w:rPr>
              <w:rFonts w:ascii="Arial" w:hAnsi="Arial" w:cs="Arial"/>
              <w:b/>
              <w:sz w:val="22"/>
            </w:rPr>
            <w:t>- Stowood Scientific Instruments Ltd.</w:t>
          </w:r>
        </w:p>
      </w:tc>
    </w:tr>
    <w:tr w:rsidR="00DE7AA1" w:rsidRPr="00563921" w14:paraId="7B543D41" w14:textId="77777777" w:rsidTr="007875E4">
      <w:trPr>
        <w:cantSplit/>
        <w:trHeight w:val="413"/>
      </w:trPr>
      <w:tc>
        <w:tcPr>
          <w:tcW w:w="9923" w:type="dxa"/>
          <w:gridSpan w:val="6"/>
        </w:tcPr>
        <w:p w14:paraId="1504FC6A" w14:textId="77777777" w:rsidR="00DE7AA1" w:rsidRPr="00563921" w:rsidRDefault="00DE7AA1" w:rsidP="00A2769F">
          <w:pPr>
            <w:tabs>
              <w:tab w:val="clear" w:pos="-720"/>
              <w:tab w:val="center" w:pos="4153"/>
              <w:tab w:val="right" w:pos="8306"/>
            </w:tabs>
            <w:suppressAutoHyphens w:val="0"/>
            <w:spacing w:before="0"/>
            <w:ind w:left="0" w:right="0"/>
            <w:jc w:val="center"/>
            <w:rPr>
              <w:rFonts w:ascii="Arial" w:hAnsi="Arial" w:cs="Arial"/>
              <w:b/>
              <w:sz w:val="28"/>
            </w:rPr>
          </w:pPr>
          <w:r w:rsidRPr="00563921">
            <w:rPr>
              <w:rFonts w:ascii="Arial" w:hAnsi="Arial" w:cs="Arial"/>
              <w:b/>
              <w:sz w:val="28"/>
            </w:rPr>
            <w:t>Standard Operating Procedure</w:t>
          </w:r>
        </w:p>
      </w:tc>
    </w:tr>
    <w:tr w:rsidR="00DE7AA1" w:rsidRPr="00563921" w14:paraId="5B1CD815" w14:textId="77777777" w:rsidTr="007875E4">
      <w:trPr>
        <w:cantSplit/>
        <w:trHeight w:val="278"/>
      </w:trPr>
      <w:tc>
        <w:tcPr>
          <w:tcW w:w="9923" w:type="dxa"/>
          <w:gridSpan w:val="6"/>
        </w:tcPr>
        <w:p w14:paraId="69BEE324" w14:textId="7EAB1036"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
              <w:sz w:val="22"/>
            </w:rPr>
          </w:pPr>
          <w:r w:rsidRPr="00563921">
            <w:rPr>
              <w:rFonts w:ascii="Arial" w:hAnsi="Arial" w:cs="Arial"/>
              <w:b/>
              <w:sz w:val="22"/>
            </w:rPr>
            <w:t xml:space="preserve">Title: </w:t>
          </w:r>
          <w:r w:rsidRPr="00563921">
            <w:rPr>
              <w:rFonts w:ascii="Arial" w:hAnsi="Arial" w:cs="Arial"/>
              <w:b/>
              <w:caps/>
              <w:sz w:val="22"/>
            </w:rPr>
            <w:t>SOFTWARE DEVELOPMENT</w:t>
          </w:r>
        </w:p>
      </w:tc>
    </w:tr>
    <w:tr w:rsidR="00DE7AA1" w:rsidRPr="00563921" w14:paraId="4C755DD3" w14:textId="77777777" w:rsidTr="007875E4">
      <w:trPr>
        <w:trHeight w:val="207"/>
      </w:trPr>
      <w:tc>
        <w:tcPr>
          <w:tcW w:w="1702" w:type="dxa"/>
        </w:tcPr>
        <w:p w14:paraId="7C9A8F11"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SOP ID</w:t>
          </w:r>
        </w:p>
        <w:p w14:paraId="506F7F87" w14:textId="3F86D08C"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SSI-SOP-20</w:t>
          </w:r>
        </w:p>
      </w:tc>
      <w:tc>
        <w:tcPr>
          <w:tcW w:w="1417" w:type="dxa"/>
        </w:tcPr>
        <w:p w14:paraId="7F5B427A"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 xml:space="preserve">Issue </w:t>
          </w:r>
        </w:p>
        <w:p w14:paraId="1958E0B0" w14:textId="48054D35" w:rsidR="00DE7AA1" w:rsidRPr="00563921" w:rsidRDefault="00B455D7" w:rsidP="007E79E7">
          <w:pPr>
            <w:tabs>
              <w:tab w:val="clear" w:pos="-720"/>
              <w:tab w:val="center" w:pos="4153"/>
              <w:tab w:val="right" w:pos="8306"/>
            </w:tabs>
            <w:suppressAutoHyphens w:val="0"/>
            <w:spacing w:before="0"/>
            <w:ind w:left="0" w:right="0"/>
            <w:jc w:val="left"/>
            <w:rPr>
              <w:rFonts w:ascii="Arial" w:hAnsi="Arial" w:cs="Arial"/>
              <w:bCs/>
              <w:sz w:val="20"/>
            </w:rPr>
          </w:pPr>
          <w:ins w:id="10" w:author="James" w:date="2024-11-07T16:49:00Z">
            <w:r>
              <w:rPr>
                <w:rFonts w:ascii="Arial" w:hAnsi="Arial" w:cs="Arial"/>
                <w:bCs/>
                <w:sz w:val="20"/>
              </w:rPr>
              <w:t>4</w:t>
            </w:r>
          </w:ins>
          <w:del w:id="11" w:author="James" w:date="2024-11-07T16:49:00Z">
            <w:r w:rsidR="00DE7AA1" w:rsidRPr="00563921" w:rsidDel="00B455D7">
              <w:rPr>
                <w:rFonts w:ascii="Arial" w:hAnsi="Arial" w:cs="Arial"/>
                <w:bCs/>
                <w:sz w:val="20"/>
              </w:rPr>
              <w:delText>3</w:delText>
            </w:r>
          </w:del>
        </w:p>
      </w:tc>
      <w:tc>
        <w:tcPr>
          <w:tcW w:w="1631" w:type="dxa"/>
        </w:tcPr>
        <w:p w14:paraId="01B08ACC"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Author</w:t>
          </w:r>
        </w:p>
        <w:p w14:paraId="6CC952D4" w14:textId="421DDA23" w:rsidR="00DE7AA1" w:rsidRPr="00563921" w:rsidRDefault="00DE7AA1" w:rsidP="00F56D3B">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JF</w:t>
          </w:r>
        </w:p>
      </w:tc>
      <w:tc>
        <w:tcPr>
          <w:tcW w:w="1629" w:type="dxa"/>
        </w:tcPr>
        <w:p w14:paraId="027B7AFE"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Effective Date</w:t>
          </w:r>
        </w:p>
        <w:p w14:paraId="562A22EF" w14:textId="389D361F" w:rsidR="00DE7AA1" w:rsidRPr="00563921" w:rsidRDefault="00DE7AA1" w:rsidP="00B455D7">
          <w:pPr>
            <w:tabs>
              <w:tab w:val="clear" w:pos="-720"/>
              <w:tab w:val="center" w:pos="4153"/>
              <w:tab w:val="right" w:pos="8306"/>
            </w:tabs>
            <w:suppressAutoHyphens w:val="0"/>
            <w:spacing w:before="0"/>
            <w:ind w:left="0" w:right="0"/>
            <w:jc w:val="left"/>
            <w:rPr>
              <w:rFonts w:ascii="Arial" w:hAnsi="Arial" w:cs="Arial"/>
              <w:bCs/>
              <w:sz w:val="20"/>
            </w:rPr>
          </w:pPr>
          <w:del w:id="12" w:author="James" w:date="2024-11-07T16:49:00Z">
            <w:r w:rsidDel="00B455D7">
              <w:rPr>
                <w:rFonts w:ascii="Arial" w:hAnsi="Arial" w:cs="Arial"/>
                <w:bCs/>
                <w:sz w:val="20"/>
              </w:rPr>
              <w:delText>20</w:delText>
            </w:r>
          </w:del>
          <w:ins w:id="13" w:author="James" w:date="2024-11-07T16:49:00Z">
            <w:r w:rsidR="00B455D7">
              <w:rPr>
                <w:rFonts w:ascii="Arial" w:hAnsi="Arial" w:cs="Arial"/>
                <w:bCs/>
                <w:sz w:val="20"/>
              </w:rPr>
              <w:t>xx</w:t>
            </w:r>
          </w:ins>
          <w:r w:rsidRPr="00563921">
            <w:rPr>
              <w:rFonts w:ascii="Arial" w:hAnsi="Arial" w:cs="Arial"/>
              <w:bCs/>
              <w:sz w:val="20"/>
            </w:rPr>
            <w:t>/</w:t>
          </w:r>
          <w:ins w:id="14" w:author="James" w:date="2024-11-07T16:49:00Z">
            <w:r w:rsidR="00B455D7">
              <w:rPr>
                <w:rFonts w:ascii="Arial" w:hAnsi="Arial" w:cs="Arial"/>
                <w:bCs/>
                <w:sz w:val="20"/>
              </w:rPr>
              <w:t>11</w:t>
            </w:r>
          </w:ins>
          <w:del w:id="15" w:author="James" w:date="2024-11-07T16:49:00Z">
            <w:r w:rsidRPr="00563921" w:rsidDel="00B455D7">
              <w:rPr>
                <w:rFonts w:ascii="Arial" w:hAnsi="Arial" w:cs="Arial"/>
                <w:bCs/>
                <w:sz w:val="20"/>
              </w:rPr>
              <w:delText>0</w:delText>
            </w:r>
            <w:r w:rsidDel="00B455D7">
              <w:rPr>
                <w:rFonts w:ascii="Arial" w:hAnsi="Arial" w:cs="Arial"/>
                <w:bCs/>
                <w:sz w:val="20"/>
              </w:rPr>
              <w:delText>6</w:delText>
            </w:r>
          </w:del>
          <w:r w:rsidRPr="00563921">
            <w:rPr>
              <w:rFonts w:ascii="Arial" w:hAnsi="Arial" w:cs="Arial"/>
              <w:bCs/>
              <w:sz w:val="20"/>
            </w:rPr>
            <w:t>/24</w:t>
          </w:r>
        </w:p>
      </w:tc>
      <w:tc>
        <w:tcPr>
          <w:tcW w:w="1985" w:type="dxa"/>
        </w:tcPr>
        <w:p w14:paraId="298B21AA"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Supersedes</w:t>
          </w:r>
        </w:p>
        <w:p w14:paraId="59974462" w14:textId="0790732F" w:rsidR="00DE7AA1" w:rsidRPr="00563921" w:rsidRDefault="00DE7AA1" w:rsidP="006B3898">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2</w:t>
          </w:r>
        </w:p>
      </w:tc>
      <w:tc>
        <w:tcPr>
          <w:tcW w:w="1559" w:type="dxa"/>
        </w:tcPr>
        <w:p w14:paraId="1B274456"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
              <w:sz w:val="20"/>
            </w:rPr>
          </w:pPr>
          <w:r w:rsidRPr="00563921">
            <w:rPr>
              <w:rFonts w:ascii="Arial" w:hAnsi="Arial" w:cs="Arial"/>
              <w:sz w:val="20"/>
            </w:rPr>
            <w:t xml:space="preserve">Page </w:t>
          </w:r>
          <w:r w:rsidRPr="00563921">
            <w:rPr>
              <w:rFonts w:ascii="Arial" w:hAnsi="Arial" w:cs="Arial"/>
              <w:b/>
              <w:bCs/>
              <w:sz w:val="20"/>
            </w:rPr>
            <w:fldChar w:fldCharType="begin"/>
          </w:r>
          <w:r w:rsidRPr="00563921">
            <w:rPr>
              <w:rFonts w:ascii="Arial" w:hAnsi="Arial" w:cs="Arial"/>
              <w:b/>
              <w:bCs/>
              <w:sz w:val="20"/>
            </w:rPr>
            <w:instrText xml:space="preserve"> PAGE </w:instrText>
          </w:r>
          <w:r w:rsidRPr="00563921">
            <w:rPr>
              <w:rFonts w:ascii="Arial" w:hAnsi="Arial" w:cs="Arial"/>
              <w:b/>
              <w:bCs/>
              <w:sz w:val="20"/>
            </w:rPr>
            <w:fldChar w:fldCharType="separate"/>
          </w:r>
          <w:r w:rsidR="008D06C0">
            <w:rPr>
              <w:rFonts w:ascii="Arial" w:hAnsi="Arial" w:cs="Arial"/>
              <w:b/>
              <w:bCs/>
              <w:noProof/>
              <w:sz w:val="20"/>
            </w:rPr>
            <w:t>20</w:t>
          </w:r>
          <w:r w:rsidRPr="00563921">
            <w:rPr>
              <w:rFonts w:ascii="Arial" w:hAnsi="Arial" w:cs="Arial"/>
              <w:b/>
              <w:bCs/>
              <w:sz w:val="20"/>
            </w:rPr>
            <w:fldChar w:fldCharType="end"/>
          </w:r>
          <w:r w:rsidRPr="00563921">
            <w:rPr>
              <w:rFonts w:ascii="Arial" w:hAnsi="Arial" w:cs="Arial"/>
              <w:sz w:val="20"/>
            </w:rPr>
            <w:t xml:space="preserve"> of </w:t>
          </w:r>
          <w:r>
            <w:rPr>
              <w:noProof/>
            </w:rPr>
            <w:fldChar w:fldCharType="begin"/>
          </w:r>
          <w:r>
            <w:rPr>
              <w:noProof/>
            </w:rPr>
            <w:instrText xml:space="preserve"> NUMPAGES </w:instrText>
          </w:r>
          <w:r>
            <w:rPr>
              <w:noProof/>
            </w:rPr>
            <w:fldChar w:fldCharType="separate"/>
          </w:r>
          <w:r w:rsidR="008D06C0">
            <w:rPr>
              <w:noProof/>
            </w:rPr>
            <w:t>22</w:t>
          </w:r>
          <w:r>
            <w:rPr>
              <w:noProof/>
            </w:rPr>
            <w:fldChar w:fldCharType="end"/>
          </w:r>
        </w:p>
      </w:tc>
    </w:tr>
  </w:tbl>
  <w:p w14:paraId="743FD249" w14:textId="43D6B913" w:rsidR="00DE7AA1" w:rsidRPr="00563921" w:rsidRDefault="00DE7AA1" w:rsidP="007875E4">
    <w:pPr>
      <w:tabs>
        <w:tab w:val="left" w:pos="917"/>
      </w:tabs>
      <w:spacing w:before="0"/>
      <w:ind w:left="0"/>
      <w:rPr>
        <w:color w:val="C45911" w:themeColor="accent2" w:themeShade="BF"/>
      </w:rPr>
    </w:pPr>
  </w:p>
  <w:p w14:paraId="2750397E" w14:textId="77777777" w:rsidR="00DE7AA1" w:rsidRPr="00563921" w:rsidRDefault="00DE7AA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441"/>
    <w:multiLevelType w:val="multilevel"/>
    <w:tmpl w:val="9C18DB32"/>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8F692C"/>
    <w:multiLevelType w:val="multilevel"/>
    <w:tmpl w:val="23BC50A2"/>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113496"/>
    <w:multiLevelType w:val="multilevel"/>
    <w:tmpl w:val="378EAE4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794"/>
      </w:pPr>
      <w:rPr>
        <w:rFonts w:hint="default"/>
        <w:b w:val="0"/>
        <w:bCs w:val="0"/>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723590"/>
    <w:multiLevelType w:val="multilevel"/>
    <w:tmpl w:val="34E6B250"/>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94"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843D38"/>
    <w:multiLevelType w:val="multilevel"/>
    <w:tmpl w:val="A58EDAC6"/>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40FC3"/>
    <w:multiLevelType w:val="multilevel"/>
    <w:tmpl w:val="CFC4320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numFmt w:val="bullet"/>
      <w:lvlText w:val="-"/>
      <w:lvlJc w:val="left"/>
      <w:pPr>
        <w:ind w:left="2160" w:hanging="360"/>
      </w:pPr>
      <w:rPr>
        <w:rFonts w:ascii="Arial" w:eastAsia="Arial" w:hAnsi="Arial" w:cs="Arial" w:hint="default"/>
        <w:w w:val="100"/>
        <w:sz w:val="16"/>
        <w:szCs w:val="16"/>
        <w:lang w:val="en-US" w:eastAsia="en-US" w:bidi="ar-SA"/>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9D214B"/>
    <w:multiLevelType w:val="multilevel"/>
    <w:tmpl w:val="00E821A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numFmt w:val="bullet"/>
      <w:lvlText w:val="-"/>
      <w:lvlJc w:val="left"/>
      <w:pPr>
        <w:ind w:left="1800" w:hanging="360"/>
      </w:pPr>
      <w:rPr>
        <w:rFonts w:ascii="Arial" w:eastAsia="Arial" w:hAnsi="Arial" w:cs="Arial" w:hint="default"/>
        <w:w w:val="100"/>
        <w:sz w:val="16"/>
        <w:szCs w:val="16"/>
        <w:lang w:val="en-US" w:eastAsia="en-US" w:bidi="ar-SA"/>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17219E"/>
    <w:multiLevelType w:val="multilevel"/>
    <w:tmpl w:val="4B7C2A6C"/>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68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EF5D51"/>
    <w:multiLevelType w:val="hybridMultilevel"/>
    <w:tmpl w:val="DB3E96EE"/>
    <w:lvl w:ilvl="0" w:tplc="F1F288D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721BFF"/>
    <w:multiLevelType w:val="multilevel"/>
    <w:tmpl w:val="3D86C9B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CA0330"/>
    <w:multiLevelType w:val="multilevel"/>
    <w:tmpl w:val="FB42B38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070641"/>
    <w:multiLevelType w:val="multilevel"/>
    <w:tmpl w:val="8174CF7C"/>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E332F7"/>
    <w:multiLevelType w:val="multilevel"/>
    <w:tmpl w:val="75E2F64C"/>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1ED327A"/>
    <w:multiLevelType w:val="multilevel"/>
    <w:tmpl w:val="C47C7CA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37" w:hanging="360"/>
      </w:pPr>
      <w:rPr>
        <w:rFonts w:ascii="Symbol" w:hAnsi="Symbol" w:hint="default"/>
      </w:rPr>
    </w:lvl>
    <w:lvl w:ilvl="4">
      <w:numFmt w:val="bullet"/>
      <w:lvlText w:val="-"/>
      <w:lvlJc w:val="left"/>
      <w:pPr>
        <w:ind w:left="1800" w:hanging="360"/>
      </w:pPr>
      <w:rPr>
        <w:rFonts w:ascii="Arial" w:eastAsia="Arial" w:hAnsi="Arial" w:cs="Arial" w:hint="default"/>
        <w:w w:val="100"/>
        <w:sz w:val="16"/>
        <w:szCs w:val="16"/>
        <w:lang w:val="en-US" w:eastAsia="en-US" w:bidi="ar-SA"/>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2641EE8"/>
    <w:multiLevelType w:val="multilevel"/>
    <w:tmpl w:val="6A48ED5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2B50ED"/>
    <w:multiLevelType w:val="multilevel"/>
    <w:tmpl w:val="F57EAAC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E97742"/>
    <w:multiLevelType w:val="multilevel"/>
    <w:tmpl w:val="517A50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134"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AAE223F"/>
    <w:multiLevelType w:val="multilevel"/>
    <w:tmpl w:val="15E8A3EC"/>
    <w:lvl w:ilvl="0">
      <w:start w:val="1"/>
      <w:numFmt w:val="decimal"/>
      <w:lvlText w:val="%1.0"/>
      <w:lvlJc w:val="left"/>
      <w:pPr>
        <w:ind w:left="360" w:hanging="360"/>
      </w:pPr>
      <w:rPr>
        <w:rFonts w:hint="default"/>
        <w:b/>
        <w:sz w:val="24"/>
        <w:szCs w:val="24"/>
      </w:rPr>
    </w:lvl>
    <w:lvl w:ilvl="1">
      <w:start w:val="9"/>
      <w:numFmt w:val="bullet"/>
      <w:lvlText w:val="-"/>
      <w:lvlJc w:val="left"/>
      <w:pPr>
        <w:ind w:left="360" w:hanging="360"/>
      </w:pPr>
      <w:rPr>
        <w:rFonts w:ascii="Arial" w:eastAsia="Times New Roman" w:hAnsi="Arial" w:cs="Arial"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8" w15:restartNumberingAfterBreak="0">
    <w:nsid w:val="2B220075"/>
    <w:multiLevelType w:val="multilevel"/>
    <w:tmpl w:val="2C46BE3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BB33A71"/>
    <w:multiLevelType w:val="multilevel"/>
    <w:tmpl w:val="90544E96"/>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68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AB70C7"/>
    <w:multiLevelType w:val="multilevel"/>
    <w:tmpl w:val="C47C7CA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37" w:hanging="360"/>
      </w:pPr>
      <w:rPr>
        <w:rFonts w:ascii="Symbol" w:hAnsi="Symbol" w:hint="default"/>
      </w:rPr>
    </w:lvl>
    <w:lvl w:ilvl="4">
      <w:numFmt w:val="bullet"/>
      <w:lvlText w:val="-"/>
      <w:lvlJc w:val="left"/>
      <w:pPr>
        <w:ind w:left="1800" w:hanging="360"/>
      </w:pPr>
      <w:rPr>
        <w:rFonts w:ascii="Arial" w:eastAsia="Arial" w:hAnsi="Arial" w:cs="Arial" w:hint="default"/>
        <w:w w:val="100"/>
        <w:sz w:val="16"/>
        <w:szCs w:val="16"/>
        <w:lang w:val="en-US" w:eastAsia="en-US" w:bidi="ar-SA"/>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3743378"/>
    <w:multiLevelType w:val="multilevel"/>
    <w:tmpl w:val="E91C8CB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651E1B"/>
    <w:multiLevelType w:val="multilevel"/>
    <w:tmpl w:val="85546916"/>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9F1232A"/>
    <w:multiLevelType w:val="multilevel"/>
    <w:tmpl w:val="9EA23B10"/>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0E0636"/>
    <w:multiLevelType w:val="hybridMultilevel"/>
    <w:tmpl w:val="F2C64B5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5" w15:restartNumberingAfterBreak="0">
    <w:nsid w:val="3EDB2042"/>
    <w:multiLevelType w:val="multilevel"/>
    <w:tmpl w:val="5BF42A1A"/>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37"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2545B29"/>
    <w:multiLevelType w:val="multilevel"/>
    <w:tmpl w:val="EEB6450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42A4943"/>
    <w:multiLevelType w:val="multilevel"/>
    <w:tmpl w:val="30940796"/>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794"/>
      </w:pPr>
      <w:rPr>
        <w:rFonts w:hint="default"/>
        <w:b w:val="0"/>
        <w:bCs w:val="0"/>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8B2180B"/>
    <w:multiLevelType w:val="multilevel"/>
    <w:tmpl w:val="4DC0287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37"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6C79ED"/>
    <w:multiLevelType w:val="multilevel"/>
    <w:tmpl w:val="E5D0F94C"/>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C0494"/>
    <w:multiLevelType w:val="multilevel"/>
    <w:tmpl w:val="7DC68A90"/>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77167D"/>
    <w:multiLevelType w:val="multilevel"/>
    <w:tmpl w:val="B186F240"/>
    <w:lvl w:ilvl="0">
      <w:start w:val="1"/>
      <w:numFmt w:val="decimal"/>
      <w:pStyle w:val="Heading1"/>
      <w:lvlText w:val="%1."/>
      <w:lvlJc w:val="left"/>
      <w:pPr>
        <w:ind w:left="360" w:hanging="360"/>
      </w:pPr>
      <w:rPr>
        <w:rFonts w:hint="default"/>
        <w:b/>
        <w:bCs w:val="0"/>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b w:val="0"/>
        <w:bCs w:val="0"/>
      </w:rPr>
    </w:lvl>
    <w:lvl w:ilvl="3">
      <w:start w:val="1"/>
      <w:numFmt w:val="decimal"/>
      <w:lvlText w:val="%1.%2.%3.%4."/>
      <w:lvlJc w:val="left"/>
      <w:pPr>
        <w:ind w:left="1928" w:hanging="794"/>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231734D"/>
    <w:multiLevelType w:val="multilevel"/>
    <w:tmpl w:val="102CA3C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794"/>
      </w:pPr>
      <w:rPr>
        <w:rFonts w:hint="default"/>
        <w:b w:val="0"/>
        <w:bCs w:val="0"/>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CC404B7"/>
    <w:multiLevelType w:val="multilevel"/>
    <w:tmpl w:val="486CD98A"/>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FDD5FA1"/>
    <w:multiLevelType w:val="multilevel"/>
    <w:tmpl w:val="83DE5F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EF074B"/>
    <w:multiLevelType w:val="hybridMultilevel"/>
    <w:tmpl w:val="F9A4B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EC6978"/>
    <w:multiLevelType w:val="multilevel"/>
    <w:tmpl w:val="A7AA8F4C"/>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68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7B5465D"/>
    <w:multiLevelType w:val="hybridMultilevel"/>
    <w:tmpl w:val="2A36A624"/>
    <w:lvl w:ilvl="0" w:tplc="28269936">
      <w:start w:val="1"/>
      <w:numFmt w:val="lowerLetter"/>
      <w:pStyle w:val="NoSpacing"/>
      <w:lvlText w:val="(%1)"/>
      <w:lvlJc w:val="left"/>
      <w:pPr>
        <w:ind w:left="720" w:hanging="360"/>
      </w:pPr>
      <w:rPr>
        <w:rFonts w:hint="default"/>
      </w:rPr>
    </w:lvl>
    <w:lvl w:ilvl="1" w:tplc="08090019" w:tentative="1">
      <w:start w:val="1"/>
      <w:numFmt w:val="lowerLetter"/>
      <w:lvlText w:val="%2."/>
      <w:lvlJc w:val="left"/>
      <w:pPr>
        <w:ind w:left="1091" w:hanging="360"/>
      </w:pPr>
    </w:lvl>
    <w:lvl w:ilvl="2" w:tplc="0809001B" w:tentative="1">
      <w:start w:val="1"/>
      <w:numFmt w:val="lowerRoman"/>
      <w:lvlText w:val="%3."/>
      <w:lvlJc w:val="right"/>
      <w:pPr>
        <w:ind w:left="1811" w:hanging="180"/>
      </w:pPr>
    </w:lvl>
    <w:lvl w:ilvl="3" w:tplc="0809000F" w:tentative="1">
      <w:start w:val="1"/>
      <w:numFmt w:val="decimal"/>
      <w:lvlText w:val="%4."/>
      <w:lvlJc w:val="left"/>
      <w:pPr>
        <w:ind w:left="2531" w:hanging="360"/>
      </w:pPr>
    </w:lvl>
    <w:lvl w:ilvl="4" w:tplc="08090019" w:tentative="1">
      <w:start w:val="1"/>
      <w:numFmt w:val="lowerLetter"/>
      <w:lvlText w:val="%5."/>
      <w:lvlJc w:val="left"/>
      <w:pPr>
        <w:ind w:left="3251" w:hanging="360"/>
      </w:pPr>
    </w:lvl>
    <w:lvl w:ilvl="5" w:tplc="0809001B" w:tentative="1">
      <w:start w:val="1"/>
      <w:numFmt w:val="lowerRoman"/>
      <w:lvlText w:val="%6."/>
      <w:lvlJc w:val="right"/>
      <w:pPr>
        <w:ind w:left="3971" w:hanging="180"/>
      </w:pPr>
    </w:lvl>
    <w:lvl w:ilvl="6" w:tplc="0809000F" w:tentative="1">
      <w:start w:val="1"/>
      <w:numFmt w:val="decimal"/>
      <w:lvlText w:val="%7."/>
      <w:lvlJc w:val="left"/>
      <w:pPr>
        <w:ind w:left="4691" w:hanging="360"/>
      </w:pPr>
    </w:lvl>
    <w:lvl w:ilvl="7" w:tplc="08090019" w:tentative="1">
      <w:start w:val="1"/>
      <w:numFmt w:val="lowerLetter"/>
      <w:lvlText w:val="%8."/>
      <w:lvlJc w:val="left"/>
      <w:pPr>
        <w:ind w:left="5411" w:hanging="360"/>
      </w:pPr>
    </w:lvl>
    <w:lvl w:ilvl="8" w:tplc="0809001B" w:tentative="1">
      <w:start w:val="1"/>
      <w:numFmt w:val="lowerRoman"/>
      <w:lvlText w:val="%9."/>
      <w:lvlJc w:val="right"/>
      <w:pPr>
        <w:ind w:left="6131" w:hanging="180"/>
      </w:pPr>
    </w:lvl>
  </w:abstractNum>
  <w:abstractNum w:abstractNumId="38" w15:restartNumberingAfterBreak="0">
    <w:nsid w:val="680A1808"/>
    <w:multiLevelType w:val="multilevel"/>
    <w:tmpl w:val="A9AC94B2"/>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37"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A7F5455"/>
    <w:multiLevelType w:val="multilevel"/>
    <w:tmpl w:val="08785D8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C97FE3"/>
    <w:multiLevelType w:val="multilevel"/>
    <w:tmpl w:val="763A2BC4"/>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895FE3"/>
    <w:multiLevelType w:val="multilevel"/>
    <w:tmpl w:val="38FCAD6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794"/>
      </w:pPr>
      <w:rPr>
        <w:rFonts w:hint="default"/>
        <w:b w:val="0"/>
        <w:bCs w:val="0"/>
      </w:rPr>
    </w:lvl>
    <w:lvl w:ilvl="4">
      <w:start w:val="1"/>
      <w:numFmt w:val="decimal"/>
      <w:lvlText w:val="%1.%2.%3.%4.%5."/>
      <w:lvlJc w:val="left"/>
      <w:pPr>
        <w:ind w:left="2232" w:hanging="792"/>
      </w:pPr>
      <w:rPr>
        <w:rFont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F654104"/>
    <w:multiLevelType w:val="multilevel"/>
    <w:tmpl w:val="8F9CE060"/>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FE5B93"/>
    <w:multiLevelType w:val="multilevel"/>
    <w:tmpl w:val="2C4CE9E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numFmt w:val="bullet"/>
      <w:lvlText w:val="-"/>
      <w:lvlJc w:val="left"/>
      <w:pPr>
        <w:ind w:left="2160" w:hanging="360"/>
      </w:pPr>
      <w:rPr>
        <w:rFonts w:ascii="Arial" w:eastAsia="Arial" w:hAnsi="Arial" w:cs="Arial" w:hint="default"/>
        <w:w w:val="100"/>
        <w:sz w:val="16"/>
        <w:szCs w:val="16"/>
        <w:lang w:val="en-US" w:eastAsia="en-US" w:bidi="ar-SA"/>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333080"/>
    <w:multiLevelType w:val="multilevel"/>
    <w:tmpl w:val="5DCCF6E0"/>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7"/>
  </w:num>
  <w:num w:numId="2">
    <w:abstractNumId w:val="31"/>
  </w:num>
  <w:num w:numId="3">
    <w:abstractNumId w:val="17"/>
  </w:num>
  <w:num w:numId="4">
    <w:abstractNumId w:val="30"/>
  </w:num>
  <w:num w:numId="5">
    <w:abstractNumId w:val="23"/>
  </w:num>
  <w:num w:numId="6">
    <w:abstractNumId w:val="42"/>
  </w:num>
  <w:num w:numId="7">
    <w:abstractNumId w:val="40"/>
  </w:num>
  <w:num w:numId="8">
    <w:abstractNumId w:val="34"/>
  </w:num>
  <w:num w:numId="9">
    <w:abstractNumId w:val="8"/>
  </w:num>
  <w:num w:numId="10">
    <w:abstractNumId w:val="7"/>
  </w:num>
  <w:num w:numId="11">
    <w:abstractNumId w:val="36"/>
  </w:num>
  <w:num w:numId="12">
    <w:abstractNumId w:val="19"/>
  </w:num>
  <w:num w:numId="13">
    <w:abstractNumId w:val="39"/>
  </w:num>
  <w:num w:numId="14">
    <w:abstractNumId w:val="43"/>
  </w:num>
  <w:num w:numId="15">
    <w:abstractNumId w:val="9"/>
  </w:num>
  <w:num w:numId="16">
    <w:abstractNumId w:val="10"/>
  </w:num>
  <w:num w:numId="17">
    <w:abstractNumId w:val="11"/>
  </w:num>
  <w:num w:numId="18">
    <w:abstractNumId w:val="1"/>
  </w:num>
  <w:num w:numId="19">
    <w:abstractNumId w:val="5"/>
  </w:num>
  <w:num w:numId="20">
    <w:abstractNumId w:val="44"/>
  </w:num>
  <w:num w:numId="21">
    <w:abstractNumId w:val="21"/>
  </w:num>
  <w:num w:numId="22">
    <w:abstractNumId w:val="15"/>
  </w:num>
  <w:num w:numId="23">
    <w:abstractNumId w:val="6"/>
  </w:num>
  <w:num w:numId="24">
    <w:abstractNumId w:val="18"/>
  </w:num>
  <w:num w:numId="25">
    <w:abstractNumId w:val="4"/>
  </w:num>
  <w:num w:numId="26">
    <w:abstractNumId w:val="29"/>
  </w:num>
  <w:num w:numId="27">
    <w:abstractNumId w:val="28"/>
  </w:num>
  <w:num w:numId="28">
    <w:abstractNumId w:val="13"/>
  </w:num>
  <w:num w:numId="29">
    <w:abstractNumId w:val="20"/>
  </w:num>
  <w:num w:numId="30">
    <w:abstractNumId w:val="26"/>
  </w:num>
  <w:num w:numId="31">
    <w:abstractNumId w:val="33"/>
  </w:num>
  <w:num w:numId="32">
    <w:abstractNumId w:val="12"/>
  </w:num>
  <w:num w:numId="33">
    <w:abstractNumId w:val="22"/>
  </w:num>
  <w:num w:numId="34">
    <w:abstractNumId w:val="0"/>
  </w:num>
  <w:num w:numId="35">
    <w:abstractNumId w:val="14"/>
  </w:num>
  <w:num w:numId="36">
    <w:abstractNumId w:val="25"/>
  </w:num>
  <w:num w:numId="37">
    <w:abstractNumId w:val="38"/>
  </w:num>
  <w:num w:numId="38">
    <w:abstractNumId w:val="3"/>
  </w:num>
  <w:num w:numId="39">
    <w:abstractNumId w:val="27"/>
  </w:num>
  <w:num w:numId="40">
    <w:abstractNumId w:val="24"/>
  </w:num>
  <w:num w:numId="41">
    <w:abstractNumId w:val="41"/>
  </w:num>
  <w:num w:numId="42">
    <w:abstractNumId w:val="32"/>
  </w:num>
  <w:num w:numId="43">
    <w:abstractNumId w:val="2"/>
  </w:num>
  <w:num w:numId="44">
    <w:abstractNumId w:val="16"/>
  </w:num>
  <w:num w:numId="45">
    <w:abstractNumId w:val="35"/>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w15:presenceInfo w15:providerId="None" w15:userId="James"/>
  </w15:person>
  <w15:person w15:author="James Fairbairn">
    <w15:presenceInfo w15:providerId="AD" w15:userId="S-1-5-21-2389303271-1615348252-234671560-1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29"/>
    <w:rsid w:val="00000590"/>
    <w:rsid w:val="00003068"/>
    <w:rsid w:val="00005408"/>
    <w:rsid w:val="00005A56"/>
    <w:rsid w:val="00007866"/>
    <w:rsid w:val="0001435A"/>
    <w:rsid w:val="000148F3"/>
    <w:rsid w:val="0001607E"/>
    <w:rsid w:val="00017ADB"/>
    <w:rsid w:val="00023A94"/>
    <w:rsid w:val="000263E2"/>
    <w:rsid w:val="00033F33"/>
    <w:rsid w:val="00034AA2"/>
    <w:rsid w:val="000360AD"/>
    <w:rsid w:val="000369AB"/>
    <w:rsid w:val="00037159"/>
    <w:rsid w:val="000371C0"/>
    <w:rsid w:val="000402B5"/>
    <w:rsid w:val="00040F2C"/>
    <w:rsid w:val="0004162E"/>
    <w:rsid w:val="00043B16"/>
    <w:rsid w:val="000508E5"/>
    <w:rsid w:val="00050990"/>
    <w:rsid w:val="00050D1A"/>
    <w:rsid w:val="000535C3"/>
    <w:rsid w:val="00053D2B"/>
    <w:rsid w:val="000549E0"/>
    <w:rsid w:val="00054E90"/>
    <w:rsid w:val="00056A01"/>
    <w:rsid w:val="00060B72"/>
    <w:rsid w:val="00063C29"/>
    <w:rsid w:val="00064321"/>
    <w:rsid w:val="00064FCC"/>
    <w:rsid w:val="00065546"/>
    <w:rsid w:val="00066F8B"/>
    <w:rsid w:val="00070066"/>
    <w:rsid w:val="00074CB8"/>
    <w:rsid w:val="000800BC"/>
    <w:rsid w:val="00082E79"/>
    <w:rsid w:val="000837B6"/>
    <w:rsid w:val="00083AF6"/>
    <w:rsid w:val="000870F0"/>
    <w:rsid w:val="00093826"/>
    <w:rsid w:val="00097ECE"/>
    <w:rsid w:val="000A0B79"/>
    <w:rsid w:val="000A1F62"/>
    <w:rsid w:val="000A4FB4"/>
    <w:rsid w:val="000A6240"/>
    <w:rsid w:val="000A7D0C"/>
    <w:rsid w:val="000B050F"/>
    <w:rsid w:val="000B6558"/>
    <w:rsid w:val="000B6582"/>
    <w:rsid w:val="000C078E"/>
    <w:rsid w:val="000C11F6"/>
    <w:rsid w:val="000C2611"/>
    <w:rsid w:val="000C3BC3"/>
    <w:rsid w:val="000C4008"/>
    <w:rsid w:val="000C6E2D"/>
    <w:rsid w:val="000C7274"/>
    <w:rsid w:val="000D1782"/>
    <w:rsid w:val="000D57EB"/>
    <w:rsid w:val="000D6ECF"/>
    <w:rsid w:val="000D772D"/>
    <w:rsid w:val="000E0B00"/>
    <w:rsid w:val="000E1F27"/>
    <w:rsid w:val="000E6448"/>
    <w:rsid w:val="000E7094"/>
    <w:rsid w:val="000E7506"/>
    <w:rsid w:val="000E7E3A"/>
    <w:rsid w:val="000F022E"/>
    <w:rsid w:val="000F0244"/>
    <w:rsid w:val="000F27F3"/>
    <w:rsid w:val="000F4CB5"/>
    <w:rsid w:val="000F5CE0"/>
    <w:rsid w:val="000F5E07"/>
    <w:rsid w:val="000F7E5E"/>
    <w:rsid w:val="00100901"/>
    <w:rsid w:val="00100D93"/>
    <w:rsid w:val="00101CAF"/>
    <w:rsid w:val="00105279"/>
    <w:rsid w:val="001104A1"/>
    <w:rsid w:val="00112FE2"/>
    <w:rsid w:val="00113418"/>
    <w:rsid w:val="0012144F"/>
    <w:rsid w:val="001223B2"/>
    <w:rsid w:val="00125C18"/>
    <w:rsid w:val="0014122B"/>
    <w:rsid w:val="001412DC"/>
    <w:rsid w:val="00141EAE"/>
    <w:rsid w:val="00142C8A"/>
    <w:rsid w:val="001469EA"/>
    <w:rsid w:val="00153BF1"/>
    <w:rsid w:val="00155ACC"/>
    <w:rsid w:val="00155FC6"/>
    <w:rsid w:val="00160C53"/>
    <w:rsid w:val="00161EE4"/>
    <w:rsid w:val="00161F4A"/>
    <w:rsid w:val="0016377D"/>
    <w:rsid w:val="00165322"/>
    <w:rsid w:val="0016614F"/>
    <w:rsid w:val="00166905"/>
    <w:rsid w:val="00167EF4"/>
    <w:rsid w:val="001746A9"/>
    <w:rsid w:val="00190954"/>
    <w:rsid w:val="001912CF"/>
    <w:rsid w:val="00194454"/>
    <w:rsid w:val="001945BC"/>
    <w:rsid w:val="00194802"/>
    <w:rsid w:val="00195AA4"/>
    <w:rsid w:val="00196D78"/>
    <w:rsid w:val="00197389"/>
    <w:rsid w:val="001A243D"/>
    <w:rsid w:val="001A2515"/>
    <w:rsid w:val="001A3412"/>
    <w:rsid w:val="001A4355"/>
    <w:rsid w:val="001A4731"/>
    <w:rsid w:val="001A4EA1"/>
    <w:rsid w:val="001A5228"/>
    <w:rsid w:val="001B23FF"/>
    <w:rsid w:val="001B26F2"/>
    <w:rsid w:val="001B46F8"/>
    <w:rsid w:val="001B4ECF"/>
    <w:rsid w:val="001B564B"/>
    <w:rsid w:val="001C28EA"/>
    <w:rsid w:val="001C573B"/>
    <w:rsid w:val="001C62E0"/>
    <w:rsid w:val="001C679A"/>
    <w:rsid w:val="001C6A0B"/>
    <w:rsid w:val="001C6A23"/>
    <w:rsid w:val="001D0C75"/>
    <w:rsid w:val="001D571C"/>
    <w:rsid w:val="001E1C53"/>
    <w:rsid w:val="001E35B0"/>
    <w:rsid w:val="001E3CB0"/>
    <w:rsid w:val="001E4403"/>
    <w:rsid w:val="001E4F42"/>
    <w:rsid w:val="001E754E"/>
    <w:rsid w:val="001E794B"/>
    <w:rsid w:val="001F463D"/>
    <w:rsid w:val="001F5402"/>
    <w:rsid w:val="001F6394"/>
    <w:rsid w:val="00202225"/>
    <w:rsid w:val="00210B5D"/>
    <w:rsid w:val="0021155B"/>
    <w:rsid w:val="00212342"/>
    <w:rsid w:val="00214C15"/>
    <w:rsid w:val="0022118F"/>
    <w:rsid w:val="00222336"/>
    <w:rsid w:val="0022379F"/>
    <w:rsid w:val="002255A3"/>
    <w:rsid w:val="002344CF"/>
    <w:rsid w:val="00240165"/>
    <w:rsid w:val="002419FC"/>
    <w:rsid w:val="00242408"/>
    <w:rsid w:val="00247396"/>
    <w:rsid w:val="002505C5"/>
    <w:rsid w:val="002555C4"/>
    <w:rsid w:val="00260648"/>
    <w:rsid w:val="002611B0"/>
    <w:rsid w:val="00265DED"/>
    <w:rsid w:val="00273DB3"/>
    <w:rsid w:val="00275287"/>
    <w:rsid w:val="00275DD8"/>
    <w:rsid w:val="00282198"/>
    <w:rsid w:val="00282AC9"/>
    <w:rsid w:val="00287622"/>
    <w:rsid w:val="0029049F"/>
    <w:rsid w:val="00290C77"/>
    <w:rsid w:val="00292F96"/>
    <w:rsid w:val="00293E86"/>
    <w:rsid w:val="00294B19"/>
    <w:rsid w:val="002953DE"/>
    <w:rsid w:val="002A7C8A"/>
    <w:rsid w:val="002B1696"/>
    <w:rsid w:val="002B2FC0"/>
    <w:rsid w:val="002C0907"/>
    <w:rsid w:val="002C23B7"/>
    <w:rsid w:val="002C5352"/>
    <w:rsid w:val="002C7812"/>
    <w:rsid w:val="002C7882"/>
    <w:rsid w:val="002C79B2"/>
    <w:rsid w:val="002D08C0"/>
    <w:rsid w:val="002D1616"/>
    <w:rsid w:val="002D1FE9"/>
    <w:rsid w:val="002D3392"/>
    <w:rsid w:val="002D3D7C"/>
    <w:rsid w:val="002F01C7"/>
    <w:rsid w:val="002F26D5"/>
    <w:rsid w:val="002F65D8"/>
    <w:rsid w:val="002F7CEC"/>
    <w:rsid w:val="00300F49"/>
    <w:rsid w:val="00303503"/>
    <w:rsid w:val="00303E9F"/>
    <w:rsid w:val="0030464F"/>
    <w:rsid w:val="003055AF"/>
    <w:rsid w:val="00305722"/>
    <w:rsid w:val="00306590"/>
    <w:rsid w:val="00307C3F"/>
    <w:rsid w:val="00312A32"/>
    <w:rsid w:val="003136A5"/>
    <w:rsid w:val="00314C4C"/>
    <w:rsid w:val="00315329"/>
    <w:rsid w:val="0031576B"/>
    <w:rsid w:val="00316B9D"/>
    <w:rsid w:val="003207F3"/>
    <w:rsid w:val="0032279B"/>
    <w:rsid w:val="00331367"/>
    <w:rsid w:val="003414F9"/>
    <w:rsid w:val="00343A25"/>
    <w:rsid w:val="00347E3A"/>
    <w:rsid w:val="00351D91"/>
    <w:rsid w:val="00351DDB"/>
    <w:rsid w:val="003532B2"/>
    <w:rsid w:val="00356BAB"/>
    <w:rsid w:val="0035798E"/>
    <w:rsid w:val="00360C99"/>
    <w:rsid w:val="00362DEE"/>
    <w:rsid w:val="0036463F"/>
    <w:rsid w:val="00366DA0"/>
    <w:rsid w:val="0036700C"/>
    <w:rsid w:val="00371514"/>
    <w:rsid w:val="0037224D"/>
    <w:rsid w:val="0037282D"/>
    <w:rsid w:val="003764F9"/>
    <w:rsid w:val="003766D1"/>
    <w:rsid w:val="00376A69"/>
    <w:rsid w:val="003771A1"/>
    <w:rsid w:val="0037777C"/>
    <w:rsid w:val="00380408"/>
    <w:rsid w:val="003824D2"/>
    <w:rsid w:val="00383BA3"/>
    <w:rsid w:val="0038611C"/>
    <w:rsid w:val="003879D0"/>
    <w:rsid w:val="0039088C"/>
    <w:rsid w:val="003928D1"/>
    <w:rsid w:val="00394830"/>
    <w:rsid w:val="00395DA5"/>
    <w:rsid w:val="003A0C00"/>
    <w:rsid w:val="003A33DB"/>
    <w:rsid w:val="003A654F"/>
    <w:rsid w:val="003A71E4"/>
    <w:rsid w:val="003B0682"/>
    <w:rsid w:val="003B26ED"/>
    <w:rsid w:val="003B5530"/>
    <w:rsid w:val="003B5A5F"/>
    <w:rsid w:val="003B6220"/>
    <w:rsid w:val="003C19E0"/>
    <w:rsid w:val="003C21F9"/>
    <w:rsid w:val="003C6762"/>
    <w:rsid w:val="003C6A2E"/>
    <w:rsid w:val="003D13D7"/>
    <w:rsid w:val="003D1BC8"/>
    <w:rsid w:val="003D22DF"/>
    <w:rsid w:val="003D237F"/>
    <w:rsid w:val="003D31D3"/>
    <w:rsid w:val="003D73FB"/>
    <w:rsid w:val="003E2553"/>
    <w:rsid w:val="003E5C18"/>
    <w:rsid w:val="003E7D56"/>
    <w:rsid w:val="003F44E9"/>
    <w:rsid w:val="003F4798"/>
    <w:rsid w:val="003F5A97"/>
    <w:rsid w:val="004028A5"/>
    <w:rsid w:val="00403977"/>
    <w:rsid w:val="00405B55"/>
    <w:rsid w:val="00414178"/>
    <w:rsid w:val="0041549D"/>
    <w:rsid w:val="00421184"/>
    <w:rsid w:val="00422172"/>
    <w:rsid w:val="004318E7"/>
    <w:rsid w:val="00434AD9"/>
    <w:rsid w:val="00435354"/>
    <w:rsid w:val="00435903"/>
    <w:rsid w:val="004376D1"/>
    <w:rsid w:val="00441E5C"/>
    <w:rsid w:val="00442D30"/>
    <w:rsid w:val="00443E2F"/>
    <w:rsid w:val="004440C5"/>
    <w:rsid w:val="00447848"/>
    <w:rsid w:val="0045404A"/>
    <w:rsid w:val="0045447B"/>
    <w:rsid w:val="004605E6"/>
    <w:rsid w:val="004609DF"/>
    <w:rsid w:val="0046221C"/>
    <w:rsid w:val="004623DE"/>
    <w:rsid w:val="004673B2"/>
    <w:rsid w:val="00471F8D"/>
    <w:rsid w:val="004728EE"/>
    <w:rsid w:val="0047732B"/>
    <w:rsid w:val="00477A8C"/>
    <w:rsid w:val="00477F4D"/>
    <w:rsid w:val="00481AFB"/>
    <w:rsid w:val="00482A32"/>
    <w:rsid w:val="00483BC1"/>
    <w:rsid w:val="00484349"/>
    <w:rsid w:val="00484893"/>
    <w:rsid w:val="00485D8D"/>
    <w:rsid w:val="0049033B"/>
    <w:rsid w:val="00491D67"/>
    <w:rsid w:val="00493976"/>
    <w:rsid w:val="00496E86"/>
    <w:rsid w:val="00497CD9"/>
    <w:rsid w:val="004A0B81"/>
    <w:rsid w:val="004A38FB"/>
    <w:rsid w:val="004A54AE"/>
    <w:rsid w:val="004A71E0"/>
    <w:rsid w:val="004A7A3D"/>
    <w:rsid w:val="004B052C"/>
    <w:rsid w:val="004B0AA0"/>
    <w:rsid w:val="004B2A9A"/>
    <w:rsid w:val="004B3EFE"/>
    <w:rsid w:val="004B6F77"/>
    <w:rsid w:val="004B6FE1"/>
    <w:rsid w:val="004C0CDB"/>
    <w:rsid w:val="004C2A1A"/>
    <w:rsid w:val="004C37DD"/>
    <w:rsid w:val="004C38B7"/>
    <w:rsid w:val="004C5991"/>
    <w:rsid w:val="004C6CC7"/>
    <w:rsid w:val="004C72DF"/>
    <w:rsid w:val="004C7879"/>
    <w:rsid w:val="004D25B1"/>
    <w:rsid w:val="004D3934"/>
    <w:rsid w:val="004D3EE5"/>
    <w:rsid w:val="004D6F45"/>
    <w:rsid w:val="004E426C"/>
    <w:rsid w:val="004E7A7F"/>
    <w:rsid w:val="004F346C"/>
    <w:rsid w:val="004F4E05"/>
    <w:rsid w:val="004F547A"/>
    <w:rsid w:val="00500267"/>
    <w:rsid w:val="00500F19"/>
    <w:rsid w:val="00502130"/>
    <w:rsid w:val="00504FE5"/>
    <w:rsid w:val="0050523F"/>
    <w:rsid w:val="00505B13"/>
    <w:rsid w:val="005064B3"/>
    <w:rsid w:val="00507057"/>
    <w:rsid w:val="005071C6"/>
    <w:rsid w:val="00511F10"/>
    <w:rsid w:val="005128FE"/>
    <w:rsid w:val="00515430"/>
    <w:rsid w:val="00515BB9"/>
    <w:rsid w:val="0051657D"/>
    <w:rsid w:val="005212E8"/>
    <w:rsid w:val="00523474"/>
    <w:rsid w:val="00524297"/>
    <w:rsid w:val="00524EDC"/>
    <w:rsid w:val="0052685C"/>
    <w:rsid w:val="00527386"/>
    <w:rsid w:val="005333C2"/>
    <w:rsid w:val="0053433C"/>
    <w:rsid w:val="0053612E"/>
    <w:rsid w:val="00536672"/>
    <w:rsid w:val="00537982"/>
    <w:rsid w:val="005442D7"/>
    <w:rsid w:val="00544CEE"/>
    <w:rsid w:val="00547EAF"/>
    <w:rsid w:val="005517DD"/>
    <w:rsid w:val="00551DC0"/>
    <w:rsid w:val="00553C6C"/>
    <w:rsid w:val="0055412A"/>
    <w:rsid w:val="00556791"/>
    <w:rsid w:val="005573A5"/>
    <w:rsid w:val="00563921"/>
    <w:rsid w:val="00565ADB"/>
    <w:rsid w:val="00566F4F"/>
    <w:rsid w:val="005702F1"/>
    <w:rsid w:val="005706A1"/>
    <w:rsid w:val="00571288"/>
    <w:rsid w:val="00571EFD"/>
    <w:rsid w:val="005762EC"/>
    <w:rsid w:val="00576993"/>
    <w:rsid w:val="005851EF"/>
    <w:rsid w:val="00586EF7"/>
    <w:rsid w:val="00591BD9"/>
    <w:rsid w:val="00596386"/>
    <w:rsid w:val="005A3F7D"/>
    <w:rsid w:val="005A479C"/>
    <w:rsid w:val="005B026D"/>
    <w:rsid w:val="005B1332"/>
    <w:rsid w:val="005B20ED"/>
    <w:rsid w:val="005B23A8"/>
    <w:rsid w:val="005B5A84"/>
    <w:rsid w:val="005B6796"/>
    <w:rsid w:val="005C0D0B"/>
    <w:rsid w:val="005C4471"/>
    <w:rsid w:val="005C4DCB"/>
    <w:rsid w:val="005C7892"/>
    <w:rsid w:val="005D006B"/>
    <w:rsid w:val="005D5A37"/>
    <w:rsid w:val="005D6B10"/>
    <w:rsid w:val="005E0A7D"/>
    <w:rsid w:val="005E74FC"/>
    <w:rsid w:val="005F0254"/>
    <w:rsid w:val="005F1F35"/>
    <w:rsid w:val="005F221C"/>
    <w:rsid w:val="005F6BA7"/>
    <w:rsid w:val="005F7CF6"/>
    <w:rsid w:val="00601380"/>
    <w:rsid w:val="00602F23"/>
    <w:rsid w:val="006033E7"/>
    <w:rsid w:val="00603A3E"/>
    <w:rsid w:val="00605445"/>
    <w:rsid w:val="006077B4"/>
    <w:rsid w:val="0061168C"/>
    <w:rsid w:val="00611794"/>
    <w:rsid w:val="00612A5C"/>
    <w:rsid w:val="006131EA"/>
    <w:rsid w:val="006135BC"/>
    <w:rsid w:val="00614C30"/>
    <w:rsid w:val="00615009"/>
    <w:rsid w:val="00617C59"/>
    <w:rsid w:val="00621745"/>
    <w:rsid w:val="006232FB"/>
    <w:rsid w:val="00630C3A"/>
    <w:rsid w:val="00631B29"/>
    <w:rsid w:val="0063647B"/>
    <w:rsid w:val="00636DE1"/>
    <w:rsid w:val="006411C8"/>
    <w:rsid w:val="00642937"/>
    <w:rsid w:val="006435FF"/>
    <w:rsid w:val="00645717"/>
    <w:rsid w:val="00645EA2"/>
    <w:rsid w:val="00647466"/>
    <w:rsid w:val="00647BB4"/>
    <w:rsid w:val="00654222"/>
    <w:rsid w:val="00654A3B"/>
    <w:rsid w:val="00654D41"/>
    <w:rsid w:val="00655A58"/>
    <w:rsid w:val="00657CEC"/>
    <w:rsid w:val="00657FFD"/>
    <w:rsid w:val="00660880"/>
    <w:rsid w:val="006608D8"/>
    <w:rsid w:val="00667315"/>
    <w:rsid w:val="0067099C"/>
    <w:rsid w:val="00670DFB"/>
    <w:rsid w:val="00673315"/>
    <w:rsid w:val="006747FC"/>
    <w:rsid w:val="00674F0D"/>
    <w:rsid w:val="00675CEA"/>
    <w:rsid w:val="006800A8"/>
    <w:rsid w:val="0068114C"/>
    <w:rsid w:val="006816A9"/>
    <w:rsid w:val="0068439D"/>
    <w:rsid w:val="00687AA2"/>
    <w:rsid w:val="0069013A"/>
    <w:rsid w:val="006922AD"/>
    <w:rsid w:val="006924DC"/>
    <w:rsid w:val="00694ED0"/>
    <w:rsid w:val="006A22F5"/>
    <w:rsid w:val="006A36FE"/>
    <w:rsid w:val="006A6CDF"/>
    <w:rsid w:val="006A6D8F"/>
    <w:rsid w:val="006A7BE4"/>
    <w:rsid w:val="006B2FD3"/>
    <w:rsid w:val="006B3898"/>
    <w:rsid w:val="006B5AC3"/>
    <w:rsid w:val="006B6143"/>
    <w:rsid w:val="006B639F"/>
    <w:rsid w:val="006C08AB"/>
    <w:rsid w:val="006C1654"/>
    <w:rsid w:val="006C37DE"/>
    <w:rsid w:val="006C3B18"/>
    <w:rsid w:val="006C7723"/>
    <w:rsid w:val="006C7D78"/>
    <w:rsid w:val="006D0974"/>
    <w:rsid w:val="006D2423"/>
    <w:rsid w:val="006D27A1"/>
    <w:rsid w:val="006D4939"/>
    <w:rsid w:val="006D5AB5"/>
    <w:rsid w:val="006D6CC8"/>
    <w:rsid w:val="006D77C9"/>
    <w:rsid w:val="006E00C4"/>
    <w:rsid w:val="006E068E"/>
    <w:rsid w:val="006E19C2"/>
    <w:rsid w:val="006E3B40"/>
    <w:rsid w:val="006E3BB3"/>
    <w:rsid w:val="006E7984"/>
    <w:rsid w:val="006F06D3"/>
    <w:rsid w:val="006F0C0B"/>
    <w:rsid w:val="007000FF"/>
    <w:rsid w:val="00700AE6"/>
    <w:rsid w:val="00702686"/>
    <w:rsid w:val="00710E3A"/>
    <w:rsid w:val="00713DF8"/>
    <w:rsid w:val="007166EE"/>
    <w:rsid w:val="00722D90"/>
    <w:rsid w:val="00727919"/>
    <w:rsid w:val="00730BB2"/>
    <w:rsid w:val="007315BC"/>
    <w:rsid w:val="00734175"/>
    <w:rsid w:val="007373B3"/>
    <w:rsid w:val="00742910"/>
    <w:rsid w:val="00742D71"/>
    <w:rsid w:val="007431CC"/>
    <w:rsid w:val="00745549"/>
    <w:rsid w:val="00751ADE"/>
    <w:rsid w:val="00751E77"/>
    <w:rsid w:val="00755B65"/>
    <w:rsid w:val="00755D55"/>
    <w:rsid w:val="00755E7F"/>
    <w:rsid w:val="00770066"/>
    <w:rsid w:val="007716DF"/>
    <w:rsid w:val="007716FB"/>
    <w:rsid w:val="00775D07"/>
    <w:rsid w:val="007805E5"/>
    <w:rsid w:val="00781471"/>
    <w:rsid w:val="00782B8B"/>
    <w:rsid w:val="00784657"/>
    <w:rsid w:val="00784F61"/>
    <w:rsid w:val="007875E4"/>
    <w:rsid w:val="00787A79"/>
    <w:rsid w:val="00787CE2"/>
    <w:rsid w:val="00790DD5"/>
    <w:rsid w:val="0079339F"/>
    <w:rsid w:val="00795CB1"/>
    <w:rsid w:val="007960B9"/>
    <w:rsid w:val="007A085D"/>
    <w:rsid w:val="007A28DF"/>
    <w:rsid w:val="007A44AF"/>
    <w:rsid w:val="007A553D"/>
    <w:rsid w:val="007A65B8"/>
    <w:rsid w:val="007A7B26"/>
    <w:rsid w:val="007B0193"/>
    <w:rsid w:val="007B0A94"/>
    <w:rsid w:val="007C27E9"/>
    <w:rsid w:val="007C3FFF"/>
    <w:rsid w:val="007D0982"/>
    <w:rsid w:val="007D51C6"/>
    <w:rsid w:val="007E0331"/>
    <w:rsid w:val="007E065E"/>
    <w:rsid w:val="007E077A"/>
    <w:rsid w:val="007E1B5E"/>
    <w:rsid w:val="007E21D8"/>
    <w:rsid w:val="007E29CE"/>
    <w:rsid w:val="007E2CD3"/>
    <w:rsid w:val="007E2D33"/>
    <w:rsid w:val="007E4992"/>
    <w:rsid w:val="007E5C7F"/>
    <w:rsid w:val="007E7261"/>
    <w:rsid w:val="007E73C1"/>
    <w:rsid w:val="007E79E7"/>
    <w:rsid w:val="007F0A6E"/>
    <w:rsid w:val="007F2B55"/>
    <w:rsid w:val="007F2D47"/>
    <w:rsid w:val="007F4990"/>
    <w:rsid w:val="007F741B"/>
    <w:rsid w:val="007F7477"/>
    <w:rsid w:val="00802CDE"/>
    <w:rsid w:val="00804E24"/>
    <w:rsid w:val="0080527E"/>
    <w:rsid w:val="008062FF"/>
    <w:rsid w:val="00810786"/>
    <w:rsid w:val="00811046"/>
    <w:rsid w:val="00811189"/>
    <w:rsid w:val="00811ACB"/>
    <w:rsid w:val="008201BB"/>
    <w:rsid w:val="00822985"/>
    <w:rsid w:val="00823E22"/>
    <w:rsid w:val="00823E9A"/>
    <w:rsid w:val="00824453"/>
    <w:rsid w:val="008244B9"/>
    <w:rsid w:val="00836655"/>
    <w:rsid w:val="0083773B"/>
    <w:rsid w:val="00837798"/>
    <w:rsid w:val="00837FA5"/>
    <w:rsid w:val="00841E0C"/>
    <w:rsid w:val="00844108"/>
    <w:rsid w:val="00844CE3"/>
    <w:rsid w:val="00845AC4"/>
    <w:rsid w:val="00845CD2"/>
    <w:rsid w:val="008522F8"/>
    <w:rsid w:val="00854AA7"/>
    <w:rsid w:val="008648F3"/>
    <w:rsid w:val="00864AFF"/>
    <w:rsid w:val="00866C67"/>
    <w:rsid w:val="00867CBE"/>
    <w:rsid w:val="00873E5E"/>
    <w:rsid w:val="00875132"/>
    <w:rsid w:val="008758FA"/>
    <w:rsid w:val="0087681A"/>
    <w:rsid w:val="0087681C"/>
    <w:rsid w:val="00881A4D"/>
    <w:rsid w:val="0088274E"/>
    <w:rsid w:val="00882FF1"/>
    <w:rsid w:val="0088400F"/>
    <w:rsid w:val="008874F7"/>
    <w:rsid w:val="008A08D0"/>
    <w:rsid w:val="008A3147"/>
    <w:rsid w:val="008A4B11"/>
    <w:rsid w:val="008B3FDA"/>
    <w:rsid w:val="008B451F"/>
    <w:rsid w:val="008B5759"/>
    <w:rsid w:val="008B5F95"/>
    <w:rsid w:val="008B6A37"/>
    <w:rsid w:val="008C3BFD"/>
    <w:rsid w:val="008C402C"/>
    <w:rsid w:val="008D06C0"/>
    <w:rsid w:val="008D128B"/>
    <w:rsid w:val="008D17DC"/>
    <w:rsid w:val="008D3B36"/>
    <w:rsid w:val="008D4F51"/>
    <w:rsid w:val="008D6826"/>
    <w:rsid w:val="008D69B6"/>
    <w:rsid w:val="008D7FF9"/>
    <w:rsid w:val="008E0829"/>
    <w:rsid w:val="008E2A08"/>
    <w:rsid w:val="008E3111"/>
    <w:rsid w:val="008E49F9"/>
    <w:rsid w:val="008E5895"/>
    <w:rsid w:val="008E6E20"/>
    <w:rsid w:val="008F0590"/>
    <w:rsid w:val="008F136B"/>
    <w:rsid w:val="008F15F3"/>
    <w:rsid w:val="008F3EDB"/>
    <w:rsid w:val="008F4F2D"/>
    <w:rsid w:val="008F5430"/>
    <w:rsid w:val="00900646"/>
    <w:rsid w:val="00903250"/>
    <w:rsid w:val="00903F73"/>
    <w:rsid w:val="00905165"/>
    <w:rsid w:val="0090690D"/>
    <w:rsid w:val="00912193"/>
    <w:rsid w:val="0092164E"/>
    <w:rsid w:val="00923942"/>
    <w:rsid w:val="00923EE2"/>
    <w:rsid w:val="009254E9"/>
    <w:rsid w:val="00930057"/>
    <w:rsid w:val="00932959"/>
    <w:rsid w:val="009341AE"/>
    <w:rsid w:val="00934BAB"/>
    <w:rsid w:val="00935DA8"/>
    <w:rsid w:val="0093669A"/>
    <w:rsid w:val="00940133"/>
    <w:rsid w:val="00942B90"/>
    <w:rsid w:val="00943A7B"/>
    <w:rsid w:val="0094692D"/>
    <w:rsid w:val="00947614"/>
    <w:rsid w:val="00947BF9"/>
    <w:rsid w:val="009523B5"/>
    <w:rsid w:val="00953471"/>
    <w:rsid w:val="0095363D"/>
    <w:rsid w:val="00961FB6"/>
    <w:rsid w:val="00962570"/>
    <w:rsid w:val="00964738"/>
    <w:rsid w:val="0096519F"/>
    <w:rsid w:val="00965E83"/>
    <w:rsid w:val="00966DDC"/>
    <w:rsid w:val="009671EA"/>
    <w:rsid w:val="009725A0"/>
    <w:rsid w:val="0097432C"/>
    <w:rsid w:val="009761F6"/>
    <w:rsid w:val="009877C3"/>
    <w:rsid w:val="00991207"/>
    <w:rsid w:val="00995B9B"/>
    <w:rsid w:val="00995F30"/>
    <w:rsid w:val="009A3AE3"/>
    <w:rsid w:val="009A3BC4"/>
    <w:rsid w:val="009B1F83"/>
    <w:rsid w:val="009B3B8A"/>
    <w:rsid w:val="009C0769"/>
    <w:rsid w:val="009C0F8D"/>
    <w:rsid w:val="009C1E93"/>
    <w:rsid w:val="009C26D8"/>
    <w:rsid w:val="009C3F1F"/>
    <w:rsid w:val="009C44BA"/>
    <w:rsid w:val="009C4637"/>
    <w:rsid w:val="009C53A8"/>
    <w:rsid w:val="009C563D"/>
    <w:rsid w:val="009D2023"/>
    <w:rsid w:val="009D5F4B"/>
    <w:rsid w:val="009E529B"/>
    <w:rsid w:val="009E68C7"/>
    <w:rsid w:val="009F434E"/>
    <w:rsid w:val="009F5076"/>
    <w:rsid w:val="00A032CA"/>
    <w:rsid w:val="00A03C5C"/>
    <w:rsid w:val="00A03EF4"/>
    <w:rsid w:val="00A0582D"/>
    <w:rsid w:val="00A10CEF"/>
    <w:rsid w:val="00A11637"/>
    <w:rsid w:val="00A12F41"/>
    <w:rsid w:val="00A172CD"/>
    <w:rsid w:val="00A2043E"/>
    <w:rsid w:val="00A20A79"/>
    <w:rsid w:val="00A2200A"/>
    <w:rsid w:val="00A26EB1"/>
    <w:rsid w:val="00A2769F"/>
    <w:rsid w:val="00A27A6C"/>
    <w:rsid w:val="00A31F44"/>
    <w:rsid w:val="00A324B1"/>
    <w:rsid w:val="00A338C5"/>
    <w:rsid w:val="00A344E4"/>
    <w:rsid w:val="00A34EC5"/>
    <w:rsid w:val="00A35CA9"/>
    <w:rsid w:val="00A41C54"/>
    <w:rsid w:val="00A43DCC"/>
    <w:rsid w:val="00A4461B"/>
    <w:rsid w:val="00A52D03"/>
    <w:rsid w:val="00A5357F"/>
    <w:rsid w:val="00A5496C"/>
    <w:rsid w:val="00A558EE"/>
    <w:rsid w:val="00A57E76"/>
    <w:rsid w:val="00A6251C"/>
    <w:rsid w:val="00A627C2"/>
    <w:rsid w:val="00A65F62"/>
    <w:rsid w:val="00A67B4B"/>
    <w:rsid w:val="00A80B56"/>
    <w:rsid w:val="00A819A4"/>
    <w:rsid w:val="00A85A03"/>
    <w:rsid w:val="00A864A5"/>
    <w:rsid w:val="00A87BBA"/>
    <w:rsid w:val="00A90350"/>
    <w:rsid w:val="00A91CDE"/>
    <w:rsid w:val="00A92729"/>
    <w:rsid w:val="00A92D36"/>
    <w:rsid w:val="00A953A4"/>
    <w:rsid w:val="00A961EB"/>
    <w:rsid w:val="00AA0077"/>
    <w:rsid w:val="00AA04D7"/>
    <w:rsid w:val="00AA0B54"/>
    <w:rsid w:val="00AA4F6F"/>
    <w:rsid w:val="00AA6DB9"/>
    <w:rsid w:val="00AA7220"/>
    <w:rsid w:val="00AB4464"/>
    <w:rsid w:val="00AB5AEC"/>
    <w:rsid w:val="00AB6D49"/>
    <w:rsid w:val="00AC3142"/>
    <w:rsid w:val="00AC54B4"/>
    <w:rsid w:val="00AD2C31"/>
    <w:rsid w:val="00AD3252"/>
    <w:rsid w:val="00AD752E"/>
    <w:rsid w:val="00AE06B3"/>
    <w:rsid w:val="00AE1AF3"/>
    <w:rsid w:val="00AF1B33"/>
    <w:rsid w:val="00AF2588"/>
    <w:rsid w:val="00AF64A9"/>
    <w:rsid w:val="00B0072C"/>
    <w:rsid w:val="00B02684"/>
    <w:rsid w:val="00B073E3"/>
    <w:rsid w:val="00B12383"/>
    <w:rsid w:val="00B131AF"/>
    <w:rsid w:val="00B21736"/>
    <w:rsid w:val="00B25A64"/>
    <w:rsid w:val="00B33B78"/>
    <w:rsid w:val="00B36DC5"/>
    <w:rsid w:val="00B40B14"/>
    <w:rsid w:val="00B40FBF"/>
    <w:rsid w:val="00B41534"/>
    <w:rsid w:val="00B455D7"/>
    <w:rsid w:val="00B514F6"/>
    <w:rsid w:val="00B574E1"/>
    <w:rsid w:val="00B60BBF"/>
    <w:rsid w:val="00B6496A"/>
    <w:rsid w:val="00B706A5"/>
    <w:rsid w:val="00B71DA0"/>
    <w:rsid w:val="00B72DF6"/>
    <w:rsid w:val="00B7528F"/>
    <w:rsid w:val="00B80A08"/>
    <w:rsid w:val="00B80A4F"/>
    <w:rsid w:val="00B8319F"/>
    <w:rsid w:val="00B839A4"/>
    <w:rsid w:val="00B85521"/>
    <w:rsid w:val="00B906B2"/>
    <w:rsid w:val="00B94C04"/>
    <w:rsid w:val="00B95ABE"/>
    <w:rsid w:val="00BA0EDC"/>
    <w:rsid w:val="00BA1B6A"/>
    <w:rsid w:val="00BA4B6C"/>
    <w:rsid w:val="00BA5E50"/>
    <w:rsid w:val="00BA6D3A"/>
    <w:rsid w:val="00BA703E"/>
    <w:rsid w:val="00BB0E48"/>
    <w:rsid w:val="00BB1E0B"/>
    <w:rsid w:val="00BB21A0"/>
    <w:rsid w:val="00BB39CE"/>
    <w:rsid w:val="00BB4CDD"/>
    <w:rsid w:val="00BD0683"/>
    <w:rsid w:val="00BD74D2"/>
    <w:rsid w:val="00BD765E"/>
    <w:rsid w:val="00BE26B3"/>
    <w:rsid w:val="00BE2B14"/>
    <w:rsid w:val="00BE4C80"/>
    <w:rsid w:val="00BE5945"/>
    <w:rsid w:val="00BE7981"/>
    <w:rsid w:val="00BF385A"/>
    <w:rsid w:val="00BF44F7"/>
    <w:rsid w:val="00BF4697"/>
    <w:rsid w:val="00BF5172"/>
    <w:rsid w:val="00BF5ED7"/>
    <w:rsid w:val="00BF60C3"/>
    <w:rsid w:val="00BF64A6"/>
    <w:rsid w:val="00C02062"/>
    <w:rsid w:val="00C04602"/>
    <w:rsid w:val="00C058AF"/>
    <w:rsid w:val="00C06270"/>
    <w:rsid w:val="00C11CA3"/>
    <w:rsid w:val="00C124E3"/>
    <w:rsid w:val="00C1524F"/>
    <w:rsid w:val="00C15EBB"/>
    <w:rsid w:val="00C1644A"/>
    <w:rsid w:val="00C16B30"/>
    <w:rsid w:val="00C209AC"/>
    <w:rsid w:val="00C2285E"/>
    <w:rsid w:val="00C274BA"/>
    <w:rsid w:val="00C2791F"/>
    <w:rsid w:val="00C42E8F"/>
    <w:rsid w:val="00C46537"/>
    <w:rsid w:val="00C5222E"/>
    <w:rsid w:val="00C53A13"/>
    <w:rsid w:val="00C56479"/>
    <w:rsid w:val="00C60593"/>
    <w:rsid w:val="00C616E3"/>
    <w:rsid w:val="00C61A7D"/>
    <w:rsid w:val="00C627AA"/>
    <w:rsid w:val="00C6323F"/>
    <w:rsid w:val="00C63A08"/>
    <w:rsid w:val="00C63B7C"/>
    <w:rsid w:val="00C65392"/>
    <w:rsid w:val="00C653B7"/>
    <w:rsid w:val="00C6681B"/>
    <w:rsid w:val="00C705AA"/>
    <w:rsid w:val="00C71215"/>
    <w:rsid w:val="00C719D4"/>
    <w:rsid w:val="00C72D03"/>
    <w:rsid w:val="00C73AF7"/>
    <w:rsid w:val="00C74D4A"/>
    <w:rsid w:val="00C75116"/>
    <w:rsid w:val="00C75C7A"/>
    <w:rsid w:val="00C779C5"/>
    <w:rsid w:val="00C81541"/>
    <w:rsid w:val="00C81F27"/>
    <w:rsid w:val="00C83E93"/>
    <w:rsid w:val="00C8435B"/>
    <w:rsid w:val="00C85AC2"/>
    <w:rsid w:val="00C94318"/>
    <w:rsid w:val="00C954E4"/>
    <w:rsid w:val="00C95CEA"/>
    <w:rsid w:val="00CA2620"/>
    <w:rsid w:val="00CA4900"/>
    <w:rsid w:val="00CB143F"/>
    <w:rsid w:val="00CB2F4D"/>
    <w:rsid w:val="00CB392D"/>
    <w:rsid w:val="00CB552B"/>
    <w:rsid w:val="00CB6E2A"/>
    <w:rsid w:val="00CC138D"/>
    <w:rsid w:val="00CC2FB8"/>
    <w:rsid w:val="00CC365C"/>
    <w:rsid w:val="00CC41EC"/>
    <w:rsid w:val="00CC709D"/>
    <w:rsid w:val="00CC7657"/>
    <w:rsid w:val="00CD0DBD"/>
    <w:rsid w:val="00CD27C2"/>
    <w:rsid w:val="00CD61D1"/>
    <w:rsid w:val="00CE21D7"/>
    <w:rsid w:val="00CE2366"/>
    <w:rsid w:val="00CE29A1"/>
    <w:rsid w:val="00CE636A"/>
    <w:rsid w:val="00CE65BE"/>
    <w:rsid w:val="00CF0A67"/>
    <w:rsid w:val="00CF15C1"/>
    <w:rsid w:val="00CF5109"/>
    <w:rsid w:val="00CF6614"/>
    <w:rsid w:val="00CF749B"/>
    <w:rsid w:val="00CF76D9"/>
    <w:rsid w:val="00D06129"/>
    <w:rsid w:val="00D162CF"/>
    <w:rsid w:val="00D167DA"/>
    <w:rsid w:val="00D17BC1"/>
    <w:rsid w:val="00D20139"/>
    <w:rsid w:val="00D211DD"/>
    <w:rsid w:val="00D218E9"/>
    <w:rsid w:val="00D24C0E"/>
    <w:rsid w:val="00D25FE4"/>
    <w:rsid w:val="00D27480"/>
    <w:rsid w:val="00D27495"/>
    <w:rsid w:val="00D279B2"/>
    <w:rsid w:val="00D30D40"/>
    <w:rsid w:val="00D31A1F"/>
    <w:rsid w:val="00D34A1F"/>
    <w:rsid w:val="00D35150"/>
    <w:rsid w:val="00D352E6"/>
    <w:rsid w:val="00D37778"/>
    <w:rsid w:val="00D409E9"/>
    <w:rsid w:val="00D416D8"/>
    <w:rsid w:val="00D42CE4"/>
    <w:rsid w:val="00D441F4"/>
    <w:rsid w:val="00D4526F"/>
    <w:rsid w:val="00D456A3"/>
    <w:rsid w:val="00D460A4"/>
    <w:rsid w:val="00D46C52"/>
    <w:rsid w:val="00D51972"/>
    <w:rsid w:val="00D53219"/>
    <w:rsid w:val="00D55E71"/>
    <w:rsid w:val="00D613A9"/>
    <w:rsid w:val="00D61DA3"/>
    <w:rsid w:val="00D64BDB"/>
    <w:rsid w:val="00D67063"/>
    <w:rsid w:val="00D676EE"/>
    <w:rsid w:val="00D67A90"/>
    <w:rsid w:val="00D67C2F"/>
    <w:rsid w:val="00D71BFD"/>
    <w:rsid w:val="00D734BE"/>
    <w:rsid w:val="00D73849"/>
    <w:rsid w:val="00D81DDC"/>
    <w:rsid w:val="00D83DF0"/>
    <w:rsid w:val="00D8485D"/>
    <w:rsid w:val="00D85EB3"/>
    <w:rsid w:val="00D87334"/>
    <w:rsid w:val="00D916DB"/>
    <w:rsid w:val="00D91CEE"/>
    <w:rsid w:val="00D922B8"/>
    <w:rsid w:val="00D97DA0"/>
    <w:rsid w:val="00DA28CD"/>
    <w:rsid w:val="00DA373C"/>
    <w:rsid w:val="00DA73D2"/>
    <w:rsid w:val="00DA7EB0"/>
    <w:rsid w:val="00DB0101"/>
    <w:rsid w:val="00DB0754"/>
    <w:rsid w:val="00DB1BB3"/>
    <w:rsid w:val="00DB3DFB"/>
    <w:rsid w:val="00DB4179"/>
    <w:rsid w:val="00DC678A"/>
    <w:rsid w:val="00DC719E"/>
    <w:rsid w:val="00DD0015"/>
    <w:rsid w:val="00DD3B36"/>
    <w:rsid w:val="00DD6A71"/>
    <w:rsid w:val="00DD7DA1"/>
    <w:rsid w:val="00DE10FE"/>
    <w:rsid w:val="00DE1D30"/>
    <w:rsid w:val="00DE2EC9"/>
    <w:rsid w:val="00DE46BA"/>
    <w:rsid w:val="00DE7AA1"/>
    <w:rsid w:val="00DF03A7"/>
    <w:rsid w:val="00DF24C1"/>
    <w:rsid w:val="00DF2C91"/>
    <w:rsid w:val="00DF30EF"/>
    <w:rsid w:val="00DF409D"/>
    <w:rsid w:val="00E049D3"/>
    <w:rsid w:val="00E06776"/>
    <w:rsid w:val="00E11352"/>
    <w:rsid w:val="00E14092"/>
    <w:rsid w:val="00E14ED6"/>
    <w:rsid w:val="00E153EE"/>
    <w:rsid w:val="00E1615E"/>
    <w:rsid w:val="00E17A36"/>
    <w:rsid w:val="00E24A0B"/>
    <w:rsid w:val="00E26EF7"/>
    <w:rsid w:val="00E26FCA"/>
    <w:rsid w:val="00E316C3"/>
    <w:rsid w:val="00E345DC"/>
    <w:rsid w:val="00E34CB6"/>
    <w:rsid w:val="00E367E1"/>
    <w:rsid w:val="00E430B5"/>
    <w:rsid w:val="00E50A05"/>
    <w:rsid w:val="00E52850"/>
    <w:rsid w:val="00E534B5"/>
    <w:rsid w:val="00E54299"/>
    <w:rsid w:val="00E55083"/>
    <w:rsid w:val="00E60A2E"/>
    <w:rsid w:val="00E643E1"/>
    <w:rsid w:val="00E65482"/>
    <w:rsid w:val="00E70721"/>
    <w:rsid w:val="00E7263D"/>
    <w:rsid w:val="00E8244A"/>
    <w:rsid w:val="00E82D62"/>
    <w:rsid w:val="00E865B5"/>
    <w:rsid w:val="00E8697A"/>
    <w:rsid w:val="00E9102B"/>
    <w:rsid w:val="00E92AEF"/>
    <w:rsid w:val="00E95B81"/>
    <w:rsid w:val="00E966D8"/>
    <w:rsid w:val="00E96A6F"/>
    <w:rsid w:val="00E9771B"/>
    <w:rsid w:val="00EA00B7"/>
    <w:rsid w:val="00EA117B"/>
    <w:rsid w:val="00EA64D4"/>
    <w:rsid w:val="00EA76A1"/>
    <w:rsid w:val="00EB08AE"/>
    <w:rsid w:val="00EB0A71"/>
    <w:rsid w:val="00EB68FC"/>
    <w:rsid w:val="00EB6EA8"/>
    <w:rsid w:val="00EB791C"/>
    <w:rsid w:val="00EC1457"/>
    <w:rsid w:val="00EC489C"/>
    <w:rsid w:val="00EC54AA"/>
    <w:rsid w:val="00ED1AEA"/>
    <w:rsid w:val="00ED7CBF"/>
    <w:rsid w:val="00EE0704"/>
    <w:rsid w:val="00EE2EEC"/>
    <w:rsid w:val="00EE49E5"/>
    <w:rsid w:val="00EE78FD"/>
    <w:rsid w:val="00EE7AAE"/>
    <w:rsid w:val="00EF07D6"/>
    <w:rsid w:val="00EF1954"/>
    <w:rsid w:val="00EF6AB3"/>
    <w:rsid w:val="00F03517"/>
    <w:rsid w:val="00F0660E"/>
    <w:rsid w:val="00F107F7"/>
    <w:rsid w:val="00F1219D"/>
    <w:rsid w:val="00F1416D"/>
    <w:rsid w:val="00F14A9B"/>
    <w:rsid w:val="00F21627"/>
    <w:rsid w:val="00F24464"/>
    <w:rsid w:val="00F31591"/>
    <w:rsid w:val="00F32478"/>
    <w:rsid w:val="00F329FD"/>
    <w:rsid w:val="00F438B5"/>
    <w:rsid w:val="00F43B56"/>
    <w:rsid w:val="00F47858"/>
    <w:rsid w:val="00F516D3"/>
    <w:rsid w:val="00F56D3B"/>
    <w:rsid w:val="00F57A9A"/>
    <w:rsid w:val="00F60CB0"/>
    <w:rsid w:val="00F62128"/>
    <w:rsid w:val="00F63540"/>
    <w:rsid w:val="00F669EE"/>
    <w:rsid w:val="00F67AE7"/>
    <w:rsid w:val="00F706B5"/>
    <w:rsid w:val="00F70B4A"/>
    <w:rsid w:val="00F7106E"/>
    <w:rsid w:val="00F730E5"/>
    <w:rsid w:val="00F80831"/>
    <w:rsid w:val="00F844E8"/>
    <w:rsid w:val="00F86F0C"/>
    <w:rsid w:val="00F90B83"/>
    <w:rsid w:val="00F9242C"/>
    <w:rsid w:val="00F946AE"/>
    <w:rsid w:val="00F94D82"/>
    <w:rsid w:val="00F959BB"/>
    <w:rsid w:val="00F96169"/>
    <w:rsid w:val="00FA375D"/>
    <w:rsid w:val="00FA69C4"/>
    <w:rsid w:val="00FB331C"/>
    <w:rsid w:val="00FB33B2"/>
    <w:rsid w:val="00FB54EF"/>
    <w:rsid w:val="00FB7315"/>
    <w:rsid w:val="00FB75C1"/>
    <w:rsid w:val="00FB78A4"/>
    <w:rsid w:val="00FC0D0E"/>
    <w:rsid w:val="00FC11EA"/>
    <w:rsid w:val="00FC25F5"/>
    <w:rsid w:val="00FC26CF"/>
    <w:rsid w:val="00FC3BB8"/>
    <w:rsid w:val="00FC4068"/>
    <w:rsid w:val="00FC5159"/>
    <w:rsid w:val="00FC7604"/>
    <w:rsid w:val="00FD3615"/>
    <w:rsid w:val="00FD5CF0"/>
    <w:rsid w:val="00FD5ED3"/>
    <w:rsid w:val="00FD71A2"/>
    <w:rsid w:val="00FE0CEC"/>
    <w:rsid w:val="00FE6B37"/>
    <w:rsid w:val="00FE6B6F"/>
    <w:rsid w:val="00FE7785"/>
    <w:rsid w:val="00FF06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78F3F"/>
  <w15:chartTrackingRefBased/>
  <w15:docId w15:val="{0CFDA6B4-21EF-48E5-A778-835F5C5C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D0E"/>
    <w:pPr>
      <w:tabs>
        <w:tab w:val="left" w:pos="-720"/>
      </w:tabs>
      <w:suppressAutoHyphens/>
      <w:spacing w:before="240"/>
      <w:ind w:left="709" w:right="-913"/>
      <w:jc w:val="both"/>
    </w:pPr>
    <w:rPr>
      <w:sz w:val="24"/>
      <w:lang w:eastAsia="en-US"/>
    </w:rPr>
  </w:style>
  <w:style w:type="paragraph" w:styleId="Heading1">
    <w:name w:val="heading 1"/>
    <w:basedOn w:val="Section"/>
    <w:next w:val="Normal"/>
    <w:uiPriority w:val="9"/>
    <w:qFormat/>
    <w:rsid w:val="00D734BE"/>
    <w:pPr>
      <w:numPr>
        <w:numId w:val="2"/>
      </w:numPr>
      <w:spacing w:before="120"/>
      <w:ind w:left="0" w:hanging="630"/>
      <w:jc w:val="both"/>
      <w:outlineLvl w:val="0"/>
    </w:pPr>
    <w:rPr>
      <w:rFonts w:ascii="Times New Roman" w:hAnsi="Times New Roman"/>
      <w:color w:val="000000" w:themeColor="text1"/>
      <w:sz w:val="22"/>
      <w:szCs w:val="22"/>
    </w:rPr>
  </w:style>
  <w:style w:type="paragraph" w:styleId="Heading2">
    <w:name w:val="heading 2"/>
    <w:basedOn w:val="NormalNumbering"/>
    <w:next w:val="Normal"/>
    <w:uiPriority w:val="9"/>
    <w:qFormat/>
    <w:rsid w:val="00D734BE"/>
    <w:pPr>
      <w:numPr>
        <w:ilvl w:val="1"/>
        <w:numId w:val="2"/>
      </w:numPr>
      <w:ind w:left="720" w:hanging="720"/>
      <w:outlineLvl w:val="1"/>
    </w:pPr>
    <w:rPr>
      <w:rFonts w:ascii="Times New Roman" w:hAnsi="Times New Roman"/>
      <w:sz w:val="22"/>
      <w:szCs w:val="22"/>
    </w:rPr>
  </w:style>
  <w:style w:type="paragraph" w:styleId="Heading3">
    <w:name w:val="heading 3"/>
    <w:basedOn w:val="NormalNumbering"/>
    <w:next w:val="Normal"/>
    <w:link w:val="Heading3Char"/>
    <w:uiPriority w:val="9"/>
    <w:unhideWhenUsed/>
    <w:qFormat/>
    <w:rsid w:val="00D734BE"/>
    <w:pPr>
      <w:numPr>
        <w:ilvl w:val="2"/>
        <w:numId w:val="2"/>
      </w:numPr>
      <w:jc w:val="both"/>
      <w:outlineLvl w:val="2"/>
    </w:pPr>
    <w:rPr>
      <w:rFonts w:ascii="Times New Roman" w:hAnsi="Times New Roman"/>
      <w:b/>
      <w:bCs/>
      <w:sz w:val="22"/>
      <w:szCs w:val="22"/>
    </w:rPr>
  </w:style>
  <w:style w:type="paragraph" w:styleId="Heading4">
    <w:name w:val="heading 4"/>
    <w:basedOn w:val="Normal"/>
    <w:next w:val="Normal"/>
    <w:uiPriority w:val="9"/>
    <w:qFormat/>
    <w:rsid w:val="00E26FCA"/>
    <w:pPr>
      <w:tabs>
        <w:tab w:val="left" w:pos="0"/>
      </w:tabs>
      <w:ind w:left="720"/>
      <w:outlineLvl w:val="3"/>
    </w:pPr>
    <w:rPr>
      <w:u w:val="single"/>
    </w:rPr>
  </w:style>
  <w:style w:type="paragraph" w:styleId="Heading5">
    <w:name w:val="heading 5"/>
    <w:basedOn w:val="Normal"/>
    <w:next w:val="Normal"/>
    <w:link w:val="Heading5Char"/>
    <w:uiPriority w:val="9"/>
    <w:unhideWhenUsed/>
    <w:qFormat/>
    <w:rsid w:val="008648F3"/>
    <w:pPr>
      <w:keepNext/>
      <w:keepLines/>
      <w:tabs>
        <w:tab w:val="clear" w:pos="-720"/>
      </w:tabs>
      <w:suppressAutoHyphens w:val="0"/>
      <w:spacing w:before="40" w:line="259" w:lineRule="auto"/>
      <w:ind w:left="1008" w:right="0" w:hanging="1008"/>
      <w:jc w:val="left"/>
      <w:outlineLvl w:val="4"/>
    </w:pPr>
    <w:rPr>
      <w:rFonts w:ascii="Arial" w:eastAsiaTheme="majorEastAsia" w:hAnsi="Arial" w:cstheme="majorBidi"/>
      <w:i/>
      <w:color w:val="1F3864" w:themeColor="accent5" w:themeShade="80"/>
      <w:sz w:val="20"/>
      <w:szCs w:val="22"/>
    </w:rPr>
  </w:style>
  <w:style w:type="paragraph" w:styleId="Heading6">
    <w:name w:val="heading 6"/>
    <w:basedOn w:val="Normal"/>
    <w:next w:val="Normal"/>
    <w:link w:val="Heading6Char"/>
    <w:uiPriority w:val="9"/>
    <w:semiHidden/>
    <w:unhideWhenUsed/>
    <w:qFormat/>
    <w:rsid w:val="008648F3"/>
    <w:pPr>
      <w:keepNext/>
      <w:keepLines/>
      <w:tabs>
        <w:tab w:val="clear" w:pos="-720"/>
      </w:tabs>
      <w:suppressAutoHyphens w:val="0"/>
      <w:spacing w:before="40" w:line="259" w:lineRule="auto"/>
      <w:ind w:left="1152" w:right="0" w:hanging="1152"/>
      <w:jc w:val="left"/>
      <w:outlineLvl w:val="5"/>
    </w:pPr>
    <w:rPr>
      <w:rFonts w:asciiTheme="majorHAnsi" w:eastAsiaTheme="majorEastAsia" w:hAnsiTheme="majorHAnsi" w:cstheme="majorBidi"/>
      <w:color w:val="1F4D78" w:themeColor="accent1" w:themeShade="7F"/>
      <w:sz w:val="20"/>
      <w:szCs w:val="22"/>
    </w:rPr>
  </w:style>
  <w:style w:type="paragraph" w:styleId="Heading7">
    <w:name w:val="heading 7"/>
    <w:basedOn w:val="Normal"/>
    <w:next w:val="Normal"/>
    <w:link w:val="Heading7Char"/>
    <w:uiPriority w:val="9"/>
    <w:semiHidden/>
    <w:unhideWhenUsed/>
    <w:qFormat/>
    <w:rsid w:val="008648F3"/>
    <w:pPr>
      <w:keepNext/>
      <w:keepLines/>
      <w:tabs>
        <w:tab w:val="clear" w:pos="-720"/>
      </w:tabs>
      <w:suppressAutoHyphens w:val="0"/>
      <w:spacing w:before="40" w:line="259" w:lineRule="auto"/>
      <w:ind w:left="1296" w:right="0" w:hanging="1296"/>
      <w:jc w:val="left"/>
      <w:outlineLvl w:val="6"/>
    </w:pPr>
    <w:rPr>
      <w:rFonts w:asciiTheme="majorHAnsi" w:eastAsiaTheme="majorEastAsia" w:hAnsiTheme="majorHAnsi" w:cstheme="majorBidi"/>
      <w:i/>
      <w:iCs/>
      <w:color w:val="1F4D78" w:themeColor="accent1" w:themeShade="7F"/>
      <w:sz w:val="20"/>
      <w:szCs w:val="22"/>
    </w:rPr>
  </w:style>
  <w:style w:type="paragraph" w:styleId="Heading8">
    <w:name w:val="heading 8"/>
    <w:basedOn w:val="Normal"/>
    <w:next w:val="Normal"/>
    <w:link w:val="Heading8Char"/>
    <w:uiPriority w:val="9"/>
    <w:semiHidden/>
    <w:unhideWhenUsed/>
    <w:qFormat/>
    <w:rsid w:val="008648F3"/>
    <w:pPr>
      <w:keepNext/>
      <w:keepLines/>
      <w:tabs>
        <w:tab w:val="clear" w:pos="-720"/>
      </w:tabs>
      <w:suppressAutoHyphens w:val="0"/>
      <w:spacing w:before="40" w:line="259" w:lineRule="auto"/>
      <w:ind w:left="1440" w:right="0" w:hanging="14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48F3"/>
    <w:pPr>
      <w:keepNext/>
      <w:keepLines/>
      <w:tabs>
        <w:tab w:val="clear" w:pos="-720"/>
      </w:tabs>
      <w:suppressAutoHyphens w:val="0"/>
      <w:spacing w:before="40" w:line="259" w:lineRule="auto"/>
      <w:ind w:left="1584" w:right="0" w:hanging="1584"/>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2">
    <w:name w:val="toc 2"/>
    <w:basedOn w:val="Normal"/>
    <w:next w:val="Normal"/>
    <w:semiHidden/>
    <w:pPr>
      <w:tabs>
        <w:tab w:val="left" w:leader="dot" w:pos="9000"/>
        <w:tab w:val="right" w:pos="9360"/>
      </w:tabs>
      <w:ind w:left="1440" w:right="720" w:hanging="720"/>
    </w:pPr>
    <w:rPr>
      <w:rFonts w:ascii="Courier" w:hAnsi="Courier"/>
      <w:lang w:val="en-US"/>
    </w:rPr>
  </w:style>
  <w:style w:type="character" w:styleId="PageNumber">
    <w:name w:val="page number"/>
    <w:basedOn w:val="DefaultParagraphFont"/>
    <w:semiHidden/>
  </w:style>
  <w:style w:type="paragraph" w:styleId="BlockText">
    <w:name w:val="Block Text"/>
    <w:basedOn w:val="Normal"/>
    <w:semiHidden/>
  </w:style>
  <w:style w:type="paragraph" w:styleId="NormalWeb">
    <w:name w:val="Normal (Web)"/>
    <w:basedOn w:val="Normal"/>
    <w:uiPriority w:val="99"/>
    <w:semiHidden/>
    <w:pPr>
      <w:spacing w:before="100" w:beforeAutospacing="1" w:after="100" w:afterAutospacing="1"/>
    </w:pPr>
    <w:rPr>
      <w:szCs w:val="24"/>
    </w:rPr>
  </w:style>
  <w:style w:type="paragraph" w:styleId="TOAHeading">
    <w:name w:val="toa heading"/>
    <w:basedOn w:val="Normal"/>
    <w:next w:val="Normal"/>
    <w:semiHidden/>
    <w:pPr>
      <w:tabs>
        <w:tab w:val="left" w:pos="9000"/>
        <w:tab w:val="right" w:pos="9360"/>
      </w:tabs>
    </w:pPr>
    <w:rPr>
      <w:rFonts w:ascii="Courier" w:hAnsi="Courier"/>
      <w:lang w:val="en-US"/>
    </w:rPr>
  </w:style>
  <w:style w:type="paragraph" w:styleId="BodyText">
    <w:name w:val="Body Text"/>
    <w:basedOn w:val="Normal"/>
    <w:semiHidden/>
    <w:pPr>
      <w:tabs>
        <w:tab w:val="left" w:pos="0"/>
      </w:tabs>
    </w:pPr>
    <w:rPr>
      <w:color w:val="0000FF"/>
    </w:rPr>
  </w:style>
  <w:style w:type="paragraph" w:styleId="BodyText2">
    <w:name w:val="Body Text 2"/>
    <w:basedOn w:val="Normal"/>
    <w:semiHidden/>
    <w:pPr>
      <w:tabs>
        <w:tab w:val="left" w:pos="709"/>
      </w:tabs>
      <w:ind w:right="-1"/>
    </w:pPr>
    <w:rPr>
      <w:color w:val="0000FF"/>
    </w:rPr>
  </w:style>
  <w:style w:type="paragraph" w:styleId="BalloonText">
    <w:name w:val="Balloon Text"/>
    <w:basedOn w:val="Normal"/>
    <w:link w:val="BalloonTextChar"/>
    <w:uiPriority w:val="99"/>
    <w:semiHidden/>
    <w:unhideWhenUsed/>
    <w:rsid w:val="001A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3D"/>
    <w:rPr>
      <w:rFonts w:ascii="Segoe UI" w:hAnsi="Segoe UI" w:cs="Segoe UI"/>
      <w:sz w:val="18"/>
      <w:szCs w:val="18"/>
      <w:lang w:eastAsia="en-US"/>
    </w:rPr>
  </w:style>
  <w:style w:type="character" w:styleId="Hyperlink">
    <w:name w:val="Hyperlink"/>
    <w:basedOn w:val="DefaultParagraphFont"/>
    <w:uiPriority w:val="99"/>
    <w:unhideWhenUsed/>
    <w:rsid w:val="00B40B14"/>
    <w:rPr>
      <w:color w:val="0563C1" w:themeColor="hyperlink"/>
      <w:u w:val="single"/>
    </w:rPr>
  </w:style>
  <w:style w:type="character" w:styleId="CommentReference">
    <w:name w:val="annotation reference"/>
    <w:basedOn w:val="DefaultParagraphFont"/>
    <w:uiPriority w:val="99"/>
    <w:semiHidden/>
    <w:unhideWhenUsed/>
    <w:rsid w:val="007E077A"/>
    <w:rPr>
      <w:sz w:val="16"/>
      <w:szCs w:val="16"/>
    </w:rPr>
  </w:style>
  <w:style w:type="paragraph" w:styleId="CommentText">
    <w:name w:val="annotation text"/>
    <w:basedOn w:val="Normal"/>
    <w:link w:val="CommentTextChar"/>
    <w:uiPriority w:val="99"/>
    <w:unhideWhenUsed/>
    <w:rsid w:val="007E077A"/>
    <w:rPr>
      <w:sz w:val="20"/>
    </w:rPr>
  </w:style>
  <w:style w:type="character" w:customStyle="1" w:styleId="CommentTextChar">
    <w:name w:val="Comment Text Char"/>
    <w:basedOn w:val="DefaultParagraphFont"/>
    <w:link w:val="CommentText"/>
    <w:uiPriority w:val="99"/>
    <w:rsid w:val="007E077A"/>
    <w:rPr>
      <w:lang w:eastAsia="en-US"/>
    </w:rPr>
  </w:style>
  <w:style w:type="paragraph" w:styleId="CommentSubject">
    <w:name w:val="annotation subject"/>
    <w:basedOn w:val="CommentText"/>
    <w:next w:val="CommentText"/>
    <w:link w:val="CommentSubjectChar"/>
    <w:uiPriority w:val="99"/>
    <w:semiHidden/>
    <w:unhideWhenUsed/>
    <w:rsid w:val="007E077A"/>
    <w:rPr>
      <w:b/>
      <w:bCs/>
    </w:rPr>
  </w:style>
  <w:style w:type="character" w:customStyle="1" w:styleId="CommentSubjectChar">
    <w:name w:val="Comment Subject Char"/>
    <w:basedOn w:val="CommentTextChar"/>
    <w:link w:val="CommentSubject"/>
    <w:uiPriority w:val="99"/>
    <w:semiHidden/>
    <w:rsid w:val="007E077A"/>
    <w:rPr>
      <w:b/>
      <w:bCs/>
      <w:lang w:eastAsia="en-US"/>
    </w:rPr>
  </w:style>
  <w:style w:type="paragraph" w:styleId="ListParagraph">
    <w:name w:val="List Paragraph"/>
    <w:basedOn w:val="Normal"/>
    <w:uiPriority w:val="1"/>
    <w:qFormat/>
    <w:rsid w:val="00FE6B37"/>
    <w:pPr>
      <w:ind w:left="720"/>
      <w:contextualSpacing/>
    </w:pPr>
  </w:style>
  <w:style w:type="paragraph" w:styleId="NoSpacing">
    <w:name w:val="No Spacing"/>
    <w:basedOn w:val="ListParagraph"/>
    <w:uiPriority w:val="1"/>
    <w:qFormat/>
    <w:rsid w:val="00FC0D0E"/>
    <w:pPr>
      <w:numPr>
        <w:numId w:val="1"/>
      </w:numPr>
      <w:tabs>
        <w:tab w:val="num" w:pos="360"/>
      </w:tabs>
      <w:ind w:firstLine="0"/>
    </w:pPr>
  </w:style>
  <w:style w:type="paragraph" w:styleId="Revision">
    <w:name w:val="Revision"/>
    <w:hidden/>
    <w:uiPriority w:val="99"/>
    <w:semiHidden/>
    <w:rsid w:val="00B7528F"/>
    <w:rPr>
      <w:sz w:val="24"/>
      <w:lang w:eastAsia="en-US"/>
    </w:rPr>
  </w:style>
  <w:style w:type="paragraph" w:styleId="BodyTextIndent">
    <w:name w:val="Body Text Indent"/>
    <w:basedOn w:val="Normal"/>
    <w:link w:val="BodyTextIndentChar"/>
    <w:unhideWhenUsed/>
    <w:rsid w:val="006608D8"/>
    <w:pPr>
      <w:spacing w:after="120"/>
      <w:ind w:left="360"/>
    </w:pPr>
  </w:style>
  <w:style w:type="character" w:customStyle="1" w:styleId="BodyTextIndentChar">
    <w:name w:val="Body Text Indent Char"/>
    <w:basedOn w:val="DefaultParagraphFont"/>
    <w:link w:val="BodyTextIndent"/>
    <w:rsid w:val="006608D8"/>
    <w:rPr>
      <w:sz w:val="24"/>
      <w:lang w:eastAsia="en-US"/>
    </w:rPr>
  </w:style>
  <w:style w:type="paragraph" w:customStyle="1" w:styleId="sub-2">
    <w:name w:val="sub-2"/>
    <w:basedOn w:val="Normal"/>
    <w:rsid w:val="006608D8"/>
    <w:pPr>
      <w:tabs>
        <w:tab w:val="clear" w:pos="-720"/>
        <w:tab w:val="left" w:pos="1080"/>
      </w:tabs>
      <w:suppressAutoHyphens w:val="0"/>
      <w:spacing w:before="0"/>
      <w:ind w:left="1080" w:right="0" w:hanging="540"/>
      <w:jc w:val="left"/>
    </w:pPr>
    <w:rPr>
      <w:rFonts w:ascii="Helvetica" w:hAnsi="Helvetica"/>
      <w:sz w:val="20"/>
      <w:lang w:val="en-US"/>
    </w:rPr>
  </w:style>
  <w:style w:type="paragraph" w:customStyle="1" w:styleId="Body">
    <w:name w:val="Body"/>
    <w:basedOn w:val="Normal"/>
    <w:rsid w:val="006608D8"/>
    <w:pPr>
      <w:tabs>
        <w:tab w:val="clear" w:pos="-720"/>
      </w:tabs>
      <w:suppressAutoHyphens w:val="0"/>
      <w:overflowPunct w:val="0"/>
      <w:autoSpaceDE w:val="0"/>
      <w:autoSpaceDN w:val="0"/>
      <w:adjustRightInd w:val="0"/>
      <w:spacing w:before="0" w:after="120"/>
      <w:ind w:left="432" w:right="0"/>
      <w:textAlignment w:val="baseline"/>
    </w:pPr>
    <w:rPr>
      <w:rFonts w:ascii="Arial" w:hAnsi="Arial"/>
      <w:noProof/>
      <w:lang w:val="en-US"/>
    </w:rPr>
  </w:style>
  <w:style w:type="paragraph" w:customStyle="1" w:styleId="Section">
    <w:name w:val="Section"/>
    <w:basedOn w:val="Normal"/>
    <w:rsid w:val="002F01C7"/>
    <w:pPr>
      <w:tabs>
        <w:tab w:val="clear" w:pos="-720"/>
        <w:tab w:val="left" w:pos="0"/>
      </w:tabs>
      <w:suppressAutoHyphens w:val="0"/>
      <w:spacing w:before="360" w:after="120"/>
      <w:ind w:left="288" w:right="0" w:hanging="288"/>
      <w:jc w:val="left"/>
    </w:pPr>
    <w:rPr>
      <w:rFonts w:ascii="Arial" w:hAnsi="Arial"/>
      <w:b/>
      <w:lang w:val="en-US"/>
    </w:rPr>
  </w:style>
  <w:style w:type="paragraph" w:customStyle="1" w:styleId="NormalNumbering">
    <w:name w:val="Normal Numbering"/>
    <w:basedOn w:val="Normal"/>
    <w:rsid w:val="002F01C7"/>
    <w:pPr>
      <w:tabs>
        <w:tab w:val="clear" w:pos="-720"/>
        <w:tab w:val="left" w:pos="0"/>
      </w:tabs>
      <w:suppressAutoHyphens w:val="0"/>
      <w:spacing w:before="0" w:after="120"/>
      <w:ind w:left="900" w:right="0" w:hanging="612"/>
      <w:jc w:val="left"/>
    </w:pPr>
    <w:rPr>
      <w:rFonts w:ascii="Arial" w:hAnsi="Arial"/>
      <w:sz w:val="20"/>
      <w:lang w:val="en-US"/>
    </w:rPr>
  </w:style>
  <w:style w:type="table" w:styleId="TableGrid">
    <w:name w:val="Table Grid"/>
    <w:basedOn w:val="TableNormal"/>
    <w:uiPriority w:val="39"/>
    <w:rsid w:val="0055679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734BE"/>
    <w:rPr>
      <w:b/>
      <w:bCs/>
      <w:sz w:val="22"/>
      <w:szCs w:val="22"/>
      <w:lang w:val="en-US" w:eastAsia="en-US"/>
    </w:rPr>
  </w:style>
  <w:style w:type="character" w:customStyle="1" w:styleId="Heading5Char">
    <w:name w:val="Heading 5 Char"/>
    <w:basedOn w:val="DefaultParagraphFont"/>
    <w:link w:val="Heading5"/>
    <w:uiPriority w:val="9"/>
    <w:rsid w:val="008648F3"/>
    <w:rPr>
      <w:rFonts w:ascii="Arial" w:eastAsiaTheme="majorEastAsia" w:hAnsi="Arial" w:cstheme="majorBidi"/>
      <w:i/>
      <w:color w:val="1F3864" w:themeColor="accent5" w:themeShade="80"/>
      <w:szCs w:val="22"/>
      <w:lang w:eastAsia="en-US"/>
    </w:rPr>
  </w:style>
  <w:style w:type="character" w:customStyle="1" w:styleId="Heading6Char">
    <w:name w:val="Heading 6 Char"/>
    <w:basedOn w:val="DefaultParagraphFont"/>
    <w:link w:val="Heading6"/>
    <w:uiPriority w:val="9"/>
    <w:semiHidden/>
    <w:rsid w:val="008648F3"/>
    <w:rPr>
      <w:rFonts w:asciiTheme="majorHAnsi" w:eastAsiaTheme="majorEastAsia" w:hAnsiTheme="majorHAnsi" w:cstheme="majorBidi"/>
      <w:color w:val="1F4D78" w:themeColor="accent1" w:themeShade="7F"/>
      <w:szCs w:val="22"/>
      <w:lang w:eastAsia="en-US"/>
    </w:rPr>
  </w:style>
  <w:style w:type="character" w:customStyle="1" w:styleId="Heading7Char">
    <w:name w:val="Heading 7 Char"/>
    <w:basedOn w:val="DefaultParagraphFont"/>
    <w:link w:val="Heading7"/>
    <w:uiPriority w:val="9"/>
    <w:semiHidden/>
    <w:rsid w:val="008648F3"/>
    <w:rPr>
      <w:rFonts w:asciiTheme="majorHAnsi" w:eastAsiaTheme="majorEastAsia" w:hAnsiTheme="majorHAnsi" w:cstheme="majorBidi"/>
      <w:i/>
      <w:iCs/>
      <w:color w:val="1F4D78" w:themeColor="accent1" w:themeShade="7F"/>
      <w:szCs w:val="22"/>
      <w:lang w:eastAsia="en-US"/>
    </w:rPr>
  </w:style>
  <w:style w:type="character" w:customStyle="1" w:styleId="Heading8Char">
    <w:name w:val="Heading 8 Char"/>
    <w:basedOn w:val="DefaultParagraphFont"/>
    <w:link w:val="Heading8"/>
    <w:uiPriority w:val="9"/>
    <w:semiHidden/>
    <w:rsid w:val="008648F3"/>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648F3"/>
    <w:rPr>
      <w:rFonts w:asciiTheme="majorHAnsi" w:eastAsiaTheme="majorEastAsia" w:hAnsiTheme="majorHAnsi" w:cstheme="majorBidi"/>
      <w:i/>
      <w:iCs/>
      <w:color w:val="272727" w:themeColor="text1" w:themeTint="D8"/>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1858">
      <w:bodyDiv w:val="1"/>
      <w:marLeft w:val="0"/>
      <w:marRight w:val="0"/>
      <w:marTop w:val="0"/>
      <w:marBottom w:val="0"/>
      <w:divBdr>
        <w:top w:val="none" w:sz="0" w:space="0" w:color="auto"/>
        <w:left w:val="none" w:sz="0" w:space="0" w:color="auto"/>
        <w:bottom w:val="none" w:sz="0" w:space="0" w:color="auto"/>
        <w:right w:val="none" w:sz="0" w:space="0" w:color="auto"/>
      </w:divBdr>
    </w:div>
    <w:div w:id="1553274888">
      <w:bodyDiv w:val="1"/>
      <w:marLeft w:val="0"/>
      <w:marRight w:val="0"/>
      <w:marTop w:val="0"/>
      <w:marBottom w:val="0"/>
      <w:divBdr>
        <w:top w:val="none" w:sz="0" w:space="0" w:color="auto"/>
        <w:left w:val="none" w:sz="0" w:space="0" w:color="auto"/>
        <w:bottom w:val="none" w:sz="0" w:space="0" w:color="auto"/>
        <w:right w:val="none" w:sz="0" w:space="0" w:color="auto"/>
      </w:divBdr>
    </w:div>
    <w:div w:id="1840657550">
      <w:bodyDiv w:val="1"/>
      <w:marLeft w:val="0"/>
      <w:marRight w:val="0"/>
      <w:marTop w:val="0"/>
      <w:marBottom w:val="0"/>
      <w:divBdr>
        <w:top w:val="none" w:sz="0" w:space="0" w:color="auto"/>
        <w:left w:val="none" w:sz="0" w:space="0" w:color="auto"/>
        <w:bottom w:val="none" w:sz="0" w:space="0" w:color="auto"/>
        <w:right w:val="none" w:sz="0" w:space="0" w:color="auto"/>
      </w:divBdr>
      <w:divsChild>
        <w:div w:id="6370367">
          <w:marLeft w:val="547"/>
          <w:marRight w:val="0"/>
          <w:marTop w:val="0"/>
          <w:marBottom w:val="0"/>
          <w:divBdr>
            <w:top w:val="none" w:sz="0" w:space="0" w:color="auto"/>
            <w:left w:val="none" w:sz="0" w:space="0" w:color="auto"/>
            <w:bottom w:val="none" w:sz="0" w:space="0" w:color="auto"/>
            <w:right w:val="none" w:sz="0" w:space="0" w:color="auto"/>
          </w:divBdr>
        </w:div>
      </w:divsChild>
    </w:div>
    <w:div w:id="19346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7CFF8-DBD6-4F36-A9D6-8B579F2B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7556</Words>
  <Characters>42944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OP10 Design control</vt:lpstr>
    </vt:vector>
  </TitlesOfParts>
  <Company> </Company>
  <LinksUpToDate>false</LinksUpToDate>
  <CharactersWithSpaces>50400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OP10 Design control</dc:title>
  <dc:subject/>
  <dc:creator>wld</dc:creator>
  <cp:keywords/>
  <dc:description/>
  <cp:lastModifiedBy>James Fairbairn</cp:lastModifiedBy>
  <cp:revision>4</cp:revision>
  <cp:lastPrinted>2020-03-13T11:28:00Z</cp:lastPrinted>
  <dcterms:created xsi:type="dcterms:W3CDTF">2024-11-07T16:49:00Z</dcterms:created>
  <dcterms:modified xsi:type="dcterms:W3CDTF">2025-03-05T12:18:00Z</dcterms:modified>
</cp:coreProperties>
</file>